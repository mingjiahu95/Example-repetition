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368C9" w14:textId="77777777" w:rsidR="00E30B26" w:rsidRPr="00556EF0" w:rsidRDefault="000C36A4"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 xml:space="preserve">Experiment </w:t>
      </w:r>
      <w:r w:rsidR="00B3298B" w:rsidRPr="00556EF0">
        <w:rPr>
          <w:rFonts w:ascii="Times New Roman" w:hAnsi="Times New Roman" w:cs="Times New Roman"/>
          <w:sz w:val="24"/>
          <w:szCs w:val="24"/>
        </w:rPr>
        <w:t>1</w:t>
      </w:r>
    </w:p>
    <w:p w14:paraId="51F789B6" w14:textId="77777777" w:rsidR="009F0A63" w:rsidRPr="00556EF0" w:rsidRDefault="009F0A63" w:rsidP="007C6110">
      <w:pPr>
        <w:contextualSpacing/>
        <w:jc w:val="both"/>
        <w:rPr>
          <w:rFonts w:ascii="Times New Roman" w:hAnsi="Times New Roman" w:cs="Times New Roman"/>
          <w:sz w:val="24"/>
          <w:szCs w:val="24"/>
        </w:rPr>
      </w:pPr>
    </w:p>
    <w:p w14:paraId="3035C2D9" w14:textId="712A8F9A" w:rsidR="0060689B" w:rsidRDefault="00E96029" w:rsidP="00E96029">
      <w:pPr>
        <w:contextualSpacing/>
        <w:rPr>
          <w:ins w:id="0" w:author="Nosofsky, Robert M." w:date="2020-06-17T14:10:00Z"/>
          <w:rFonts w:ascii="Times New Roman" w:hAnsi="Times New Roman" w:cs="Times New Roman"/>
          <w:sz w:val="24"/>
          <w:szCs w:val="24"/>
        </w:rPr>
      </w:pPr>
      <w:r>
        <w:rPr>
          <w:rFonts w:ascii="Times New Roman" w:hAnsi="Times New Roman" w:cs="Times New Roman"/>
          <w:sz w:val="24"/>
          <w:szCs w:val="24"/>
        </w:rPr>
        <w:t>The purpose of E</w:t>
      </w:r>
      <w:r w:rsidR="004D7365" w:rsidRPr="00556EF0">
        <w:rPr>
          <w:rFonts w:ascii="Times New Roman" w:hAnsi="Times New Roman" w:cs="Times New Roman"/>
          <w:sz w:val="24"/>
          <w:szCs w:val="24"/>
        </w:rPr>
        <w:t>xperiment 1 was to replicate the learning an</w:t>
      </w:r>
      <w:r>
        <w:rPr>
          <w:rFonts w:ascii="Times New Roman" w:hAnsi="Times New Roman" w:cs="Times New Roman"/>
          <w:sz w:val="24"/>
          <w:szCs w:val="24"/>
        </w:rPr>
        <w:t xml:space="preserve">d recognition-transfer phases conducted in Homa et al.’s (2019) </w:t>
      </w:r>
      <w:del w:id="1" w:author="Nosofsky, Robert M." w:date="2020-06-17T14:01:00Z">
        <w:r w:rsidDel="00E96029">
          <w:rPr>
            <w:rFonts w:ascii="Times New Roman" w:hAnsi="Times New Roman" w:cs="Times New Roman"/>
            <w:sz w:val="24"/>
            <w:szCs w:val="24"/>
          </w:rPr>
          <w:delText xml:space="preserve"> </w:delText>
        </w:r>
      </w:del>
      <w:r>
        <w:rPr>
          <w:rFonts w:ascii="Times New Roman" w:hAnsi="Times New Roman" w:cs="Times New Roman"/>
          <w:sz w:val="24"/>
          <w:szCs w:val="24"/>
        </w:rPr>
        <w:t>E</w:t>
      </w:r>
      <w:r w:rsidR="004D7365" w:rsidRPr="00556EF0">
        <w:rPr>
          <w:rFonts w:ascii="Times New Roman" w:hAnsi="Times New Roman" w:cs="Times New Roman"/>
          <w:sz w:val="24"/>
          <w:szCs w:val="24"/>
        </w:rPr>
        <w:t>xperiments 2 and 3. The structure of the learning phases in the REP and NREP conditions was the same as</w:t>
      </w:r>
      <w:ins w:id="2" w:author="Nosofsky, Robert M." w:date="2020-06-18T08:52:00Z">
        <w:r w:rsidR="007B5366">
          <w:rPr>
            <w:rFonts w:ascii="Times New Roman" w:hAnsi="Times New Roman" w:cs="Times New Roman"/>
            <w:sz w:val="24"/>
            <w:szCs w:val="24"/>
          </w:rPr>
          <w:t xml:space="preserve"> in</w:t>
        </w:r>
      </w:ins>
      <w:r w:rsidR="004D7365" w:rsidRPr="00556EF0">
        <w:rPr>
          <w:rFonts w:ascii="Times New Roman" w:hAnsi="Times New Roman" w:cs="Times New Roman"/>
          <w:sz w:val="24"/>
          <w:szCs w:val="24"/>
        </w:rPr>
        <w:t xml:space="preserve"> Homa et al.’s experiments. </w:t>
      </w:r>
      <w:del w:id="3" w:author="Nosofsky, Robert M." w:date="2020-06-17T14:01:00Z">
        <w:r w:rsidR="004D7365" w:rsidRPr="00556EF0" w:rsidDel="00E96029">
          <w:rPr>
            <w:rFonts w:ascii="Times New Roman" w:hAnsi="Times New Roman" w:cs="Times New Roman"/>
            <w:sz w:val="24"/>
            <w:szCs w:val="24"/>
          </w:rPr>
          <w:delText xml:space="preserve">To investigate whether the speed of classification learning is different or not across the two learning conditions, we measured the classification accuracy for each learning block in both conditions. </w:delText>
        </w:r>
      </w:del>
      <w:ins w:id="4" w:author="Nosofsky, Robert M." w:date="2020-06-17T14:01:00Z">
        <w:r>
          <w:rPr>
            <w:rFonts w:ascii="Times New Roman" w:hAnsi="Times New Roman" w:cs="Times New Roman"/>
            <w:sz w:val="24"/>
            <w:szCs w:val="24"/>
          </w:rPr>
          <w:t xml:space="preserve"> </w:t>
        </w:r>
      </w:ins>
      <w:ins w:id="5" w:author="Nosofsky, Robert M." w:date="2020-06-17T14:02:00Z">
        <w:r>
          <w:rPr>
            <w:rFonts w:ascii="Times New Roman" w:hAnsi="Times New Roman" w:cs="Times New Roman"/>
            <w:sz w:val="24"/>
            <w:szCs w:val="24"/>
          </w:rPr>
          <w:t xml:space="preserve">Whereas </w:t>
        </w:r>
      </w:ins>
      <w:ins w:id="6" w:author="Nosofsky, Robert M." w:date="2020-06-17T14:01:00Z">
        <w:r>
          <w:rPr>
            <w:rFonts w:ascii="Times New Roman" w:hAnsi="Times New Roman" w:cs="Times New Roman"/>
            <w:sz w:val="24"/>
            <w:szCs w:val="24"/>
          </w:rPr>
          <w:t>Homa et al. had s</w:t>
        </w:r>
        <w:r w:rsidR="0060689B">
          <w:rPr>
            <w:rFonts w:ascii="Times New Roman" w:hAnsi="Times New Roman" w:cs="Times New Roman"/>
            <w:sz w:val="24"/>
            <w:szCs w:val="24"/>
          </w:rPr>
          <w:t>eparated the testing of the foil</w:t>
        </w:r>
        <w:r>
          <w:rPr>
            <w:rFonts w:ascii="Times New Roman" w:hAnsi="Times New Roman" w:cs="Times New Roman"/>
            <w:sz w:val="24"/>
            <w:szCs w:val="24"/>
          </w:rPr>
          <w:t xml:space="preserve"> and prototype patterns across their Experiments 2 and 3, we instead conducted a single experiment in which</w:t>
        </w:r>
      </w:ins>
      <w:ins w:id="7" w:author="Nosofsky, Robert M." w:date="2020-06-17T14:03:00Z">
        <w:r w:rsidR="0060689B">
          <w:rPr>
            <w:rFonts w:ascii="Times New Roman" w:hAnsi="Times New Roman" w:cs="Times New Roman"/>
            <w:sz w:val="24"/>
            <w:szCs w:val="24"/>
          </w:rPr>
          <w:t xml:space="preserve"> both the</w:t>
        </w:r>
      </w:ins>
      <w:ins w:id="8" w:author="Nosofsky, Robert M." w:date="2020-06-17T14:06:00Z">
        <w:r w:rsidR="0060689B">
          <w:rPr>
            <w:rFonts w:ascii="Times New Roman" w:hAnsi="Times New Roman" w:cs="Times New Roman"/>
            <w:sz w:val="24"/>
            <w:szCs w:val="24"/>
          </w:rPr>
          <w:t xml:space="preserve"> foils and</w:t>
        </w:r>
      </w:ins>
      <w:ins w:id="9" w:author="Nosofsky, Robert M." w:date="2020-06-17T14:03:00Z">
        <w:r w:rsidR="0060689B">
          <w:rPr>
            <w:rFonts w:ascii="Times New Roman" w:hAnsi="Times New Roman" w:cs="Times New Roman"/>
            <w:sz w:val="24"/>
            <w:szCs w:val="24"/>
          </w:rPr>
          <w:t xml:space="preserve"> prototypes were tested within a single transfer phase.  </w:t>
        </w:r>
      </w:ins>
      <w:ins w:id="10" w:author="Nosofsky, Robert M." w:date="2020-06-17T14:14:00Z">
        <w:r w:rsidR="00356DBF">
          <w:rPr>
            <w:rFonts w:ascii="Times New Roman" w:hAnsi="Times New Roman" w:cs="Times New Roman"/>
            <w:sz w:val="24"/>
            <w:szCs w:val="24"/>
          </w:rPr>
          <w:t>(</w:t>
        </w:r>
      </w:ins>
      <w:ins w:id="11" w:author="Nosofsky, Robert M." w:date="2020-06-17T14:03:00Z">
        <w:r w:rsidR="0060689B">
          <w:rPr>
            <w:rFonts w:ascii="Times New Roman" w:hAnsi="Times New Roman" w:cs="Times New Roman"/>
            <w:sz w:val="24"/>
            <w:szCs w:val="24"/>
          </w:rPr>
          <w:t xml:space="preserve">Of course, we continued to </w:t>
        </w:r>
      </w:ins>
      <w:ins w:id="12" w:author="Nosofsky, Robert M." w:date="2020-06-17T14:06:00Z">
        <w:r w:rsidR="0060689B">
          <w:rPr>
            <w:rFonts w:ascii="Times New Roman" w:hAnsi="Times New Roman" w:cs="Times New Roman"/>
            <w:sz w:val="24"/>
            <w:szCs w:val="24"/>
          </w:rPr>
          <w:t xml:space="preserve">test </w:t>
        </w:r>
      </w:ins>
      <w:ins w:id="13" w:author="Nosofsky, Robert M." w:date="2020-06-17T14:03:00Z">
        <w:r w:rsidR="0060689B">
          <w:rPr>
            <w:rFonts w:ascii="Times New Roman" w:hAnsi="Times New Roman" w:cs="Times New Roman"/>
            <w:sz w:val="24"/>
            <w:szCs w:val="24"/>
          </w:rPr>
          <w:t>the old</w:t>
        </w:r>
      </w:ins>
      <w:ins w:id="14" w:author="Nosofsky, Robert M." w:date="2020-06-17T14:05:00Z">
        <w:r w:rsidR="0060689B">
          <w:rPr>
            <w:rFonts w:ascii="Times New Roman" w:hAnsi="Times New Roman" w:cs="Times New Roman"/>
            <w:sz w:val="24"/>
            <w:szCs w:val="24"/>
          </w:rPr>
          <w:t>-medium</w:t>
        </w:r>
      </w:ins>
      <w:ins w:id="15" w:author="Nosofsky, Robert M." w:date="2020-06-17T14:03:00Z">
        <w:r w:rsidR="0060689B">
          <w:rPr>
            <w:rFonts w:ascii="Times New Roman" w:hAnsi="Times New Roman" w:cs="Times New Roman"/>
            <w:sz w:val="24"/>
            <w:szCs w:val="24"/>
          </w:rPr>
          <w:t xml:space="preserve"> distortions and the new-medium distortions as well.</w:t>
        </w:r>
      </w:ins>
      <w:ins w:id="16" w:author="Nosofsky, Robert M." w:date="2020-06-17T14:14:00Z">
        <w:r w:rsidR="00356DBF">
          <w:rPr>
            <w:rFonts w:ascii="Times New Roman" w:hAnsi="Times New Roman" w:cs="Times New Roman"/>
            <w:sz w:val="24"/>
            <w:szCs w:val="24"/>
          </w:rPr>
          <w:t>)</w:t>
        </w:r>
      </w:ins>
      <w:ins w:id="17" w:author="Nosofsky, Robert M." w:date="2020-06-17T14:03:00Z">
        <w:r w:rsidR="0060689B">
          <w:rPr>
            <w:rFonts w:ascii="Times New Roman" w:hAnsi="Times New Roman" w:cs="Times New Roman"/>
            <w:sz w:val="24"/>
            <w:szCs w:val="24"/>
          </w:rPr>
          <w:t xml:space="preserve">   </w:t>
        </w:r>
      </w:ins>
      <w:ins w:id="18" w:author="Nosofsky, Robert M." w:date="2020-06-17T14:05:00Z">
        <w:r w:rsidR="0060689B">
          <w:rPr>
            <w:rFonts w:ascii="Times New Roman" w:hAnsi="Times New Roman" w:cs="Times New Roman"/>
            <w:sz w:val="24"/>
            <w:szCs w:val="24"/>
          </w:rPr>
          <w:t>By testing the</w:t>
        </w:r>
      </w:ins>
      <w:ins w:id="19" w:author="Nosofsky, Robert M." w:date="2020-06-17T14:08:00Z">
        <w:r w:rsidR="0060689B">
          <w:rPr>
            <w:rFonts w:ascii="Times New Roman" w:hAnsi="Times New Roman" w:cs="Times New Roman"/>
            <w:sz w:val="24"/>
            <w:szCs w:val="24"/>
          </w:rPr>
          <w:t xml:space="preserve"> foils and</w:t>
        </w:r>
      </w:ins>
      <w:ins w:id="20" w:author="Nosofsky, Robert M." w:date="2020-06-17T14:05:00Z">
        <w:r w:rsidR="0060689B">
          <w:rPr>
            <w:rFonts w:ascii="Times New Roman" w:hAnsi="Times New Roman" w:cs="Times New Roman"/>
            <w:sz w:val="24"/>
            <w:szCs w:val="24"/>
          </w:rPr>
          <w:t xml:space="preserve"> prototypes within the same tran</w:t>
        </w:r>
      </w:ins>
      <w:ins w:id="21" w:author="Nosofsky, Robert M." w:date="2020-06-17T14:09:00Z">
        <w:r w:rsidR="0060689B">
          <w:rPr>
            <w:rFonts w:ascii="Times New Roman" w:hAnsi="Times New Roman" w:cs="Times New Roman"/>
            <w:sz w:val="24"/>
            <w:szCs w:val="24"/>
          </w:rPr>
          <w:t>sfer phase, we introduced stronger constraints for modeling, because a common criterion setting is now required for predicting the false-alarm rat</w:t>
        </w:r>
        <w:r w:rsidR="00356DBF">
          <w:rPr>
            <w:rFonts w:ascii="Times New Roman" w:hAnsi="Times New Roman" w:cs="Times New Roman"/>
            <w:sz w:val="24"/>
            <w:szCs w:val="24"/>
          </w:rPr>
          <w:t>es associated with both pattern types</w:t>
        </w:r>
        <w:r w:rsidR="0060689B">
          <w:rPr>
            <w:rFonts w:ascii="Times New Roman" w:hAnsi="Times New Roman" w:cs="Times New Roman"/>
            <w:sz w:val="24"/>
            <w:szCs w:val="24"/>
          </w:rPr>
          <w:t xml:space="preserve">.  </w:t>
        </w:r>
      </w:ins>
    </w:p>
    <w:p w14:paraId="40710D15" w14:textId="02798D77" w:rsidR="009F0A63" w:rsidRPr="00556EF0" w:rsidRDefault="004D7365" w:rsidP="00E96029">
      <w:pPr>
        <w:contextualSpacing/>
        <w:rPr>
          <w:rFonts w:ascii="Times New Roman" w:hAnsi="Times New Roman" w:cs="Times New Roman"/>
          <w:sz w:val="24"/>
          <w:szCs w:val="24"/>
        </w:rPr>
      </w:pPr>
      <w:del w:id="22" w:author="Nosofsky, Robert M." w:date="2020-06-17T14:04:00Z">
        <w:r w:rsidRPr="00556EF0" w:rsidDel="0060689B">
          <w:rPr>
            <w:rFonts w:ascii="Times New Roman" w:hAnsi="Times New Roman" w:cs="Times New Roman"/>
            <w:sz w:val="24"/>
            <w:szCs w:val="24"/>
          </w:rPr>
          <w:delText>The transfer phase involved recogni</w:delText>
        </w:r>
      </w:del>
      <w:del w:id="23" w:author="Nosofsky, Robert M." w:date="2020-06-17T14:05:00Z">
        <w:r w:rsidRPr="00556EF0" w:rsidDel="0060689B">
          <w:rPr>
            <w:rFonts w:ascii="Times New Roman" w:hAnsi="Times New Roman" w:cs="Times New Roman"/>
            <w:sz w:val="24"/>
            <w:szCs w:val="24"/>
          </w:rPr>
          <w:delText xml:space="preserve">tion tests on old-medium distortions, new-medium distortions, prototypes, and foils. </w:delText>
        </w:r>
      </w:del>
      <w:del w:id="24" w:author="Nosofsky, Robert M." w:date="2020-06-17T14:10:00Z">
        <w:r w:rsidRPr="00556EF0" w:rsidDel="0060689B">
          <w:rPr>
            <w:rFonts w:ascii="Times New Roman" w:hAnsi="Times New Roman" w:cs="Times New Roman"/>
            <w:sz w:val="24"/>
            <w:szCs w:val="24"/>
          </w:rPr>
          <w:delText xml:space="preserve">The recognition performance for the prototypes and foils was assessed in a single experiment so as to increase the statistical power. </w:delText>
        </w:r>
      </w:del>
      <w:r w:rsidRPr="00556EF0">
        <w:rPr>
          <w:rFonts w:ascii="Times New Roman" w:hAnsi="Times New Roman" w:cs="Times New Roman"/>
          <w:sz w:val="24"/>
          <w:szCs w:val="24"/>
        </w:rPr>
        <w:t>We expected the</w:t>
      </w:r>
      <w:ins w:id="25" w:author="Nosofsky, Robert M." w:date="2020-06-17T14:10:00Z">
        <w:r w:rsidR="0060689B">
          <w:rPr>
            <w:rFonts w:ascii="Times New Roman" w:hAnsi="Times New Roman" w:cs="Times New Roman"/>
            <w:sz w:val="24"/>
            <w:szCs w:val="24"/>
          </w:rPr>
          <w:t xml:space="preserve"> main</w:t>
        </w:r>
      </w:ins>
      <w:r w:rsidRPr="00556EF0">
        <w:rPr>
          <w:rFonts w:ascii="Times New Roman" w:hAnsi="Times New Roman" w:cs="Times New Roman"/>
          <w:sz w:val="24"/>
          <w:szCs w:val="24"/>
        </w:rPr>
        <w:t xml:space="preserve"> pattern of recognition</w:t>
      </w:r>
      <w:ins w:id="26" w:author="Nosofsky, Robert M." w:date="2020-06-17T14:10:00Z">
        <w:r w:rsidR="0060689B">
          <w:rPr>
            <w:rFonts w:ascii="Times New Roman" w:hAnsi="Times New Roman" w:cs="Times New Roman"/>
            <w:sz w:val="24"/>
            <w:szCs w:val="24"/>
          </w:rPr>
          <w:t>-transfer</w:t>
        </w:r>
      </w:ins>
      <w:r w:rsidRPr="00556EF0">
        <w:rPr>
          <w:rFonts w:ascii="Times New Roman" w:hAnsi="Times New Roman" w:cs="Times New Roman"/>
          <w:sz w:val="24"/>
          <w:szCs w:val="24"/>
        </w:rPr>
        <w:t xml:space="preserve"> data to be</w:t>
      </w:r>
      <w:ins w:id="27" w:author="Nosofsky, Robert M." w:date="2020-06-17T14:10:00Z">
        <w:r w:rsidR="0060689B">
          <w:rPr>
            <w:rFonts w:ascii="Times New Roman" w:hAnsi="Times New Roman" w:cs="Times New Roman"/>
            <w:sz w:val="24"/>
            <w:szCs w:val="24"/>
          </w:rPr>
          <w:t xml:space="preserve"> roughly</w:t>
        </w:r>
      </w:ins>
      <w:r w:rsidRPr="00556EF0">
        <w:rPr>
          <w:rFonts w:ascii="Times New Roman" w:hAnsi="Times New Roman" w:cs="Times New Roman"/>
          <w:sz w:val="24"/>
          <w:szCs w:val="24"/>
        </w:rPr>
        <w:t xml:space="preserve"> consistent with Homa et al.’s results</w:t>
      </w:r>
      <w:ins w:id="28" w:author="Nosofsky, Robert M." w:date="2020-06-17T14:10:00Z">
        <w:r w:rsidR="0060689B">
          <w:rPr>
            <w:rFonts w:ascii="Times New Roman" w:hAnsi="Times New Roman" w:cs="Times New Roman"/>
            <w:sz w:val="24"/>
            <w:szCs w:val="24"/>
          </w:rPr>
          <w:t>, although we tested a large</w:t>
        </w:r>
      </w:ins>
      <w:ins w:id="29" w:author="Nosofsky, Robert M." w:date="2020-06-17T14:11:00Z">
        <w:r w:rsidR="0060689B">
          <w:rPr>
            <w:rFonts w:ascii="Times New Roman" w:hAnsi="Times New Roman" w:cs="Times New Roman"/>
            <w:sz w:val="24"/>
            <w:szCs w:val="24"/>
          </w:rPr>
          <w:t>r</w:t>
        </w:r>
      </w:ins>
      <w:ins w:id="30" w:author="Nosofsky, Robert M." w:date="2020-06-17T14:10:00Z">
        <w:r w:rsidR="0060689B">
          <w:rPr>
            <w:rFonts w:ascii="Times New Roman" w:hAnsi="Times New Roman" w:cs="Times New Roman"/>
            <w:sz w:val="24"/>
            <w:szCs w:val="24"/>
          </w:rPr>
          <w:t xml:space="preserve"> sample size of participants in order to increase the possibility of detecting</w:t>
        </w:r>
      </w:ins>
      <w:ins w:id="31" w:author="Nosofsky, Robert M." w:date="2020-06-17T14:11:00Z">
        <w:r w:rsidR="0060689B">
          <w:rPr>
            <w:rFonts w:ascii="Times New Roman" w:hAnsi="Times New Roman" w:cs="Times New Roman"/>
            <w:sz w:val="24"/>
            <w:szCs w:val="24"/>
          </w:rPr>
          <w:t xml:space="preserve"> any small difference in </w:t>
        </w:r>
      </w:ins>
      <w:ins w:id="32" w:author="Nosofsky, Robert M." w:date="2020-06-17T14:12:00Z">
        <w:r w:rsidR="0060689B">
          <w:rPr>
            <w:rFonts w:ascii="Times New Roman" w:hAnsi="Times New Roman" w:cs="Times New Roman"/>
            <w:sz w:val="24"/>
            <w:szCs w:val="24"/>
          </w:rPr>
          <w:t>recognition</w:t>
        </w:r>
      </w:ins>
      <w:ins w:id="33" w:author="Nosofsky, Robert M." w:date="2020-06-17T14:11:00Z">
        <w:r w:rsidR="0060689B">
          <w:rPr>
            <w:rFonts w:ascii="Times New Roman" w:hAnsi="Times New Roman" w:cs="Times New Roman"/>
            <w:sz w:val="24"/>
            <w:szCs w:val="24"/>
          </w:rPr>
          <w:t xml:space="preserve"> </w:t>
        </w:r>
      </w:ins>
      <w:ins w:id="34" w:author="Nosofsky, Robert M." w:date="2020-06-17T14:12:00Z">
        <w:r w:rsidR="0060689B">
          <w:rPr>
            <w:rFonts w:ascii="Times New Roman" w:hAnsi="Times New Roman" w:cs="Times New Roman"/>
            <w:sz w:val="24"/>
            <w:szCs w:val="24"/>
          </w:rPr>
          <w:t>probabilities between the old and new medium distortions in the NREP condition.</w:t>
        </w:r>
      </w:ins>
      <w:ins w:id="35" w:author="Nosofsky, Robert M." w:date="2020-06-17T14:10:00Z">
        <w:r w:rsidR="0060689B">
          <w:rPr>
            <w:rFonts w:ascii="Times New Roman" w:hAnsi="Times New Roman" w:cs="Times New Roman"/>
            <w:sz w:val="24"/>
            <w:szCs w:val="24"/>
          </w:rPr>
          <w:t xml:space="preserve"> </w:t>
        </w:r>
      </w:ins>
      <w:r w:rsidRPr="00556EF0">
        <w:rPr>
          <w:rFonts w:ascii="Times New Roman" w:hAnsi="Times New Roman" w:cs="Times New Roman"/>
          <w:sz w:val="24"/>
          <w:szCs w:val="24"/>
        </w:rPr>
        <w:t xml:space="preserve"> </w:t>
      </w:r>
      <w:del w:id="36" w:author="Nosofsky, Robert M." w:date="2020-06-17T14:12:00Z">
        <w:r w:rsidRPr="00556EF0" w:rsidDel="0060689B">
          <w:rPr>
            <w:rFonts w:ascii="Times New Roman" w:hAnsi="Times New Roman" w:cs="Times New Roman"/>
            <w:sz w:val="24"/>
            <w:szCs w:val="24"/>
          </w:rPr>
          <w:delText>as well as the qualitative predictions of the exemplar model</w:delText>
        </w:r>
      </w:del>
      <w:del w:id="37" w:author="Nosofsky, Robert M." w:date="2020-06-17T14:13:00Z">
        <w:r w:rsidRPr="00556EF0" w:rsidDel="0060689B">
          <w:rPr>
            <w:rFonts w:ascii="Times New Roman" w:hAnsi="Times New Roman" w:cs="Times New Roman"/>
            <w:sz w:val="24"/>
            <w:szCs w:val="24"/>
          </w:rPr>
          <w:delText xml:space="preserve">, mainly in that the old-new discrimination would be excellent in the REP condition but very poor in the NREP </w:delText>
        </w:r>
        <w:r w:rsidRPr="00556EF0" w:rsidDel="0060689B">
          <w:rPr>
            <w:rFonts w:ascii="Times New Roman" w:hAnsi="Times New Roman" w:cs="Times New Roman"/>
            <w:sz w:val="24"/>
            <w:szCs w:val="24"/>
          </w:rPr>
          <w:lastRenderedPageBreak/>
          <w:delText>condition.</w:delText>
        </w:r>
      </w:del>
      <w:ins w:id="38" w:author="Nosofsky, Robert M." w:date="2020-06-17T14:13:00Z">
        <w:r w:rsidR="0060689B">
          <w:rPr>
            <w:rFonts w:ascii="Times New Roman" w:hAnsi="Times New Roman" w:cs="Times New Roman"/>
            <w:sz w:val="24"/>
            <w:szCs w:val="24"/>
          </w:rPr>
          <w:t xml:space="preserve">The critical question was whether or not we would replicate Homa et al.’s </w:t>
        </w:r>
        <w:r w:rsidR="00356DBF">
          <w:rPr>
            <w:rFonts w:ascii="Times New Roman" w:hAnsi="Times New Roman" w:cs="Times New Roman"/>
            <w:sz w:val="24"/>
            <w:szCs w:val="24"/>
          </w:rPr>
          <w:t>finding of no difference in speed of learning across the REP and NREP conditions.</w:t>
        </w:r>
      </w:ins>
    </w:p>
    <w:p w14:paraId="5F3BDF55" w14:textId="77777777" w:rsidR="00E96029" w:rsidRDefault="00E96029" w:rsidP="007C6110">
      <w:pPr>
        <w:contextualSpacing/>
        <w:jc w:val="center"/>
        <w:rPr>
          <w:rFonts w:ascii="Times New Roman" w:hAnsi="Times New Roman" w:cs="Times New Roman"/>
          <w:sz w:val="24"/>
          <w:szCs w:val="24"/>
        </w:rPr>
      </w:pPr>
    </w:p>
    <w:p w14:paraId="4C0FC2F5" w14:textId="77777777" w:rsidR="009F0A63" w:rsidRPr="00556EF0" w:rsidRDefault="009F0A63"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Method</w:t>
      </w:r>
    </w:p>
    <w:p w14:paraId="13B7132A" w14:textId="77777777" w:rsidR="009F0A63" w:rsidRPr="00556EF0" w:rsidRDefault="009F0A63" w:rsidP="007C6110">
      <w:pPr>
        <w:contextualSpacing/>
        <w:jc w:val="both"/>
        <w:rPr>
          <w:rFonts w:ascii="Times New Roman" w:hAnsi="Times New Roman" w:cs="Times New Roman"/>
          <w:sz w:val="24"/>
          <w:szCs w:val="24"/>
        </w:rPr>
      </w:pPr>
    </w:p>
    <w:p w14:paraId="133D7256" w14:textId="16F3B837" w:rsidR="009F0A63" w:rsidRPr="00556EF0" w:rsidRDefault="009F0A63"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The study was approved by the Indiana University Institutional Review Board.</w:t>
      </w:r>
    </w:p>
    <w:p w14:paraId="1EEEE4E2" w14:textId="77777777" w:rsidR="00E96029" w:rsidRDefault="00E96029" w:rsidP="007C6110">
      <w:pPr>
        <w:contextualSpacing/>
        <w:jc w:val="both"/>
        <w:rPr>
          <w:rFonts w:ascii="Times New Roman" w:hAnsi="Times New Roman" w:cs="Times New Roman"/>
          <w:sz w:val="24"/>
          <w:szCs w:val="24"/>
          <w:u w:val="single"/>
        </w:rPr>
      </w:pPr>
    </w:p>
    <w:p w14:paraId="3757F854" w14:textId="77777777" w:rsidR="000C36A4" w:rsidRPr="00556EF0" w:rsidRDefault="000C36A4">
      <w:pPr>
        <w:ind w:firstLine="0"/>
        <w:contextualSpacing/>
        <w:jc w:val="both"/>
        <w:rPr>
          <w:rFonts w:ascii="Times New Roman" w:hAnsi="Times New Roman" w:cs="Times New Roman"/>
          <w:sz w:val="24"/>
          <w:szCs w:val="24"/>
          <w:u w:val="single"/>
        </w:rPr>
        <w:pPrChange w:id="39" w:author="Nosofsky, Robert M." w:date="2020-06-17T14:20:00Z">
          <w:pPr>
            <w:contextualSpacing/>
            <w:jc w:val="both"/>
          </w:pPr>
        </w:pPrChange>
      </w:pPr>
      <w:r w:rsidRPr="00556EF0">
        <w:rPr>
          <w:rFonts w:ascii="Times New Roman" w:hAnsi="Times New Roman" w:cs="Times New Roman"/>
          <w:sz w:val="24"/>
          <w:szCs w:val="24"/>
          <w:u w:val="single"/>
        </w:rPr>
        <w:t>Subject</w:t>
      </w:r>
      <w:r w:rsidR="00E26245" w:rsidRPr="00556EF0">
        <w:rPr>
          <w:rFonts w:ascii="Times New Roman" w:hAnsi="Times New Roman" w:cs="Times New Roman"/>
          <w:sz w:val="24"/>
          <w:szCs w:val="24"/>
          <w:u w:val="single"/>
        </w:rPr>
        <w:t>s</w:t>
      </w:r>
    </w:p>
    <w:p w14:paraId="44DE7300" w14:textId="053A2C22" w:rsidR="00E26245" w:rsidRPr="00556EF0" w:rsidRDefault="00E26245"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The subjects were </w:t>
      </w:r>
      <w:r w:rsidR="00B3298B" w:rsidRPr="00556EF0">
        <w:rPr>
          <w:rFonts w:ascii="Times New Roman" w:hAnsi="Times New Roman" w:cs="Times New Roman"/>
          <w:sz w:val="24"/>
          <w:szCs w:val="24"/>
        </w:rPr>
        <w:t>198</w:t>
      </w:r>
      <w:r w:rsidR="000C36A4" w:rsidRPr="00556EF0">
        <w:rPr>
          <w:rFonts w:ascii="Times New Roman" w:hAnsi="Times New Roman" w:cs="Times New Roman"/>
          <w:sz w:val="24"/>
          <w:szCs w:val="24"/>
        </w:rPr>
        <w:t xml:space="preserve"> undergraduates </w:t>
      </w:r>
      <w:r w:rsidRPr="00556EF0">
        <w:rPr>
          <w:rFonts w:ascii="Times New Roman" w:hAnsi="Times New Roman" w:cs="Times New Roman"/>
          <w:sz w:val="24"/>
          <w:szCs w:val="24"/>
        </w:rPr>
        <w:t>from</w:t>
      </w:r>
      <w:r w:rsidR="000C36A4" w:rsidRPr="00556EF0">
        <w:rPr>
          <w:rFonts w:ascii="Times New Roman" w:hAnsi="Times New Roman" w:cs="Times New Roman"/>
          <w:sz w:val="24"/>
          <w:szCs w:val="24"/>
        </w:rPr>
        <w:t xml:space="preserve"> Indiana University </w:t>
      </w:r>
      <w:r w:rsidRPr="00556EF0">
        <w:rPr>
          <w:rFonts w:ascii="Times New Roman" w:hAnsi="Times New Roman" w:cs="Times New Roman"/>
          <w:sz w:val="24"/>
          <w:szCs w:val="24"/>
        </w:rPr>
        <w:t xml:space="preserve">who participated in partial fulfillment of an introductory psychology course requirement.  </w:t>
      </w:r>
      <w:r w:rsidR="009F0A63" w:rsidRPr="00556EF0">
        <w:rPr>
          <w:rFonts w:ascii="Times New Roman" w:hAnsi="Times New Roman" w:cs="Times New Roman"/>
          <w:sz w:val="24"/>
          <w:szCs w:val="24"/>
        </w:rPr>
        <w:t>There were 98</w:t>
      </w:r>
      <w:r w:rsidRPr="00556EF0">
        <w:rPr>
          <w:rFonts w:ascii="Times New Roman" w:hAnsi="Times New Roman" w:cs="Times New Roman"/>
          <w:sz w:val="24"/>
          <w:szCs w:val="24"/>
        </w:rPr>
        <w:t xml:space="preserve"> subjects</w:t>
      </w:r>
      <w:r w:rsidR="009F0A63" w:rsidRPr="00556EF0">
        <w:rPr>
          <w:rFonts w:ascii="Times New Roman" w:hAnsi="Times New Roman" w:cs="Times New Roman"/>
          <w:sz w:val="24"/>
          <w:szCs w:val="24"/>
        </w:rPr>
        <w:t xml:space="preserve"> in the repeating (REP) condition and 100 subjects in the non-repeating (NREP) condition.  Subjects</w:t>
      </w:r>
      <w:r w:rsidRPr="00556EF0">
        <w:rPr>
          <w:rFonts w:ascii="Times New Roman" w:hAnsi="Times New Roman" w:cs="Times New Roman"/>
          <w:sz w:val="24"/>
          <w:szCs w:val="24"/>
        </w:rPr>
        <w:t xml:space="preserve"> were randomly assigned to the conditions.   All subjects had normal or corrected-to-normal </w:t>
      </w:r>
      <w:commentRangeStart w:id="40"/>
      <w:r w:rsidRPr="00556EF0">
        <w:rPr>
          <w:rFonts w:ascii="Times New Roman" w:hAnsi="Times New Roman" w:cs="Times New Roman"/>
          <w:sz w:val="24"/>
          <w:szCs w:val="24"/>
        </w:rPr>
        <w:t>vision</w:t>
      </w:r>
      <w:commentRangeEnd w:id="40"/>
      <w:r w:rsidR="00356DBF">
        <w:rPr>
          <w:rStyle w:val="CommentReference"/>
        </w:rPr>
        <w:commentReference w:id="40"/>
      </w:r>
      <w:r w:rsidRPr="00556EF0">
        <w:rPr>
          <w:rFonts w:ascii="Times New Roman" w:hAnsi="Times New Roman" w:cs="Times New Roman"/>
          <w:sz w:val="24"/>
          <w:szCs w:val="24"/>
        </w:rPr>
        <w:t>.</w:t>
      </w:r>
      <w:ins w:id="41" w:author="Nosofsky, Robert M." w:date="2020-06-17T14:16:00Z">
        <w:r w:rsidR="00356DBF">
          <w:rPr>
            <w:rFonts w:ascii="Times New Roman" w:hAnsi="Times New Roman" w:cs="Times New Roman"/>
            <w:sz w:val="24"/>
            <w:szCs w:val="24"/>
          </w:rPr>
          <w:t xml:space="preserve">  </w:t>
        </w:r>
      </w:ins>
    </w:p>
    <w:p w14:paraId="71B9E87B" w14:textId="77777777" w:rsidR="000C36A4" w:rsidRPr="00556EF0" w:rsidRDefault="000C36A4" w:rsidP="007C6110">
      <w:pPr>
        <w:contextualSpacing/>
        <w:jc w:val="both"/>
        <w:rPr>
          <w:rFonts w:ascii="Times New Roman" w:hAnsi="Times New Roman" w:cs="Times New Roman"/>
          <w:sz w:val="24"/>
          <w:szCs w:val="24"/>
        </w:rPr>
      </w:pPr>
    </w:p>
    <w:p w14:paraId="0418B398" w14:textId="77777777" w:rsidR="00FB632D" w:rsidRPr="00556EF0" w:rsidRDefault="00332D06">
      <w:pPr>
        <w:ind w:firstLine="0"/>
        <w:contextualSpacing/>
        <w:jc w:val="both"/>
        <w:rPr>
          <w:rFonts w:ascii="Times New Roman" w:hAnsi="Times New Roman" w:cs="Times New Roman"/>
          <w:sz w:val="24"/>
          <w:szCs w:val="24"/>
          <w:u w:val="single"/>
        </w:rPr>
        <w:pPrChange w:id="42" w:author="Nosofsky, Robert M." w:date="2020-06-17T14:20:00Z">
          <w:pPr>
            <w:contextualSpacing/>
            <w:jc w:val="both"/>
          </w:pPr>
        </w:pPrChange>
      </w:pPr>
      <w:r w:rsidRPr="00556EF0">
        <w:rPr>
          <w:rFonts w:ascii="Times New Roman" w:hAnsi="Times New Roman" w:cs="Times New Roman"/>
          <w:sz w:val="24"/>
          <w:szCs w:val="24"/>
          <w:u w:val="single"/>
        </w:rPr>
        <w:t>Stimuli and apparatus</w:t>
      </w:r>
    </w:p>
    <w:p w14:paraId="42AE79E7" w14:textId="03076B4D" w:rsidR="009F0A63" w:rsidRPr="00556EF0" w:rsidRDefault="00332D06" w:rsidP="00E96029">
      <w:pPr>
        <w:contextualSpacing/>
        <w:rPr>
          <w:rFonts w:ascii="Times New Roman" w:hAnsi="Times New Roman" w:cs="Times New Roman"/>
          <w:sz w:val="24"/>
          <w:szCs w:val="24"/>
        </w:rPr>
      </w:pPr>
      <w:r w:rsidRPr="00556EF0">
        <w:rPr>
          <w:rFonts w:ascii="Times New Roman" w:hAnsi="Times New Roman" w:cs="Times New Roman"/>
          <w:sz w:val="24"/>
          <w:szCs w:val="24"/>
        </w:rPr>
        <w:t>The stimuli used in this experiment</w:t>
      </w:r>
      <w:r w:rsidR="006722CB" w:rsidRPr="00556EF0">
        <w:rPr>
          <w:rFonts w:ascii="Times New Roman" w:hAnsi="Times New Roman" w:cs="Times New Roman"/>
          <w:sz w:val="24"/>
          <w:szCs w:val="24"/>
        </w:rPr>
        <w:t xml:space="preserve"> we</w:t>
      </w:r>
      <w:r w:rsidRPr="00556EF0">
        <w:rPr>
          <w:rFonts w:ascii="Times New Roman" w:hAnsi="Times New Roman" w:cs="Times New Roman"/>
          <w:sz w:val="24"/>
          <w:szCs w:val="24"/>
        </w:rPr>
        <w:t xml:space="preserve">re dot patterns generated using Posner, Goldsmith, and Welton's (1967) procedure. </w:t>
      </w:r>
      <w:r w:rsidR="009F0A63" w:rsidRPr="00556EF0">
        <w:rPr>
          <w:rFonts w:ascii="Times New Roman" w:hAnsi="Times New Roman" w:cs="Times New Roman"/>
          <w:sz w:val="24"/>
          <w:szCs w:val="24"/>
        </w:rPr>
        <w:t xml:space="preserve"> </w:t>
      </w:r>
      <w:r w:rsidR="00797F56" w:rsidRPr="00556EF0">
        <w:rPr>
          <w:rFonts w:ascii="Times New Roman" w:hAnsi="Times New Roman" w:cs="Times New Roman"/>
          <w:sz w:val="24"/>
          <w:szCs w:val="24"/>
        </w:rPr>
        <w:t>Each pattern consist</w:t>
      </w:r>
      <w:r w:rsidR="006722CB" w:rsidRPr="00556EF0">
        <w:rPr>
          <w:rFonts w:ascii="Times New Roman" w:hAnsi="Times New Roman" w:cs="Times New Roman"/>
          <w:sz w:val="24"/>
          <w:szCs w:val="24"/>
        </w:rPr>
        <w:t>ed</w:t>
      </w:r>
      <w:r w:rsidR="00797F56" w:rsidRPr="00556EF0">
        <w:rPr>
          <w:rFonts w:ascii="Times New Roman" w:hAnsi="Times New Roman" w:cs="Times New Roman"/>
          <w:sz w:val="24"/>
          <w:szCs w:val="24"/>
        </w:rPr>
        <w:t xml:space="preserve"> of 9 dots positioned in </w:t>
      </w:r>
      <w:r w:rsidR="00DF7FD0" w:rsidRPr="00556EF0">
        <w:rPr>
          <w:rFonts w:ascii="Times New Roman" w:hAnsi="Times New Roman" w:cs="Times New Roman"/>
          <w:sz w:val="24"/>
          <w:szCs w:val="24"/>
        </w:rPr>
        <w:t xml:space="preserve">the central 30 × 30 area of </w:t>
      </w:r>
      <w:r w:rsidR="00797F56" w:rsidRPr="00556EF0">
        <w:rPr>
          <w:rFonts w:ascii="Times New Roman" w:hAnsi="Times New Roman" w:cs="Times New Roman"/>
          <w:sz w:val="24"/>
          <w:szCs w:val="24"/>
        </w:rPr>
        <w:t xml:space="preserve">a </w:t>
      </w:r>
      <w:r w:rsidR="009F0A63" w:rsidRPr="00556EF0">
        <w:rPr>
          <w:rFonts w:ascii="Times New Roman" w:hAnsi="Times New Roman" w:cs="Times New Roman"/>
          <w:sz w:val="24"/>
          <w:szCs w:val="24"/>
        </w:rPr>
        <w:t>50</w:t>
      </w:r>
      <w:r w:rsidR="00797F56" w:rsidRPr="00556EF0">
        <w:rPr>
          <w:rFonts w:ascii="Times New Roman" w:hAnsi="Times New Roman" w:cs="Times New Roman"/>
          <w:sz w:val="24"/>
          <w:szCs w:val="24"/>
        </w:rPr>
        <w:t xml:space="preserve"> </w:t>
      </w:r>
      <w:ins w:id="43" w:author="mingjia hu" w:date="2020-06-18T11:38:00Z">
        <w:r w:rsidR="008A56E4">
          <w:rPr>
            <w:rFonts w:ascii="Times New Roman" w:hAnsi="Times New Roman" w:cs="Times New Roman"/>
            <w:sz w:val="24"/>
            <w:szCs w:val="24"/>
          </w:rPr>
          <w:t>×</w:t>
        </w:r>
      </w:ins>
      <w:del w:id="44" w:author="mingjia hu" w:date="2020-06-18T11:37:00Z">
        <w:r w:rsidR="00797F56" w:rsidRPr="00556EF0" w:rsidDel="008A56E4">
          <w:rPr>
            <w:rFonts w:ascii="Times New Roman" w:hAnsi="Times New Roman" w:cs="Times New Roman"/>
            <w:sz w:val="24"/>
            <w:szCs w:val="24"/>
          </w:rPr>
          <w:delText xml:space="preserve">x </w:delText>
        </w:r>
      </w:del>
      <w:r w:rsidR="009F0A63" w:rsidRPr="00556EF0">
        <w:rPr>
          <w:rFonts w:ascii="Times New Roman" w:hAnsi="Times New Roman" w:cs="Times New Roman"/>
          <w:sz w:val="24"/>
          <w:szCs w:val="24"/>
        </w:rPr>
        <w:t>50</w:t>
      </w:r>
      <w:r w:rsidR="00797F56" w:rsidRPr="00556EF0">
        <w:rPr>
          <w:rFonts w:ascii="Times New Roman" w:hAnsi="Times New Roman" w:cs="Times New Roman"/>
          <w:sz w:val="24"/>
          <w:szCs w:val="24"/>
        </w:rPr>
        <w:t xml:space="preserve"> grid and connected with </w:t>
      </w:r>
      <w:r w:rsidR="00DF7FD0" w:rsidRPr="00556EF0">
        <w:rPr>
          <w:rFonts w:ascii="Times New Roman" w:hAnsi="Times New Roman" w:cs="Times New Roman"/>
          <w:sz w:val="24"/>
          <w:szCs w:val="24"/>
        </w:rPr>
        <w:t xml:space="preserve">white </w:t>
      </w:r>
      <w:r w:rsidR="00797F56" w:rsidRPr="00556EF0">
        <w:rPr>
          <w:rFonts w:ascii="Times New Roman" w:hAnsi="Times New Roman" w:cs="Times New Roman"/>
          <w:sz w:val="24"/>
          <w:szCs w:val="24"/>
        </w:rPr>
        <w:t xml:space="preserve">lines. </w:t>
      </w:r>
      <w:r w:rsidR="009F0A63" w:rsidRPr="00556EF0">
        <w:rPr>
          <w:rFonts w:ascii="Times New Roman" w:hAnsi="Times New Roman" w:cs="Times New Roman"/>
          <w:sz w:val="24"/>
          <w:szCs w:val="24"/>
        </w:rPr>
        <w:t>For each individual subject, p</w:t>
      </w:r>
      <w:r w:rsidR="005E48A0" w:rsidRPr="00556EF0">
        <w:rPr>
          <w:rFonts w:ascii="Times New Roman" w:hAnsi="Times New Roman" w:cs="Times New Roman"/>
          <w:sz w:val="24"/>
          <w:szCs w:val="24"/>
        </w:rPr>
        <w:t xml:space="preserve">rototypes for </w:t>
      </w:r>
      <w:r w:rsidR="006A1D75" w:rsidRPr="00556EF0">
        <w:rPr>
          <w:rFonts w:ascii="Times New Roman" w:hAnsi="Times New Roman" w:cs="Times New Roman"/>
          <w:sz w:val="24"/>
          <w:szCs w:val="24"/>
        </w:rPr>
        <w:t>six</w:t>
      </w:r>
      <w:r w:rsidR="005E48A0" w:rsidRPr="00556EF0">
        <w:rPr>
          <w:rFonts w:ascii="Times New Roman" w:hAnsi="Times New Roman" w:cs="Times New Roman"/>
          <w:sz w:val="24"/>
          <w:szCs w:val="24"/>
        </w:rPr>
        <w:t xml:space="preserve"> different categories</w:t>
      </w:r>
      <w:r w:rsidR="006A1D75" w:rsidRPr="00556EF0">
        <w:rPr>
          <w:rFonts w:ascii="Times New Roman" w:hAnsi="Times New Roman" w:cs="Times New Roman"/>
          <w:sz w:val="24"/>
          <w:szCs w:val="24"/>
        </w:rPr>
        <w:t xml:space="preserve"> were randomly generated</w:t>
      </w:r>
      <w:bookmarkStart w:id="45" w:name="_GoBack"/>
      <w:bookmarkEnd w:id="45"/>
      <w:r w:rsidR="009F0A63" w:rsidRPr="00556EF0">
        <w:rPr>
          <w:rFonts w:ascii="Times New Roman" w:hAnsi="Times New Roman" w:cs="Times New Roman"/>
          <w:sz w:val="24"/>
          <w:szCs w:val="24"/>
        </w:rPr>
        <w:t>.  Three of the prototypes were used to generate training and transfer patterns</w:t>
      </w:r>
      <w:r w:rsidR="006A1D75" w:rsidRPr="00556EF0">
        <w:rPr>
          <w:rFonts w:ascii="Times New Roman" w:hAnsi="Times New Roman" w:cs="Times New Roman"/>
          <w:sz w:val="24"/>
          <w:szCs w:val="24"/>
        </w:rPr>
        <w:t xml:space="preserve"> </w:t>
      </w:r>
      <w:r w:rsidR="009F0A63" w:rsidRPr="00556EF0">
        <w:rPr>
          <w:rFonts w:ascii="Times New Roman" w:hAnsi="Times New Roman" w:cs="Times New Roman"/>
          <w:sz w:val="24"/>
          <w:szCs w:val="24"/>
        </w:rPr>
        <w:t>for each of three categories; the remaining three were used to generate foils for the recognition-transfer phase.</w:t>
      </w:r>
    </w:p>
    <w:p w14:paraId="3A8768C9" w14:textId="3DBDBA80" w:rsidR="009F0A63" w:rsidRPr="00556EF0" w:rsidRDefault="009F0A63" w:rsidP="00E96029">
      <w:pPr>
        <w:contextualSpacing/>
        <w:rPr>
          <w:rFonts w:ascii="Times New Roman" w:hAnsi="Times New Roman" w:cs="Times New Roman"/>
          <w:sz w:val="24"/>
          <w:szCs w:val="24"/>
        </w:rPr>
      </w:pPr>
      <w:del w:id="46" w:author="Nosofsky, Robert M." w:date="2020-06-17T14:19:00Z">
        <w:r w:rsidRPr="00556EF0" w:rsidDel="00356DBF">
          <w:rPr>
            <w:rFonts w:ascii="Times New Roman" w:hAnsi="Times New Roman" w:cs="Times New Roman"/>
            <w:sz w:val="24"/>
            <w:szCs w:val="24"/>
          </w:rPr>
          <w:tab/>
        </w:r>
      </w:del>
      <w:r w:rsidRPr="00556EF0">
        <w:rPr>
          <w:rFonts w:ascii="Times New Roman" w:hAnsi="Times New Roman" w:cs="Times New Roman"/>
          <w:sz w:val="24"/>
          <w:szCs w:val="24"/>
        </w:rPr>
        <w:t>Diffe</w:t>
      </w:r>
      <w:r w:rsidR="006722CB" w:rsidRPr="00556EF0">
        <w:rPr>
          <w:rFonts w:ascii="Times New Roman" w:hAnsi="Times New Roman" w:cs="Times New Roman"/>
          <w:sz w:val="24"/>
          <w:szCs w:val="24"/>
        </w:rPr>
        <w:t>rent training and transfer patterns of each category we</w:t>
      </w:r>
      <w:r w:rsidRPr="00556EF0">
        <w:rPr>
          <w:rFonts w:ascii="Times New Roman" w:hAnsi="Times New Roman" w:cs="Times New Roman"/>
          <w:sz w:val="24"/>
          <w:szCs w:val="24"/>
        </w:rPr>
        <w:t xml:space="preserve">re generated </w:t>
      </w:r>
      <w:r w:rsidR="005E48A0" w:rsidRPr="00556EF0">
        <w:rPr>
          <w:rFonts w:ascii="Times New Roman" w:hAnsi="Times New Roman" w:cs="Times New Roman"/>
          <w:sz w:val="24"/>
          <w:szCs w:val="24"/>
        </w:rPr>
        <w:t xml:space="preserve">using the statistical-distortion procedure </w:t>
      </w:r>
      <w:r w:rsidRPr="00556EF0">
        <w:rPr>
          <w:rFonts w:ascii="Times New Roman" w:hAnsi="Times New Roman" w:cs="Times New Roman"/>
          <w:sz w:val="24"/>
          <w:szCs w:val="24"/>
        </w:rPr>
        <w:t>of</w:t>
      </w:r>
      <w:r w:rsidR="005E48A0" w:rsidRPr="00556EF0">
        <w:rPr>
          <w:rFonts w:ascii="Times New Roman" w:hAnsi="Times New Roman" w:cs="Times New Roman"/>
          <w:sz w:val="24"/>
          <w:szCs w:val="24"/>
        </w:rPr>
        <w:t xml:space="preserve"> Posner et al. (1967). </w:t>
      </w:r>
      <w:r w:rsidRPr="00556EF0">
        <w:rPr>
          <w:rFonts w:ascii="Times New Roman" w:hAnsi="Times New Roman" w:cs="Times New Roman"/>
          <w:sz w:val="24"/>
          <w:szCs w:val="24"/>
        </w:rPr>
        <w:t xml:space="preserve"> </w:t>
      </w:r>
      <w:r w:rsidR="005E48A0" w:rsidRPr="00556EF0">
        <w:rPr>
          <w:rFonts w:ascii="Times New Roman" w:hAnsi="Times New Roman" w:cs="Times New Roman"/>
          <w:sz w:val="24"/>
          <w:szCs w:val="24"/>
        </w:rPr>
        <w:t xml:space="preserve">Each pattern was </w:t>
      </w:r>
      <w:r w:rsidR="00435EF7" w:rsidRPr="00556EF0">
        <w:rPr>
          <w:rFonts w:ascii="Times New Roman" w:hAnsi="Times New Roman" w:cs="Times New Roman"/>
          <w:sz w:val="24"/>
          <w:szCs w:val="24"/>
        </w:rPr>
        <w:t>constructed</w:t>
      </w:r>
      <w:r w:rsidR="005E48A0" w:rsidRPr="00556EF0">
        <w:rPr>
          <w:rFonts w:ascii="Times New Roman" w:hAnsi="Times New Roman" w:cs="Times New Roman"/>
          <w:sz w:val="24"/>
          <w:szCs w:val="24"/>
        </w:rPr>
        <w:t xml:space="preserve"> from the </w:t>
      </w:r>
      <w:r w:rsidR="005E48A0" w:rsidRPr="00556EF0">
        <w:rPr>
          <w:rFonts w:ascii="Times New Roman" w:hAnsi="Times New Roman" w:cs="Times New Roman"/>
          <w:sz w:val="24"/>
          <w:szCs w:val="24"/>
        </w:rPr>
        <w:lastRenderedPageBreak/>
        <w:t xml:space="preserve">prototype of its category by displacing each dot by </w:t>
      </w:r>
      <w:r w:rsidRPr="00556EF0">
        <w:rPr>
          <w:rFonts w:ascii="Times New Roman" w:hAnsi="Times New Roman" w:cs="Times New Roman"/>
          <w:sz w:val="24"/>
          <w:szCs w:val="24"/>
        </w:rPr>
        <w:t>a random</w:t>
      </w:r>
      <w:r w:rsidR="005E48A0" w:rsidRPr="00556EF0">
        <w:rPr>
          <w:rFonts w:ascii="Times New Roman" w:hAnsi="Times New Roman" w:cs="Times New Roman"/>
          <w:sz w:val="24"/>
          <w:szCs w:val="24"/>
        </w:rPr>
        <w:t xml:space="preserve"> distance</w:t>
      </w:r>
      <w:r w:rsidRPr="00556EF0">
        <w:rPr>
          <w:rFonts w:ascii="Times New Roman" w:hAnsi="Times New Roman" w:cs="Times New Roman"/>
          <w:sz w:val="24"/>
          <w:szCs w:val="24"/>
        </w:rPr>
        <w:t xml:space="preserve"> and direction in accord with the Posner et al. procedure</w:t>
      </w:r>
      <w:r w:rsidR="005E48A0"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w:t>
      </w:r>
      <w:r w:rsidR="009D7300" w:rsidRPr="00556EF0">
        <w:rPr>
          <w:rFonts w:ascii="Times New Roman" w:hAnsi="Times New Roman" w:cs="Times New Roman"/>
          <w:sz w:val="24"/>
          <w:szCs w:val="24"/>
        </w:rPr>
        <w:t xml:space="preserve">Low-level, medium-level and high-level distortions </w:t>
      </w:r>
      <w:r w:rsidR="006722CB" w:rsidRPr="00556EF0">
        <w:rPr>
          <w:rFonts w:ascii="Times New Roman" w:hAnsi="Times New Roman" w:cs="Times New Roman"/>
          <w:sz w:val="24"/>
          <w:szCs w:val="24"/>
        </w:rPr>
        <w:t>we</w:t>
      </w:r>
      <w:r w:rsidR="009D7300" w:rsidRPr="00556EF0">
        <w:rPr>
          <w:rFonts w:ascii="Times New Roman" w:hAnsi="Times New Roman" w:cs="Times New Roman"/>
          <w:sz w:val="24"/>
          <w:szCs w:val="24"/>
        </w:rPr>
        <w:t>re</w:t>
      </w:r>
      <w:r w:rsidRPr="00556EF0">
        <w:rPr>
          <w:rFonts w:ascii="Times New Roman" w:hAnsi="Times New Roman" w:cs="Times New Roman"/>
          <w:sz w:val="24"/>
          <w:szCs w:val="24"/>
        </w:rPr>
        <w:t xml:space="preserve"> produced by displacing the individual dots</w:t>
      </w:r>
      <w:r w:rsidR="009D7300" w:rsidRPr="00556EF0">
        <w:rPr>
          <w:rFonts w:ascii="Times New Roman" w:hAnsi="Times New Roman" w:cs="Times New Roman"/>
          <w:sz w:val="24"/>
          <w:szCs w:val="24"/>
        </w:rPr>
        <w:t>, on average, 4, 6 and 7.7 Po</w:t>
      </w:r>
      <w:r w:rsidR="00025813" w:rsidRPr="00556EF0">
        <w:rPr>
          <w:rFonts w:ascii="Times New Roman" w:hAnsi="Times New Roman" w:cs="Times New Roman"/>
          <w:sz w:val="24"/>
          <w:szCs w:val="24"/>
        </w:rPr>
        <w:t>sn</w:t>
      </w:r>
      <w:r w:rsidR="009D7300" w:rsidRPr="00556EF0">
        <w:rPr>
          <w:rFonts w:ascii="Times New Roman" w:hAnsi="Times New Roman" w:cs="Times New Roman"/>
          <w:sz w:val="24"/>
          <w:szCs w:val="24"/>
        </w:rPr>
        <w:t>er</w:t>
      </w:r>
      <w:r w:rsidRPr="00556EF0">
        <w:rPr>
          <w:rFonts w:ascii="Times New Roman" w:hAnsi="Times New Roman" w:cs="Times New Roman"/>
          <w:sz w:val="24"/>
          <w:szCs w:val="24"/>
        </w:rPr>
        <w:t>-</w:t>
      </w:r>
      <w:r w:rsidR="009D7300" w:rsidRPr="00556EF0">
        <w:rPr>
          <w:rFonts w:ascii="Times New Roman" w:hAnsi="Times New Roman" w:cs="Times New Roman"/>
          <w:sz w:val="24"/>
          <w:szCs w:val="24"/>
        </w:rPr>
        <w:t xml:space="preserve">levels away from their prototype. </w:t>
      </w:r>
      <w:r w:rsidRPr="00556EF0">
        <w:rPr>
          <w:rFonts w:ascii="Times New Roman" w:hAnsi="Times New Roman" w:cs="Times New Roman"/>
          <w:sz w:val="24"/>
          <w:szCs w:val="24"/>
        </w:rPr>
        <w:t xml:space="preserve"> The foils used in the transfer phase were medium-level distortions of three randomly generated prototypes that were not used to generate category-training patterns.  </w:t>
      </w:r>
    </w:p>
    <w:p w14:paraId="77CBC700" w14:textId="32A89EFC" w:rsidR="009F0A63" w:rsidRPr="00556EF0" w:rsidRDefault="009F0A63"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Each individual subject was presented with a unique set of randomly generated prototypes and training and transfer patterns, </w:t>
      </w:r>
      <w:r w:rsidR="00F902AF" w:rsidRPr="00556EF0">
        <w:rPr>
          <w:rFonts w:ascii="Times New Roman" w:hAnsi="Times New Roman" w:cs="Times New Roman"/>
          <w:sz w:val="24"/>
          <w:szCs w:val="24"/>
        </w:rPr>
        <w:t>with the only constr</w:t>
      </w:r>
      <w:r w:rsidR="00955A34" w:rsidRPr="00556EF0">
        <w:rPr>
          <w:rFonts w:ascii="Times New Roman" w:hAnsi="Times New Roman" w:cs="Times New Roman"/>
          <w:sz w:val="24"/>
          <w:szCs w:val="24"/>
        </w:rPr>
        <w:t>aint</w:t>
      </w:r>
      <w:r w:rsidR="0021619B" w:rsidRPr="00556EF0">
        <w:rPr>
          <w:rFonts w:ascii="Times New Roman" w:hAnsi="Times New Roman" w:cs="Times New Roman"/>
          <w:sz w:val="24"/>
          <w:szCs w:val="24"/>
        </w:rPr>
        <w:t xml:space="preserve"> being</w:t>
      </w:r>
      <w:r w:rsidR="00955A34" w:rsidRPr="00556EF0">
        <w:rPr>
          <w:rFonts w:ascii="Times New Roman" w:hAnsi="Times New Roman" w:cs="Times New Roman"/>
          <w:sz w:val="24"/>
          <w:szCs w:val="24"/>
        </w:rPr>
        <w:t xml:space="preserve"> that the</w:t>
      </w:r>
      <w:r w:rsidRPr="00556EF0">
        <w:rPr>
          <w:rFonts w:ascii="Times New Roman" w:hAnsi="Times New Roman" w:cs="Times New Roman"/>
          <w:sz w:val="24"/>
          <w:szCs w:val="24"/>
        </w:rPr>
        <w:t xml:space="preserve"> patterns were generated using the Posner et al. (1967) procedure.</w:t>
      </w:r>
    </w:p>
    <w:p w14:paraId="5F9E3EFD" w14:textId="55C22A5D" w:rsidR="00332D06" w:rsidRPr="00556EF0" w:rsidRDefault="00955A34" w:rsidP="00E96029">
      <w:pPr>
        <w:contextualSpacing/>
        <w:rPr>
          <w:rFonts w:ascii="Times New Roman" w:hAnsi="Times New Roman" w:cs="Times New Roman"/>
          <w:color w:val="FF0000"/>
          <w:sz w:val="24"/>
          <w:szCs w:val="24"/>
        </w:rPr>
      </w:pPr>
      <w:r w:rsidRPr="00556EF0">
        <w:rPr>
          <w:rFonts w:ascii="Times New Roman" w:hAnsi="Times New Roman" w:cs="Times New Roman"/>
          <w:sz w:val="24"/>
          <w:szCs w:val="24"/>
        </w:rPr>
        <w:t>We used Dell Computers to display the stimuli and control the experiment.</w:t>
      </w:r>
      <w:r w:rsidR="009F0A63" w:rsidRPr="00556EF0">
        <w:rPr>
          <w:rFonts w:ascii="Times New Roman" w:hAnsi="Times New Roman" w:cs="Times New Roman"/>
          <w:sz w:val="24"/>
          <w:szCs w:val="24"/>
        </w:rPr>
        <w:t xml:space="preserve">  </w:t>
      </w:r>
      <w:r w:rsidR="00DF7FD0" w:rsidRPr="00556EF0">
        <w:rPr>
          <w:rFonts w:ascii="Times New Roman" w:hAnsi="Times New Roman" w:cs="Times New Roman"/>
          <w:sz w:val="24"/>
          <w:szCs w:val="24"/>
        </w:rPr>
        <w:t xml:space="preserve">The </w:t>
      </w:r>
      <w:del w:id="47" w:author="Nosofsky, Robert M." w:date="2020-06-17T14:20:00Z">
        <w:r w:rsidR="00DF7FD0" w:rsidRPr="00556EF0" w:rsidDel="00356DBF">
          <w:rPr>
            <w:rFonts w:ascii="Times New Roman" w:hAnsi="Times New Roman" w:cs="Times New Roman"/>
            <w:sz w:val="24"/>
            <w:szCs w:val="24"/>
          </w:rPr>
          <w:delText xml:space="preserve">white </w:delText>
        </w:r>
      </w:del>
      <w:r w:rsidR="00DF7FD0" w:rsidRPr="00556EF0">
        <w:rPr>
          <w:rFonts w:ascii="Times New Roman" w:hAnsi="Times New Roman" w:cs="Times New Roman"/>
          <w:sz w:val="24"/>
          <w:szCs w:val="24"/>
        </w:rPr>
        <w:t>patterns were</w:t>
      </w:r>
      <w:ins w:id="48" w:author="Nosofsky, Robert M." w:date="2020-06-17T14:20:00Z">
        <w:r w:rsidR="00356DBF">
          <w:rPr>
            <w:rFonts w:ascii="Times New Roman" w:hAnsi="Times New Roman" w:cs="Times New Roman"/>
            <w:sz w:val="24"/>
            <w:szCs w:val="24"/>
          </w:rPr>
          <w:t xml:space="preserve"> white in color and</w:t>
        </w:r>
      </w:ins>
      <w:r w:rsidR="00DF7FD0" w:rsidRPr="00556EF0">
        <w:rPr>
          <w:rFonts w:ascii="Times New Roman" w:hAnsi="Times New Roman" w:cs="Times New Roman"/>
          <w:sz w:val="24"/>
          <w:szCs w:val="24"/>
        </w:rPr>
        <w:t xml:space="preserve"> displayed at the center of a grey computer screen.</w:t>
      </w:r>
      <w:r w:rsidR="009F0A63" w:rsidRPr="00556EF0">
        <w:rPr>
          <w:rFonts w:ascii="Times New Roman" w:hAnsi="Times New Roman" w:cs="Times New Roman"/>
          <w:sz w:val="24"/>
          <w:szCs w:val="24"/>
        </w:rPr>
        <w:t xml:space="preserve"> </w:t>
      </w:r>
      <w:r w:rsidR="009F0A63" w:rsidRPr="00556EF0">
        <w:rPr>
          <w:rFonts w:ascii="Times New Roman" w:hAnsi="Times New Roman" w:cs="Times New Roman"/>
          <w:color w:val="FF0000"/>
          <w:sz w:val="24"/>
          <w:szCs w:val="24"/>
        </w:rPr>
        <w:t xml:space="preserve">{We should say things such as that the patterns were displayed </w:t>
      </w:r>
      <w:r w:rsidR="00A01A2F" w:rsidRPr="00556EF0">
        <w:rPr>
          <w:rFonts w:ascii="Times New Roman" w:hAnsi="Times New Roman" w:cs="Times New Roman"/>
          <w:color w:val="FF0000"/>
          <w:sz w:val="24"/>
          <w:szCs w:val="24"/>
        </w:rPr>
        <w:t>centered on the computer screen, and</w:t>
      </w:r>
      <w:r w:rsidR="009F0A63" w:rsidRPr="00556EF0">
        <w:rPr>
          <w:rFonts w:ascii="Times New Roman" w:hAnsi="Times New Roman" w:cs="Times New Roman"/>
          <w:color w:val="FF0000"/>
          <w:sz w:val="24"/>
          <w:szCs w:val="24"/>
        </w:rPr>
        <w:t xml:space="preserve"> provide their rough size and visual angle.}</w:t>
      </w:r>
    </w:p>
    <w:p w14:paraId="54E350A4" w14:textId="77777777" w:rsidR="009F0A63" w:rsidRPr="00556EF0" w:rsidRDefault="009F0A63" w:rsidP="00E96029">
      <w:pPr>
        <w:contextualSpacing/>
        <w:rPr>
          <w:rFonts w:ascii="Times New Roman" w:hAnsi="Times New Roman" w:cs="Times New Roman"/>
          <w:sz w:val="24"/>
          <w:szCs w:val="24"/>
        </w:rPr>
      </w:pPr>
    </w:p>
    <w:p w14:paraId="2F999086" w14:textId="77777777" w:rsidR="009F0A63" w:rsidRPr="00556EF0" w:rsidRDefault="009F0A63" w:rsidP="00E96029">
      <w:pPr>
        <w:contextualSpacing/>
        <w:rPr>
          <w:rFonts w:ascii="Times New Roman" w:hAnsi="Times New Roman" w:cs="Times New Roman"/>
          <w:sz w:val="24"/>
          <w:szCs w:val="24"/>
        </w:rPr>
      </w:pPr>
    </w:p>
    <w:p w14:paraId="314A4291" w14:textId="77777777" w:rsidR="00955A34" w:rsidRPr="00556EF0" w:rsidRDefault="00025813">
      <w:pPr>
        <w:ind w:firstLine="0"/>
        <w:contextualSpacing/>
        <w:rPr>
          <w:rFonts w:ascii="Times New Roman" w:hAnsi="Times New Roman" w:cs="Times New Roman"/>
          <w:sz w:val="24"/>
          <w:szCs w:val="24"/>
          <w:u w:val="single"/>
        </w:rPr>
        <w:pPrChange w:id="49" w:author="Nosofsky, Robert M." w:date="2020-06-17T14:20:00Z">
          <w:pPr>
            <w:contextualSpacing/>
          </w:pPr>
        </w:pPrChange>
      </w:pPr>
      <w:r w:rsidRPr="00556EF0">
        <w:rPr>
          <w:rFonts w:ascii="Times New Roman" w:hAnsi="Times New Roman" w:cs="Times New Roman"/>
          <w:sz w:val="24"/>
          <w:szCs w:val="24"/>
          <w:u w:val="single"/>
        </w:rPr>
        <w:t>Procedure</w:t>
      </w:r>
    </w:p>
    <w:p w14:paraId="74F07FC3" w14:textId="11CB3934" w:rsidR="008341B9" w:rsidRPr="00556EF0" w:rsidRDefault="008341B9" w:rsidP="00E96029">
      <w:pPr>
        <w:contextualSpacing/>
        <w:rPr>
          <w:rFonts w:ascii="Times New Roman" w:hAnsi="Times New Roman" w:cs="Times New Roman"/>
          <w:sz w:val="24"/>
          <w:szCs w:val="24"/>
        </w:rPr>
      </w:pPr>
      <w:del w:id="50" w:author="Nosofsky, Robert M." w:date="2020-06-17T14:20:00Z">
        <w:r w:rsidRPr="00556EF0" w:rsidDel="00356DBF">
          <w:rPr>
            <w:rFonts w:ascii="Times New Roman" w:hAnsi="Times New Roman" w:cs="Times New Roman"/>
            <w:sz w:val="24"/>
            <w:szCs w:val="24"/>
          </w:rPr>
          <w:tab/>
        </w:r>
      </w:del>
      <w:r w:rsidRPr="00556EF0">
        <w:rPr>
          <w:rFonts w:ascii="Times New Roman" w:hAnsi="Times New Roman" w:cs="Times New Roman"/>
          <w:sz w:val="24"/>
          <w:szCs w:val="24"/>
        </w:rPr>
        <w:t>In both the REP and NREP conditions, a</w:t>
      </w:r>
      <w:r w:rsidR="00E87DA8" w:rsidRPr="00556EF0">
        <w:rPr>
          <w:rFonts w:ascii="Times New Roman" w:hAnsi="Times New Roman" w:cs="Times New Roman"/>
          <w:sz w:val="24"/>
          <w:szCs w:val="24"/>
        </w:rPr>
        <w:t xml:space="preserve"> standard learning-transfer paradigm </w:t>
      </w:r>
      <w:r w:rsidRPr="00556EF0">
        <w:rPr>
          <w:rFonts w:ascii="Times New Roman" w:hAnsi="Times New Roman" w:cs="Times New Roman"/>
          <w:sz w:val="24"/>
          <w:szCs w:val="24"/>
        </w:rPr>
        <w:t>wa</w:t>
      </w:r>
      <w:r w:rsidR="00E87DA8" w:rsidRPr="00556EF0">
        <w:rPr>
          <w:rFonts w:ascii="Times New Roman" w:hAnsi="Times New Roman" w:cs="Times New Roman"/>
          <w:sz w:val="24"/>
          <w:szCs w:val="24"/>
        </w:rPr>
        <w:t xml:space="preserve">s used. In the learning phase, subjects were instructed to classify </w:t>
      </w:r>
      <w:r w:rsidR="009555A1" w:rsidRPr="00556EF0">
        <w:rPr>
          <w:rFonts w:ascii="Times New Roman" w:hAnsi="Times New Roman" w:cs="Times New Roman"/>
          <w:sz w:val="24"/>
          <w:szCs w:val="24"/>
        </w:rPr>
        <w:t>dot</w:t>
      </w:r>
      <w:r w:rsidR="00E87DA8" w:rsidRPr="00556EF0">
        <w:rPr>
          <w:rFonts w:ascii="Times New Roman" w:hAnsi="Times New Roman" w:cs="Times New Roman"/>
          <w:sz w:val="24"/>
          <w:szCs w:val="24"/>
        </w:rPr>
        <w:t xml:space="preserve"> patterns into </w:t>
      </w:r>
      <w:r w:rsidR="009555A1" w:rsidRPr="00556EF0">
        <w:rPr>
          <w:rFonts w:ascii="Times New Roman" w:hAnsi="Times New Roman" w:cs="Times New Roman"/>
          <w:sz w:val="24"/>
          <w:szCs w:val="24"/>
        </w:rPr>
        <w:t xml:space="preserve">three </w:t>
      </w:r>
      <w:r w:rsidR="00E87DA8" w:rsidRPr="00556EF0">
        <w:rPr>
          <w:rFonts w:ascii="Times New Roman" w:hAnsi="Times New Roman" w:cs="Times New Roman"/>
          <w:sz w:val="24"/>
          <w:szCs w:val="24"/>
        </w:rPr>
        <w:t>categories A, B and C</w:t>
      </w:r>
      <w:r w:rsidRPr="00556EF0">
        <w:rPr>
          <w:rFonts w:ascii="Times New Roman" w:hAnsi="Times New Roman" w:cs="Times New Roman"/>
          <w:sz w:val="24"/>
          <w:szCs w:val="24"/>
        </w:rPr>
        <w:t>.  On each trial a pattern was presented on the screen and the subject classified</w:t>
      </w:r>
      <w:r w:rsidR="000A0039" w:rsidRPr="00556EF0">
        <w:rPr>
          <w:rFonts w:ascii="Times New Roman" w:hAnsi="Times New Roman" w:cs="Times New Roman"/>
          <w:sz w:val="24"/>
          <w:szCs w:val="24"/>
        </w:rPr>
        <w:t xml:space="preserve"> it</w:t>
      </w:r>
      <w:r w:rsidRPr="00556EF0">
        <w:rPr>
          <w:rFonts w:ascii="Times New Roman" w:hAnsi="Times New Roman" w:cs="Times New Roman"/>
          <w:sz w:val="24"/>
          <w:szCs w:val="24"/>
        </w:rPr>
        <w:t xml:space="preserve"> into one of the categories</w:t>
      </w:r>
      <w:r w:rsidR="00E87DA8" w:rsidRPr="00556EF0">
        <w:rPr>
          <w:rFonts w:ascii="Times New Roman" w:hAnsi="Times New Roman" w:cs="Times New Roman"/>
          <w:sz w:val="24"/>
          <w:szCs w:val="24"/>
        </w:rPr>
        <w:t xml:space="preserve"> by pressing </w:t>
      </w:r>
      <w:r w:rsidRPr="00556EF0">
        <w:rPr>
          <w:rFonts w:ascii="Times New Roman" w:hAnsi="Times New Roman" w:cs="Times New Roman"/>
          <w:sz w:val="24"/>
          <w:szCs w:val="24"/>
        </w:rPr>
        <w:t xml:space="preserve">a </w:t>
      </w:r>
      <w:r w:rsidR="00E87DA8" w:rsidRPr="00556EF0">
        <w:rPr>
          <w:rFonts w:ascii="Times New Roman" w:hAnsi="Times New Roman" w:cs="Times New Roman"/>
          <w:sz w:val="24"/>
          <w:szCs w:val="24"/>
        </w:rPr>
        <w:t xml:space="preserve">corresponding </w:t>
      </w:r>
      <w:r w:rsidRPr="00556EF0">
        <w:rPr>
          <w:rFonts w:ascii="Times New Roman" w:hAnsi="Times New Roman" w:cs="Times New Roman"/>
          <w:sz w:val="24"/>
          <w:szCs w:val="24"/>
        </w:rPr>
        <w:t>button on the computer keyboard</w:t>
      </w:r>
      <w:r w:rsidR="00E87DA8" w:rsidRPr="00556EF0">
        <w:rPr>
          <w:rFonts w:ascii="Times New Roman" w:hAnsi="Times New Roman" w:cs="Times New Roman"/>
          <w:sz w:val="24"/>
          <w:szCs w:val="24"/>
        </w:rPr>
        <w:t>.</w:t>
      </w:r>
      <w:r w:rsidRPr="00556EF0">
        <w:rPr>
          <w:rFonts w:ascii="Times New Roman" w:hAnsi="Times New Roman" w:cs="Times New Roman"/>
          <w:sz w:val="24"/>
          <w:szCs w:val="24"/>
        </w:rPr>
        <w:t xml:space="preserve">  Following the response, the computer provided immediate feedback informing the subject of the correct category.  All patterns presented during the learning phase were medium-level distortions of the prototypes. </w:t>
      </w:r>
      <w:r w:rsidR="00A613BA" w:rsidRPr="00556EF0">
        <w:rPr>
          <w:rFonts w:ascii="Times New Roman" w:hAnsi="Times New Roman" w:cs="Times New Roman"/>
          <w:sz w:val="24"/>
          <w:szCs w:val="24"/>
        </w:rPr>
        <w:t xml:space="preserve"> </w:t>
      </w:r>
      <w:r w:rsidR="006722CB" w:rsidRPr="00556EF0">
        <w:rPr>
          <w:rFonts w:ascii="Times New Roman" w:hAnsi="Times New Roman" w:cs="Times New Roman"/>
          <w:sz w:val="24"/>
          <w:szCs w:val="24"/>
        </w:rPr>
        <w:t>In both the REP and NREP conditions, t</w:t>
      </w:r>
      <w:r w:rsidR="00A613BA" w:rsidRPr="00556EF0">
        <w:rPr>
          <w:rFonts w:ascii="Times New Roman" w:hAnsi="Times New Roman" w:cs="Times New Roman"/>
          <w:sz w:val="24"/>
          <w:szCs w:val="24"/>
        </w:rPr>
        <w:t>he learning phase consisted of 15 blocks, each of which had 15 trials</w:t>
      </w:r>
      <w:r w:rsidR="000A0039" w:rsidRPr="00556EF0">
        <w:rPr>
          <w:rFonts w:ascii="Times New Roman" w:hAnsi="Times New Roman" w:cs="Times New Roman"/>
          <w:sz w:val="24"/>
          <w:szCs w:val="24"/>
        </w:rPr>
        <w:t xml:space="preserve"> (225 trials total)</w:t>
      </w:r>
      <w:r w:rsidR="00A613BA" w:rsidRPr="00556EF0">
        <w:rPr>
          <w:rFonts w:ascii="Times New Roman" w:hAnsi="Times New Roman" w:cs="Times New Roman"/>
          <w:sz w:val="24"/>
          <w:szCs w:val="24"/>
        </w:rPr>
        <w:t>.</w:t>
      </w:r>
      <w:r w:rsidR="00E87DA8" w:rsidRPr="00556EF0">
        <w:rPr>
          <w:rFonts w:ascii="Times New Roman" w:hAnsi="Times New Roman" w:cs="Times New Roman"/>
          <w:sz w:val="24"/>
          <w:szCs w:val="24"/>
        </w:rPr>
        <w:t xml:space="preserve"> </w:t>
      </w:r>
    </w:p>
    <w:p w14:paraId="5DECD15F" w14:textId="05866795" w:rsidR="008341B9" w:rsidRPr="00556EF0" w:rsidRDefault="008341B9" w:rsidP="00E96029">
      <w:pPr>
        <w:contextualSpacing/>
        <w:rPr>
          <w:rFonts w:ascii="Times New Roman" w:hAnsi="Times New Roman" w:cs="Times New Roman"/>
          <w:sz w:val="24"/>
          <w:szCs w:val="24"/>
        </w:rPr>
      </w:pPr>
      <w:r w:rsidRPr="00556EF0">
        <w:rPr>
          <w:rFonts w:ascii="Times New Roman" w:hAnsi="Times New Roman" w:cs="Times New Roman"/>
          <w:sz w:val="24"/>
          <w:szCs w:val="24"/>
        </w:rPr>
        <w:lastRenderedPageBreak/>
        <w:t xml:space="preserve">In the repeating (REP) condition, there were 5 </w:t>
      </w:r>
      <w:r w:rsidR="000A0039" w:rsidRPr="00556EF0">
        <w:rPr>
          <w:rFonts w:ascii="Times New Roman" w:hAnsi="Times New Roman" w:cs="Times New Roman"/>
          <w:sz w:val="24"/>
          <w:szCs w:val="24"/>
        </w:rPr>
        <w:t xml:space="preserve">unique </w:t>
      </w:r>
      <w:r w:rsidRPr="00556EF0">
        <w:rPr>
          <w:rFonts w:ascii="Times New Roman" w:hAnsi="Times New Roman" w:cs="Times New Roman"/>
          <w:sz w:val="24"/>
          <w:szCs w:val="24"/>
        </w:rPr>
        <w:t xml:space="preserve">learning patterns for each of the three categories (15 learning patterns total).  </w:t>
      </w:r>
      <w:r w:rsidR="00B80EBF" w:rsidRPr="00556EF0">
        <w:rPr>
          <w:rFonts w:ascii="Times New Roman" w:hAnsi="Times New Roman" w:cs="Times New Roman"/>
          <w:sz w:val="24"/>
          <w:szCs w:val="24"/>
        </w:rPr>
        <w:t xml:space="preserve">The same </w:t>
      </w:r>
      <w:r w:rsidR="00A613BA" w:rsidRPr="00556EF0">
        <w:rPr>
          <w:rFonts w:ascii="Times New Roman" w:hAnsi="Times New Roman" w:cs="Times New Roman"/>
          <w:sz w:val="24"/>
          <w:szCs w:val="24"/>
        </w:rPr>
        <w:t>15 learning patterns</w:t>
      </w:r>
      <w:r w:rsidR="00B80EBF" w:rsidRPr="00556EF0">
        <w:rPr>
          <w:rFonts w:ascii="Times New Roman" w:hAnsi="Times New Roman" w:cs="Times New Roman"/>
          <w:sz w:val="24"/>
          <w:szCs w:val="24"/>
        </w:rPr>
        <w:t xml:space="preserve"> were repeated </w:t>
      </w:r>
      <w:r w:rsidR="00C1326A" w:rsidRPr="00556EF0">
        <w:rPr>
          <w:rFonts w:ascii="Times New Roman" w:hAnsi="Times New Roman" w:cs="Times New Roman"/>
          <w:sz w:val="24"/>
          <w:szCs w:val="24"/>
        </w:rPr>
        <w:t xml:space="preserve">across the </w:t>
      </w:r>
      <w:r w:rsidR="000A0039" w:rsidRPr="00556EF0">
        <w:rPr>
          <w:rFonts w:ascii="Times New Roman" w:hAnsi="Times New Roman" w:cs="Times New Roman"/>
          <w:sz w:val="24"/>
          <w:szCs w:val="24"/>
        </w:rPr>
        <w:t xml:space="preserve">15 </w:t>
      </w:r>
      <w:r w:rsidR="00C1326A" w:rsidRPr="00556EF0">
        <w:rPr>
          <w:rFonts w:ascii="Times New Roman" w:hAnsi="Times New Roman" w:cs="Times New Roman"/>
          <w:sz w:val="24"/>
          <w:szCs w:val="24"/>
        </w:rPr>
        <w:t xml:space="preserve">blocks </w:t>
      </w:r>
      <w:r w:rsidRPr="00556EF0">
        <w:rPr>
          <w:rFonts w:ascii="Times New Roman" w:hAnsi="Times New Roman" w:cs="Times New Roman"/>
          <w:sz w:val="24"/>
          <w:szCs w:val="24"/>
        </w:rPr>
        <w:t>with</w:t>
      </w:r>
      <w:r w:rsidR="00B80EBF" w:rsidRPr="00556EF0">
        <w:rPr>
          <w:rFonts w:ascii="Times New Roman" w:hAnsi="Times New Roman" w:cs="Times New Roman"/>
          <w:sz w:val="24"/>
          <w:szCs w:val="24"/>
        </w:rPr>
        <w:t xml:space="preserve"> t</w:t>
      </w:r>
      <w:r w:rsidR="00EC0A6A" w:rsidRPr="00556EF0">
        <w:rPr>
          <w:rFonts w:ascii="Times New Roman" w:hAnsi="Times New Roman" w:cs="Times New Roman"/>
          <w:sz w:val="24"/>
          <w:szCs w:val="24"/>
        </w:rPr>
        <w:t>he order of presentation randomized</w:t>
      </w:r>
      <w:r w:rsidRPr="00556EF0">
        <w:rPr>
          <w:rFonts w:ascii="Times New Roman" w:hAnsi="Times New Roman" w:cs="Times New Roman"/>
          <w:sz w:val="24"/>
          <w:szCs w:val="24"/>
        </w:rPr>
        <w:t xml:space="preserve"> within each block</w:t>
      </w:r>
      <w:r w:rsidR="000B61BA" w:rsidRPr="00556EF0">
        <w:rPr>
          <w:rFonts w:ascii="Times New Roman" w:hAnsi="Times New Roman" w:cs="Times New Roman"/>
          <w:sz w:val="24"/>
          <w:szCs w:val="24"/>
        </w:rPr>
        <w:t xml:space="preserve">. </w:t>
      </w:r>
      <w:r w:rsidR="000A0039" w:rsidRPr="00556EF0">
        <w:rPr>
          <w:rFonts w:ascii="Times New Roman" w:hAnsi="Times New Roman" w:cs="Times New Roman"/>
          <w:sz w:val="24"/>
          <w:szCs w:val="24"/>
        </w:rPr>
        <w:t xml:space="preserve">  In the no-repeating (NREP) condition, there were 75 unique learning patterns for each category.   Within each block, 5 unique learning patterns from each category were presented in a random order.   No single learning pattern was </w:t>
      </w:r>
      <w:r w:rsidR="006722CB" w:rsidRPr="00556EF0">
        <w:rPr>
          <w:rFonts w:ascii="Times New Roman" w:hAnsi="Times New Roman" w:cs="Times New Roman"/>
          <w:sz w:val="24"/>
          <w:szCs w:val="24"/>
        </w:rPr>
        <w:t xml:space="preserve">ever </w:t>
      </w:r>
      <w:r w:rsidR="000A0039" w:rsidRPr="00556EF0">
        <w:rPr>
          <w:rFonts w:ascii="Times New Roman" w:hAnsi="Times New Roman" w:cs="Times New Roman"/>
          <w:sz w:val="24"/>
          <w:szCs w:val="24"/>
        </w:rPr>
        <w:t>repeated during the learning phase.</w:t>
      </w:r>
    </w:p>
    <w:p w14:paraId="55D7FF5F" w14:textId="4F8BE372" w:rsidR="000A0039" w:rsidRPr="00556EF0" w:rsidRDefault="000A0039" w:rsidP="00E96029">
      <w:pPr>
        <w:contextualSpacing/>
        <w:rPr>
          <w:rFonts w:ascii="Times New Roman" w:hAnsi="Times New Roman" w:cs="Times New Roman"/>
          <w:sz w:val="24"/>
          <w:szCs w:val="24"/>
        </w:rPr>
      </w:pPr>
      <w:r w:rsidRPr="00556EF0">
        <w:rPr>
          <w:rFonts w:ascii="Times New Roman" w:hAnsi="Times New Roman" w:cs="Times New Roman"/>
          <w:sz w:val="24"/>
          <w:szCs w:val="24"/>
        </w:rPr>
        <w:t>Following the learning phase, there was a recognition-transfer phase.  On each trial, a single pattern was presented and</w:t>
      </w:r>
      <w:r w:rsidR="00F80C61" w:rsidRPr="00556EF0">
        <w:rPr>
          <w:rFonts w:ascii="Times New Roman" w:hAnsi="Times New Roman" w:cs="Times New Roman"/>
          <w:sz w:val="24"/>
          <w:szCs w:val="24"/>
        </w:rPr>
        <w:t xml:space="preserve"> subjects were instructed to </w:t>
      </w:r>
      <w:r w:rsidR="00280EE2" w:rsidRPr="00556EF0">
        <w:rPr>
          <w:rFonts w:ascii="Times New Roman" w:hAnsi="Times New Roman" w:cs="Times New Roman"/>
          <w:sz w:val="24"/>
          <w:szCs w:val="24"/>
        </w:rPr>
        <w:t>recognize</w:t>
      </w:r>
      <w:r w:rsidR="00F80C61" w:rsidRPr="00556EF0">
        <w:rPr>
          <w:rFonts w:ascii="Times New Roman" w:hAnsi="Times New Roman" w:cs="Times New Roman"/>
          <w:sz w:val="24"/>
          <w:szCs w:val="24"/>
        </w:rPr>
        <w:t xml:space="preserve"> whether </w:t>
      </w:r>
      <w:r w:rsidRPr="00556EF0">
        <w:rPr>
          <w:rFonts w:ascii="Times New Roman" w:hAnsi="Times New Roman" w:cs="Times New Roman"/>
          <w:sz w:val="24"/>
          <w:szCs w:val="24"/>
        </w:rPr>
        <w:t>the pattern</w:t>
      </w:r>
      <w:r w:rsidR="00F80C61" w:rsidRPr="00556EF0">
        <w:rPr>
          <w:rFonts w:ascii="Times New Roman" w:hAnsi="Times New Roman" w:cs="Times New Roman"/>
          <w:sz w:val="24"/>
          <w:szCs w:val="24"/>
        </w:rPr>
        <w:t xml:space="preserve"> was old (presented in the learning phase) or new (not presented in the </w:t>
      </w:r>
      <w:r w:rsidRPr="00556EF0">
        <w:rPr>
          <w:rFonts w:ascii="Times New Roman" w:hAnsi="Times New Roman" w:cs="Times New Roman"/>
          <w:sz w:val="24"/>
          <w:szCs w:val="24"/>
        </w:rPr>
        <w:t>learning</w:t>
      </w:r>
      <w:r w:rsidR="00F80C61" w:rsidRPr="00556EF0">
        <w:rPr>
          <w:rFonts w:ascii="Times New Roman" w:hAnsi="Times New Roman" w:cs="Times New Roman"/>
          <w:sz w:val="24"/>
          <w:szCs w:val="24"/>
        </w:rPr>
        <w:t xml:space="preserve"> phase) by pressing </w:t>
      </w:r>
      <w:r w:rsidRPr="00556EF0">
        <w:rPr>
          <w:rFonts w:ascii="Times New Roman" w:hAnsi="Times New Roman" w:cs="Times New Roman"/>
          <w:sz w:val="24"/>
          <w:szCs w:val="24"/>
        </w:rPr>
        <w:t>a</w:t>
      </w:r>
      <w:r w:rsidR="00F80C61" w:rsidRPr="00556EF0">
        <w:rPr>
          <w:rFonts w:ascii="Times New Roman" w:hAnsi="Times New Roman" w:cs="Times New Roman"/>
          <w:sz w:val="24"/>
          <w:szCs w:val="24"/>
        </w:rPr>
        <w:t xml:space="preserve"> </w:t>
      </w:r>
      <w:r w:rsidRPr="00556EF0">
        <w:rPr>
          <w:rFonts w:ascii="Times New Roman" w:hAnsi="Times New Roman" w:cs="Times New Roman"/>
          <w:sz w:val="24"/>
          <w:szCs w:val="24"/>
        </w:rPr>
        <w:t>labeled button on the computer keyboard (J=old, F=new)</w:t>
      </w:r>
      <w:r w:rsidR="002B0051"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No corrective feedback was provided on any trial.</w:t>
      </w:r>
    </w:p>
    <w:p w14:paraId="5A5D2A65" w14:textId="2B8B5F37" w:rsidR="00B3298B" w:rsidRPr="00556EF0" w:rsidRDefault="000A0039" w:rsidP="00E96029">
      <w:pPr>
        <w:contextualSpacing/>
        <w:rPr>
          <w:rFonts w:ascii="Times New Roman" w:hAnsi="Times New Roman" w:cs="Times New Roman"/>
          <w:sz w:val="24"/>
          <w:szCs w:val="24"/>
        </w:rPr>
      </w:pPr>
      <w:r w:rsidRPr="00556EF0">
        <w:rPr>
          <w:rFonts w:ascii="Times New Roman" w:hAnsi="Times New Roman" w:cs="Times New Roman"/>
          <w:sz w:val="24"/>
          <w:szCs w:val="24"/>
        </w:rPr>
        <w:t>In both the REP and NREP conditions, t</w:t>
      </w:r>
      <w:r w:rsidR="00F80C61" w:rsidRPr="00556EF0">
        <w:rPr>
          <w:rFonts w:ascii="Times New Roman" w:hAnsi="Times New Roman" w:cs="Times New Roman"/>
          <w:sz w:val="24"/>
          <w:szCs w:val="24"/>
        </w:rPr>
        <w:t>he transfer patterns c</w:t>
      </w:r>
      <w:r w:rsidRPr="00556EF0">
        <w:rPr>
          <w:rFonts w:ascii="Times New Roman" w:hAnsi="Times New Roman" w:cs="Times New Roman"/>
          <w:sz w:val="24"/>
          <w:szCs w:val="24"/>
        </w:rPr>
        <w:t>onsisted</w:t>
      </w:r>
      <w:r w:rsidR="00F80C61" w:rsidRPr="00556EF0">
        <w:rPr>
          <w:rFonts w:ascii="Times New Roman" w:hAnsi="Times New Roman" w:cs="Times New Roman"/>
          <w:sz w:val="24"/>
          <w:szCs w:val="24"/>
        </w:rPr>
        <w:t xml:space="preserve"> </w:t>
      </w:r>
      <w:r w:rsidR="006A1D75" w:rsidRPr="00556EF0">
        <w:rPr>
          <w:rFonts w:ascii="Times New Roman" w:hAnsi="Times New Roman" w:cs="Times New Roman"/>
          <w:sz w:val="24"/>
          <w:szCs w:val="24"/>
        </w:rPr>
        <w:t>of 15 old distortions</w:t>
      </w:r>
      <w:r w:rsidR="006722CB" w:rsidRPr="00556EF0">
        <w:rPr>
          <w:rFonts w:ascii="Times New Roman" w:hAnsi="Times New Roman" w:cs="Times New Roman"/>
          <w:sz w:val="24"/>
          <w:szCs w:val="24"/>
        </w:rPr>
        <w:t xml:space="preserve"> that were</w:t>
      </w:r>
      <w:r w:rsidR="006A1D75" w:rsidRPr="00556EF0">
        <w:rPr>
          <w:rFonts w:ascii="Times New Roman" w:hAnsi="Times New Roman" w:cs="Times New Roman"/>
          <w:sz w:val="24"/>
          <w:szCs w:val="24"/>
        </w:rPr>
        <w:t xml:space="preserve"> presented in the </w:t>
      </w:r>
      <w:ins w:id="51" w:author="Nosofsky, Robert M." w:date="2020-06-17T15:41:00Z">
        <w:r w:rsidR="00416D12">
          <w:rPr>
            <w:rFonts w:ascii="Times New Roman" w:hAnsi="Times New Roman" w:cs="Times New Roman"/>
            <w:sz w:val="24"/>
            <w:szCs w:val="24"/>
          </w:rPr>
          <w:t>learning</w:t>
        </w:r>
      </w:ins>
      <w:del w:id="52" w:author="Nosofsky, Robert M." w:date="2020-06-17T15:41:00Z">
        <w:r w:rsidR="006A1D75" w:rsidRPr="00556EF0" w:rsidDel="00416D12">
          <w:rPr>
            <w:rFonts w:ascii="Times New Roman" w:hAnsi="Times New Roman" w:cs="Times New Roman"/>
            <w:sz w:val="24"/>
            <w:szCs w:val="24"/>
          </w:rPr>
          <w:delText>training</w:delText>
        </w:r>
      </w:del>
      <w:r w:rsidR="006A1D75" w:rsidRPr="00556EF0">
        <w:rPr>
          <w:rFonts w:ascii="Times New Roman" w:hAnsi="Times New Roman" w:cs="Times New Roman"/>
          <w:sz w:val="24"/>
          <w:szCs w:val="24"/>
        </w:rPr>
        <w:t xml:space="preserve"> phase, </w:t>
      </w:r>
      <w:r w:rsidR="00F80C61" w:rsidRPr="00556EF0">
        <w:rPr>
          <w:rFonts w:ascii="Times New Roman" w:hAnsi="Times New Roman" w:cs="Times New Roman"/>
          <w:sz w:val="24"/>
          <w:szCs w:val="24"/>
        </w:rPr>
        <w:t>3 prototypes</w:t>
      </w:r>
      <w:r w:rsidR="006A1D75" w:rsidRPr="00556EF0">
        <w:rPr>
          <w:rFonts w:ascii="Times New Roman" w:hAnsi="Times New Roman" w:cs="Times New Roman"/>
          <w:sz w:val="24"/>
          <w:szCs w:val="24"/>
        </w:rPr>
        <w:t xml:space="preserve"> (1 per category)</w:t>
      </w:r>
      <w:r w:rsidR="00F80C61" w:rsidRPr="00556EF0">
        <w:rPr>
          <w:rFonts w:ascii="Times New Roman" w:hAnsi="Times New Roman" w:cs="Times New Roman"/>
          <w:sz w:val="24"/>
          <w:szCs w:val="24"/>
        </w:rPr>
        <w:t>, 1</w:t>
      </w:r>
      <w:r w:rsidR="006A1D75" w:rsidRPr="00556EF0">
        <w:rPr>
          <w:rFonts w:ascii="Times New Roman" w:hAnsi="Times New Roman" w:cs="Times New Roman"/>
          <w:sz w:val="24"/>
          <w:szCs w:val="24"/>
        </w:rPr>
        <w:t xml:space="preserve">5 new </w:t>
      </w:r>
      <w:r w:rsidR="00F80C61" w:rsidRPr="00556EF0">
        <w:rPr>
          <w:rFonts w:ascii="Times New Roman" w:hAnsi="Times New Roman" w:cs="Times New Roman"/>
          <w:sz w:val="24"/>
          <w:szCs w:val="24"/>
        </w:rPr>
        <w:t xml:space="preserve">medium-level distortions (5 per category), and </w:t>
      </w:r>
      <w:r w:rsidR="006A1D75" w:rsidRPr="00556EF0">
        <w:rPr>
          <w:rFonts w:ascii="Times New Roman" w:hAnsi="Times New Roman" w:cs="Times New Roman"/>
          <w:sz w:val="24"/>
          <w:szCs w:val="24"/>
        </w:rPr>
        <w:t>6</w:t>
      </w:r>
      <w:r w:rsidR="00280EE2" w:rsidRPr="00556EF0">
        <w:rPr>
          <w:rFonts w:ascii="Times New Roman" w:hAnsi="Times New Roman" w:cs="Times New Roman"/>
          <w:sz w:val="24"/>
          <w:szCs w:val="24"/>
        </w:rPr>
        <w:t xml:space="preserve"> foils </w:t>
      </w:r>
      <w:r w:rsidRPr="00556EF0">
        <w:rPr>
          <w:rFonts w:ascii="Times New Roman" w:hAnsi="Times New Roman" w:cs="Times New Roman"/>
          <w:sz w:val="24"/>
          <w:szCs w:val="24"/>
        </w:rPr>
        <w:t xml:space="preserve">(2 </w:t>
      </w:r>
      <w:r w:rsidR="00280EE2" w:rsidRPr="00556EF0">
        <w:rPr>
          <w:rFonts w:ascii="Times New Roman" w:hAnsi="Times New Roman" w:cs="Times New Roman"/>
          <w:sz w:val="24"/>
          <w:szCs w:val="24"/>
        </w:rPr>
        <w:t xml:space="preserve">medium-level distortions </w:t>
      </w:r>
      <w:r w:rsidR="0016707F" w:rsidRPr="00556EF0">
        <w:rPr>
          <w:rFonts w:ascii="Times New Roman" w:hAnsi="Times New Roman" w:cs="Times New Roman"/>
          <w:sz w:val="24"/>
          <w:szCs w:val="24"/>
        </w:rPr>
        <w:t xml:space="preserve">generated </w:t>
      </w:r>
      <w:r w:rsidR="00280EE2" w:rsidRPr="00556EF0">
        <w:rPr>
          <w:rFonts w:ascii="Times New Roman" w:hAnsi="Times New Roman" w:cs="Times New Roman"/>
          <w:sz w:val="24"/>
          <w:szCs w:val="24"/>
        </w:rPr>
        <w:t xml:space="preserve">from </w:t>
      </w:r>
      <w:r w:rsidR="0016707F" w:rsidRPr="00556EF0">
        <w:rPr>
          <w:rFonts w:ascii="Times New Roman" w:hAnsi="Times New Roman" w:cs="Times New Roman"/>
          <w:sz w:val="24"/>
          <w:szCs w:val="24"/>
        </w:rPr>
        <w:t xml:space="preserve">each of </w:t>
      </w:r>
      <w:r w:rsidR="00280EE2" w:rsidRPr="00556EF0">
        <w:rPr>
          <w:rFonts w:ascii="Times New Roman" w:hAnsi="Times New Roman" w:cs="Times New Roman"/>
          <w:sz w:val="24"/>
          <w:szCs w:val="24"/>
        </w:rPr>
        <w:t>3 prototypes</w:t>
      </w:r>
      <w:r w:rsidR="0016707F" w:rsidRPr="00556EF0">
        <w:rPr>
          <w:rFonts w:ascii="Times New Roman" w:hAnsi="Times New Roman" w:cs="Times New Roman"/>
          <w:sz w:val="24"/>
          <w:szCs w:val="24"/>
        </w:rPr>
        <w:t xml:space="preserve"> not used to generate patterns in the learning phase</w:t>
      </w:r>
      <w:r w:rsidRPr="00556EF0">
        <w:rPr>
          <w:rFonts w:ascii="Times New Roman" w:hAnsi="Times New Roman" w:cs="Times New Roman"/>
          <w:sz w:val="24"/>
          <w:szCs w:val="24"/>
        </w:rPr>
        <w:t>)</w:t>
      </w:r>
      <w:r w:rsidR="00F80C61" w:rsidRPr="00556EF0">
        <w:rPr>
          <w:rFonts w:ascii="Times New Roman" w:hAnsi="Times New Roman" w:cs="Times New Roman"/>
          <w:sz w:val="24"/>
          <w:szCs w:val="24"/>
        </w:rPr>
        <w:t>.</w:t>
      </w:r>
      <w:r w:rsidR="0016707F" w:rsidRPr="00556EF0">
        <w:rPr>
          <w:rFonts w:ascii="Times New Roman" w:hAnsi="Times New Roman" w:cs="Times New Roman"/>
          <w:sz w:val="24"/>
          <w:szCs w:val="24"/>
        </w:rPr>
        <w:t xml:space="preserve">  Each pattern was presented once in a random order for each subject for a total of 39 trials.</w:t>
      </w:r>
      <w:r w:rsidR="002B0051" w:rsidRPr="00556EF0">
        <w:rPr>
          <w:rFonts w:ascii="Times New Roman" w:hAnsi="Times New Roman" w:cs="Times New Roman"/>
          <w:sz w:val="24"/>
          <w:szCs w:val="24"/>
        </w:rPr>
        <w:t xml:space="preserve"> </w:t>
      </w:r>
      <w:r w:rsidR="0016707F" w:rsidRPr="00556EF0">
        <w:rPr>
          <w:rFonts w:ascii="Times New Roman" w:hAnsi="Times New Roman" w:cs="Times New Roman"/>
          <w:sz w:val="24"/>
          <w:szCs w:val="24"/>
        </w:rPr>
        <w:t xml:space="preserve"> In the REP condition, the 15 old distortions were the 15 </w:t>
      </w:r>
      <w:r w:rsidR="006722CB" w:rsidRPr="00556EF0">
        <w:rPr>
          <w:rFonts w:ascii="Times New Roman" w:hAnsi="Times New Roman" w:cs="Times New Roman"/>
          <w:sz w:val="24"/>
          <w:szCs w:val="24"/>
        </w:rPr>
        <w:t xml:space="preserve">unique </w:t>
      </w:r>
      <w:r w:rsidR="0016707F" w:rsidRPr="00556EF0">
        <w:rPr>
          <w:rFonts w:ascii="Times New Roman" w:hAnsi="Times New Roman" w:cs="Times New Roman"/>
          <w:sz w:val="24"/>
          <w:szCs w:val="24"/>
        </w:rPr>
        <w:t xml:space="preserve">patterns presented during the learning phase.  In the NREP condition, the </w:t>
      </w:r>
      <w:r w:rsidR="00280EE2" w:rsidRPr="00556EF0">
        <w:rPr>
          <w:rFonts w:ascii="Times New Roman" w:hAnsi="Times New Roman" w:cs="Times New Roman"/>
          <w:sz w:val="24"/>
          <w:szCs w:val="24"/>
        </w:rPr>
        <w:t>15 old distortions were randomly sampled from the 225 learning patterns</w:t>
      </w:r>
      <w:r w:rsidR="00AE0B35" w:rsidRPr="00556EF0">
        <w:rPr>
          <w:rFonts w:ascii="Times New Roman" w:hAnsi="Times New Roman" w:cs="Times New Roman"/>
          <w:sz w:val="24"/>
          <w:szCs w:val="24"/>
        </w:rPr>
        <w:t>, with the constraint</w:t>
      </w:r>
      <w:r w:rsidR="0016707F" w:rsidRPr="00556EF0">
        <w:rPr>
          <w:rFonts w:ascii="Times New Roman" w:hAnsi="Times New Roman" w:cs="Times New Roman"/>
          <w:sz w:val="24"/>
          <w:szCs w:val="24"/>
        </w:rPr>
        <w:t>s</w:t>
      </w:r>
      <w:r w:rsidR="00AE0B35" w:rsidRPr="00556EF0">
        <w:rPr>
          <w:rFonts w:ascii="Times New Roman" w:hAnsi="Times New Roman" w:cs="Times New Roman"/>
          <w:sz w:val="24"/>
          <w:szCs w:val="24"/>
        </w:rPr>
        <w:t xml:space="preserve"> that no two patterns </w:t>
      </w:r>
      <w:r w:rsidR="0021619B" w:rsidRPr="00556EF0">
        <w:rPr>
          <w:rFonts w:ascii="Times New Roman" w:hAnsi="Times New Roman" w:cs="Times New Roman"/>
          <w:sz w:val="24"/>
          <w:szCs w:val="24"/>
        </w:rPr>
        <w:t>had been</w:t>
      </w:r>
      <w:r w:rsidR="00AE0B35" w:rsidRPr="00556EF0">
        <w:rPr>
          <w:rFonts w:ascii="Times New Roman" w:hAnsi="Times New Roman" w:cs="Times New Roman"/>
          <w:sz w:val="24"/>
          <w:szCs w:val="24"/>
        </w:rPr>
        <w:t xml:space="preserve"> presen</w:t>
      </w:r>
      <w:r w:rsidR="00963898" w:rsidRPr="00556EF0">
        <w:rPr>
          <w:rFonts w:ascii="Times New Roman" w:hAnsi="Times New Roman" w:cs="Times New Roman"/>
          <w:sz w:val="24"/>
          <w:szCs w:val="24"/>
        </w:rPr>
        <w:t xml:space="preserve">ted in the same </w:t>
      </w:r>
      <w:r w:rsidR="0016707F" w:rsidRPr="00556EF0">
        <w:rPr>
          <w:rFonts w:ascii="Times New Roman" w:hAnsi="Times New Roman" w:cs="Times New Roman"/>
          <w:sz w:val="24"/>
          <w:szCs w:val="24"/>
        </w:rPr>
        <w:t>learn</w:t>
      </w:r>
      <w:r w:rsidR="00963898" w:rsidRPr="00556EF0">
        <w:rPr>
          <w:rFonts w:ascii="Times New Roman" w:hAnsi="Times New Roman" w:cs="Times New Roman"/>
          <w:sz w:val="24"/>
          <w:szCs w:val="24"/>
        </w:rPr>
        <w:t xml:space="preserve">ing block and that </w:t>
      </w:r>
      <w:r w:rsidR="0016707F" w:rsidRPr="00556EF0">
        <w:rPr>
          <w:rFonts w:ascii="Times New Roman" w:hAnsi="Times New Roman" w:cs="Times New Roman"/>
          <w:sz w:val="24"/>
          <w:szCs w:val="24"/>
        </w:rPr>
        <w:t xml:space="preserve">an </w:t>
      </w:r>
      <w:r w:rsidR="00963898" w:rsidRPr="00556EF0">
        <w:rPr>
          <w:rFonts w:ascii="Times New Roman" w:hAnsi="Times New Roman" w:cs="Times New Roman"/>
          <w:sz w:val="24"/>
          <w:szCs w:val="24"/>
        </w:rPr>
        <w:t xml:space="preserve">equal number of patterns </w:t>
      </w:r>
      <w:r w:rsidR="0021619B" w:rsidRPr="00556EF0">
        <w:rPr>
          <w:rFonts w:ascii="Times New Roman" w:hAnsi="Times New Roman" w:cs="Times New Roman"/>
          <w:sz w:val="24"/>
          <w:szCs w:val="24"/>
        </w:rPr>
        <w:t>from each category was presented.</w:t>
      </w:r>
    </w:p>
    <w:p w14:paraId="476539B5" w14:textId="626B1FB2" w:rsidR="00BA665D" w:rsidRPr="00556EF0" w:rsidRDefault="00BA665D" w:rsidP="00E96029">
      <w:pPr>
        <w:contextualSpacing/>
        <w:rPr>
          <w:rFonts w:ascii="Times New Roman" w:hAnsi="Times New Roman" w:cs="Times New Roman"/>
          <w:sz w:val="24"/>
          <w:szCs w:val="24"/>
        </w:rPr>
      </w:pPr>
      <w:r w:rsidRPr="00556EF0">
        <w:rPr>
          <w:rFonts w:ascii="Times New Roman" w:hAnsi="Times New Roman" w:cs="Times New Roman"/>
          <w:sz w:val="24"/>
          <w:szCs w:val="24"/>
        </w:rPr>
        <w:t>In both the learning and transfer phases, each pattern was presented centered on the computer screen</w:t>
      </w:r>
      <w:r w:rsidR="00D27193" w:rsidRPr="00556EF0">
        <w:rPr>
          <w:rFonts w:ascii="Times New Roman" w:hAnsi="Times New Roman" w:cs="Times New Roman"/>
          <w:sz w:val="24"/>
          <w:szCs w:val="24"/>
        </w:rPr>
        <w:t xml:space="preserve"> and remained visible until a subject responded with a key press.   In the learning </w:t>
      </w:r>
      <w:r w:rsidR="00D27193" w:rsidRPr="00556EF0">
        <w:rPr>
          <w:rFonts w:ascii="Times New Roman" w:hAnsi="Times New Roman" w:cs="Times New Roman"/>
          <w:sz w:val="24"/>
          <w:szCs w:val="24"/>
        </w:rPr>
        <w:lastRenderedPageBreak/>
        <w:t xml:space="preserve">phase, the corrective feedback on each trial appeared for </w:t>
      </w:r>
      <w:r w:rsidR="00DF7FD0" w:rsidRPr="00556EF0">
        <w:rPr>
          <w:rFonts w:ascii="Times New Roman" w:hAnsi="Times New Roman" w:cs="Times New Roman"/>
          <w:sz w:val="24"/>
          <w:szCs w:val="24"/>
        </w:rPr>
        <w:t xml:space="preserve">0.5s </w:t>
      </w:r>
      <w:r w:rsidR="00D27193" w:rsidRPr="00556EF0">
        <w:rPr>
          <w:rFonts w:ascii="Times New Roman" w:hAnsi="Times New Roman" w:cs="Times New Roman"/>
          <w:sz w:val="24"/>
          <w:szCs w:val="24"/>
        </w:rPr>
        <w:t>below the presented pattern.  All subjects were tested individually in private, sound-attenuated cubicles.</w:t>
      </w:r>
    </w:p>
    <w:p w14:paraId="43304726" w14:textId="77777777" w:rsidR="00B3298B" w:rsidRPr="00556EF0" w:rsidRDefault="00B3298B" w:rsidP="007C6110">
      <w:pPr>
        <w:contextualSpacing/>
        <w:jc w:val="both"/>
        <w:rPr>
          <w:rFonts w:ascii="Times New Roman" w:hAnsi="Times New Roman" w:cs="Times New Roman"/>
          <w:sz w:val="24"/>
          <w:szCs w:val="24"/>
        </w:rPr>
      </w:pPr>
    </w:p>
    <w:p w14:paraId="3E798C58" w14:textId="0C9460F7" w:rsidR="007A6AD9" w:rsidRPr="00556EF0" w:rsidRDefault="00556187" w:rsidP="007C6110">
      <w:pPr>
        <w:contextualSpacing/>
        <w:jc w:val="center"/>
        <w:rPr>
          <w:rFonts w:ascii="Times New Roman" w:hAnsi="Times New Roman" w:cs="Times New Roman"/>
          <w:sz w:val="24"/>
          <w:szCs w:val="24"/>
          <w:u w:val="single"/>
        </w:rPr>
      </w:pPr>
      <w:r w:rsidRPr="00556EF0">
        <w:rPr>
          <w:rFonts w:ascii="Times New Roman" w:hAnsi="Times New Roman" w:cs="Times New Roman"/>
          <w:sz w:val="24"/>
          <w:szCs w:val="24"/>
        </w:rPr>
        <w:t>Result</w:t>
      </w:r>
      <w:r w:rsidR="007A6AD9" w:rsidRPr="00556EF0">
        <w:rPr>
          <w:rFonts w:ascii="Times New Roman" w:hAnsi="Times New Roman" w:cs="Times New Roman"/>
          <w:sz w:val="24"/>
          <w:szCs w:val="24"/>
        </w:rPr>
        <w:t>s</w:t>
      </w:r>
    </w:p>
    <w:p w14:paraId="3358909D" w14:textId="77777777" w:rsidR="007A6AD9" w:rsidRPr="00556EF0" w:rsidRDefault="007A6AD9" w:rsidP="007C6110">
      <w:pPr>
        <w:contextualSpacing/>
        <w:jc w:val="both"/>
        <w:rPr>
          <w:rFonts w:ascii="Times New Roman" w:hAnsi="Times New Roman" w:cs="Times New Roman"/>
          <w:sz w:val="24"/>
          <w:szCs w:val="24"/>
        </w:rPr>
      </w:pPr>
    </w:p>
    <w:p w14:paraId="1AB782B7" w14:textId="08D401AE" w:rsidR="007A6AD9" w:rsidRPr="00556EF0" w:rsidRDefault="007A6AD9" w:rsidP="00E96029">
      <w:pPr>
        <w:contextualSpacing/>
        <w:rPr>
          <w:rFonts w:ascii="Times New Roman" w:hAnsi="Times New Roman" w:cs="Times New Roman"/>
          <w:sz w:val="24"/>
          <w:szCs w:val="24"/>
        </w:rPr>
      </w:pPr>
      <w:del w:id="53" w:author="Nosofsky, Robert M." w:date="2020-06-17T14:23:00Z">
        <w:r w:rsidRPr="00556EF0" w:rsidDel="00356DBF">
          <w:rPr>
            <w:rFonts w:ascii="Times New Roman" w:hAnsi="Times New Roman" w:cs="Times New Roman"/>
            <w:sz w:val="24"/>
            <w:szCs w:val="24"/>
          </w:rPr>
          <w:tab/>
        </w:r>
      </w:del>
      <w:r w:rsidRPr="00556EF0">
        <w:rPr>
          <w:rFonts w:ascii="Times New Roman" w:hAnsi="Times New Roman" w:cs="Times New Roman"/>
          <w:sz w:val="24"/>
          <w:szCs w:val="24"/>
        </w:rPr>
        <w:t xml:space="preserve">Prior to conducting detailed statistical and modeling analyses, we conducted preliminary analyses to identify severe outlier subjects within each condition.  </w:t>
      </w:r>
      <w:del w:id="54" w:author="Nosofsky, Robert M." w:date="2020-06-17T14:23:00Z">
        <w:r w:rsidRPr="00556EF0" w:rsidDel="00356DBF">
          <w:rPr>
            <w:rFonts w:ascii="Times New Roman" w:hAnsi="Times New Roman" w:cs="Times New Roman"/>
            <w:sz w:val="24"/>
            <w:szCs w:val="24"/>
          </w:rPr>
          <w:delText xml:space="preserve"> </w:delText>
        </w:r>
      </w:del>
      <w:r w:rsidRPr="00556EF0">
        <w:rPr>
          <w:rFonts w:ascii="Times New Roman" w:hAnsi="Times New Roman" w:cs="Times New Roman"/>
          <w:sz w:val="24"/>
          <w:szCs w:val="24"/>
        </w:rPr>
        <w:t>In the learning phase, we computed mean proportion correct for each subject during the final 8 blocks.</w:t>
      </w:r>
      <w:del w:id="55" w:author="Nosofsky, Robert M." w:date="2020-06-17T14:23:00Z">
        <w:r w:rsidRPr="00556EF0" w:rsidDel="00366D8F">
          <w:rPr>
            <w:rFonts w:ascii="Times New Roman" w:hAnsi="Times New Roman" w:cs="Times New Roman"/>
            <w:sz w:val="24"/>
            <w:szCs w:val="24"/>
          </w:rPr>
          <w:delText xml:space="preserve"> </w:delText>
        </w:r>
      </w:del>
      <w:r w:rsidRPr="00556EF0">
        <w:rPr>
          <w:rFonts w:ascii="Times New Roman" w:hAnsi="Times New Roman" w:cs="Times New Roman"/>
          <w:sz w:val="24"/>
          <w:szCs w:val="24"/>
        </w:rPr>
        <w:t xml:space="preserve">  In the transfer phase, we computed the difference between mean proportion of old judgments on the old learning patterns and the foils.  </w:t>
      </w:r>
      <w:r w:rsidR="0074440E" w:rsidRPr="00556EF0">
        <w:rPr>
          <w:rFonts w:ascii="Times New Roman" w:hAnsi="Times New Roman" w:cs="Times New Roman"/>
          <w:sz w:val="24"/>
          <w:szCs w:val="24"/>
        </w:rPr>
        <w:t>We deleted from all</w:t>
      </w:r>
      <w:r w:rsidRPr="00556EF0">
        <w:rPr>
          <w:rFonts w:ascii="Times New Roman" w:hAnsi="Times New Roman" w:cs="Times New Roman"/>
          <w:sz w:val="24"/>
          <w:szCs w:val="24"/>
        </w:rPr>
        <w:t xml:space="preserve"> subsequently reported analyses </w:t>
      </w:r>
      <w:r w:rsidR="006722CB" w:rsidRPr="00556EF0">
        <w:rPr>
          <w:rFonts w:ascii="Times New Roman" w:hAnsi="Times New Roman" w:cs="Times New Roman"/>
          <w:sz w:val="24"/>
          <w:szCs w:val="24"/>
        </w:rPr>
        <w:t xml:space="preserve">the data of </w:t>
      </w:r>
      <w:r w:rsidRPr="00556EF0">
        <w:rPr>
          <w:rFonts w:ascii="Times New Roman" w:hAnsi="Times New Roman" w:cs="Times New Roman"/>
          <w:sz w:val="24"/>
          <w:szCs w:val="24"/>
        </w:rPr>
        <w:t>any subject</w:t>
      </w:r>
      <w:r w:rsidR="00A01A2F" w:rsidRPr="00556EF0">
        <w:rPr>
          <w:rFonts w:ascii="Times New Roman" w:hAnsi="Times New Roman" w:cs="Times New Roman"/>
          <w:sz w:val="24"/>
          <w:szCs w:val="24"/>
        </w:rPr>
        <w:t xml:space="preserve"> </w:t>
      </w:r>
      <w:r w:rsidR="0074440E" w:rsidRPr="00556EF0">
        <w:rPr>
          <w:rFonts w:ascii="Times New Roman" w:hAnsi="Times New Roman" w:cs="Times New Roman"/>
          <w:sz w:val="24"/>
          <w:szCs w:val="24"/>
        </w:rPr>
        <w:t xml:space="preserve">who performed more than 2.5 standard deviations below the mean on either measure.  We deleted 7 subjects from the REP condition (leaving 91 valid subjects) and 5 subjects from the NREP condition (leaving 95 valid subjects).  The main </w:t>
      </w:r>
      <w:r w:rsidR="006722CB" w:rsidRPr="00556EF0">
        <w:rPr>
          <w:rFonts w:ascii="Times New Roman" w:hAnsi="Times New Roman" w:cs="Times New Roman"/>
          <w:sz w:val="24"/>
          <w:szCs w:val="24"/>
        </w:rPr>
        <w:t>pattern</w:t>
      </w:r>
      <w:ins w:id="56" w:author="Nosofsky, Robert M." w:date="2020-06-18T09:00:00Z">
        <w:r w:rsidR="007B5366">
          <w:rPr>
            <w:rFonts w:ascii="Times New Roman" w:hAnsi="Times New Roman" w:cs="Times New Roman"/>
            <w:sz w:val="24"/>
            <w:szCs w:val="24"/>
          </w:rPr>
          <w:t>s</w:t>
        </w:r>
      </w:ins>
      <w:r w:rsidR="006722CB" w:rsidRPr="00556EF0">
        <w:rPr>
          <w:rFonts w:ascii="Times New Roman" w:hAnsi="Times New Roman" w:cs="Times New Roman"/>
          <w:sz w:val="24"/>
          <w:szCs w:val="24"/>
        </w:rPr>
        <w:t xml:space="preserve"> of results from all</w:t>
      </w:r>
      <w:r w:rsidR="00A01A2F" w:rsidRPr="00556EF0">
        <w:rPr>
          <w:rFonts w:ascii="Times New Roman" w:hAnsi="Times New Roman" w:cs="Times New Roman"/>
          <w:sz w:val="24"/>
          <w:szCs w:val="24"/>
        </w:rPr>
        <w:t xml:space="preserve"> subsequently reported</w:t>
      </w:r>
      <w:r w:rsidR="0074440E" w:rsidRPr="00556EF0">
        <w:rPr>
          <w:rFonts w:ascii="Times New Roman" w:hAnsi="Times New Roman" w:cs="Times New Roman"/>
          <w:sz w:val="24"/>
          <w:szCs w:val="24"/>
        </w:rPr>
        <w:t xml:space="preserve"> statistical and modeling analyses were essentially the same if all subjects were included in the analyses.</w:t>
      </w:r>
    </w:p>
    <w:p w14:paraId="600C2212" w14:textId="77777777" w:rsidR="007A6AD9" w:rsidRPr="00556EF0" w:rsidRDefault="007A6AD9" w:rsidP="00E96029">
      <w:pPr>
        <w:contextualSpacing/>
        <w:rPr>
          <w:rFonts w:ascii="Times New Roman" w:hAnsi="Times New Roman" w:cs="Times New Roman"/>
          <w:sz w:val="24"/>
          <w:szCs w:val="24"/>
        </w:rPr>
      </w:pPr>
    </w:p>
    <w:p w14:paraId="4F822C55" w14:textId="6895570F" w:rsidR="007A6AD9" w:rsidRPr="00556EF0" w:rsidRDefault="00145993">
      <w:pPr>
        <w:ind w:firstLine="0"/>
        <w:contextualSpacing/>
        <w:rPr>
          <w:rFonts w:ascii="Times New Roman" w:hAnsi="Times New Roman" w:cs="Times New Roman"/>
          <w:sz w:val="24"/>
          <w:szCs w:val="24"/>
        </w:rPr>
        <w:pPrChange w:id="57" w:author="Nosofsky, Robert M." w:date="2020-06-17T14:24:00Z">
          <w:pPr>
            <w:contextualSpacing/>
          </w:pPr>
        </w:pPrChange>
      </w:pPr>
      <w:r w:rsidRPr="00556EF0">
        <w:rPr>
          <w:rFonts w:ascii="Times New Roman" w:hAnsi="Times New Roman" w:cs="Times New Roman"/>
          <w:sz w:val="24"/>
          <w:szCs w:val="24"/>
          <w:u w:val="single"/>
        </w:rPr>
        <w:t>Learning</w:t>
      </w:r>
    </w:p>
    <w:p w14:paraId="005E8DBA" w14:textId="1E25C0BC" w:rsidR="00A00356" w:rsidRPr="00556EF0" w:rsidRDefault="00145993"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The </w:t>
      </w:r>
      <w:r w:rsidR="0074440E" w:rsidRPr="00556EF0">
        <w:rPr>
          <w:rFonts w:ascii="Times New Roman" w:hAnsi="Times New Roman" w:cs="Times New Roman"/>
          <w:sz w:val="24"/>
          <w:szCs w:val="24"/>
        </w:rPr>
        <w:t>proportions of correct responses</w:t>
      </w:r>
      <w:r w:rsidRPr="00556EF0">
        <w:rPr>
          <w:rFonts w:ascii="Times New Roman" w:hAnsi="Times New Roman" w:cs="Times New Roman"/>
          <w:sz w:val="24"/>
          <w:szCs w:val="24"/>
        </w:rPr>
        <w:t xml:space="preserve"> across the 15 blocks in the </w:t>
      </w:r>
      <w:r w:rsidR="0074440E" w:rsidRPr="00556EF0">
        <w:rPr>
          <w:rFonts w:ascii="Times New Roman" w:hAnsi="Times New Roman" w:cs="Times New Roman"/>
          <w:sz w:val="24"/>
          <w:szCs w:val="24"/>
        </w:rPr>
        <w:t>learn</w:t>
      </w:r>
      <w:r w:rsidRPr="00556EF0">
        <w:rPr>
          <w:rFonts w:ascii="Times New Roman" w:hAnsi="Times New Roman" w:cs="Times New Roman"/>
          <w:sz w:val="24"/>
          <w:szCs w:val="24"/>
        </w:rPr>
        <w:t xml:space="preserve">ing phase for the REP and NREP conditions are shown in </w:t>
      </w:r>
      <w:r w:rsidR="0074440E" w:rsidRPr="00556EF0">
        <w:rPr>
          <w:rFonts w:ascii="Times New Roman" w:hAnsi="Times New Roman" w:cs="Times New Roman"/>
          <w:sz w:val="24"/>
          <w:szCs w:val="24"/>
        </w:rPr>
        <w:t>F</w:t>
      </w:r>
      <w:r w:rsidRPr="00556EF0">
        <w:rPr>
          <w:rFonts w:ascii="Times New Roman" w:hAnsi="Times New Roman" w:cs="Times New Roman"/>
          <w:sz w:val="24"/>
          <w:szCs w:val="24"/>
        </w:rPr>
        <w:t xml:space="preserve">igure 1. </w:t>
      </w:r>
      <w:r w:rsidR="0074440E" w:rsidRPr="00556EF0">
        <w:rPr>
          <w:rFonts w:ascii="Times New Roman" w:hAnsi="Times New Roman" w:cs="Times New Roman"/>
          <w:sz w:val="24"/>
          <w:szCs w:val="24"/>
        </w:rPr>
        <w:t xml:space="preserve"> As can be seen, performance improved considerably across the learning blocks.  More important, following the very early blocks, learning performance in the REP condition was considerably better than in the NREP condition.  To confirm these observations, we conducted a 2x15 mixed-model ANOVA using learning condition (REP vs. NEP) and blocks as factors.   </w:t>
      </w:r>
      <w:r w:rsidRPr="00556EF0">
        <w:rPr>
          <w:rFonts w:ascii="Times New Roman" w:hAnsi="Times New Roman" w:cs="Times New Roman"/>
          <w:sz w:val="24"/>
          <w:szCs w:val="24"/>
        </w:rPr>
        <w:t xml:space="preserve">The </w:t>
      </w:r>
      <w:r w:rsidR="00A00356" w:rsidRPr="00556EF0">
        <w:rPr>
          <w:rFonts w:ascii="Times New Roman" w:hAnsi="Times New Roman" w:cs="Times New Roman"/>
          <w:sz w:val="24"/>
          <w:szCs w:val="24"/>
        </w:rPr>
        <w:t>analysis revealed a s</w:t>
      </w:r>
      <w:r w:rsidRPr="00556EF0">
        <w:rPr>
          <w:rFonts w:ascii="Times New Roman" w:hAnsi="Times New Roman" w:cs="Times New Roman"/>
          <w:sz w:val="24"/>
          <w:szCs w:val="24"/>
        </w:rPr>
        <w:t>ignificant</w:t>
      </w:r>
      <w:r w:rsidR="00A00356" w:rsidRPr="00556EF0">
        <w:rPr>
          <w:rFonts w:ascii="Times New Roman" w:hAnsi="Times New Roman" w:cs="Times New Roman"/>
          <w:sz w:val="24"/>
          <w:szCs w:val="24"/>
        </w:rPr>
        <w:t xml:space="preserve"> effect of </w:t>
      </w:r>
      <w:r w:rsidR="00A00356" w:rsidRPr="00556EF0">
        <w:rPr>
          <w:rFonts w:ascii="Times New Roman" w:hAnsi="Times New Roman" w:cs="Times New Roman"/>
          <w:sz w:val="24"/>
          <w:szCs w:val="24"/>
        </w:rPr>
        <w:lastRenderedPageBreak/>
        <w:t>blocks</w:t>
      </w:r>
      <w:r w:rsidRPr="00556EF0">
        <w:rPr>
          <w:rFonts w:ascii="Times New Roman" w:hAnsi="Times New Roman" w:cs="Times New Roman"/>
          <w:sz w:val="24"/>
          <w:szCs w:val="24"/>
        </w:rPr>
        <w:t>, F(8.66,1593.89) = 140.37</w:t>
      </w:r>
      <w:r w:rsidR="00B173C0" w:rsidRPr="00556EF0">
        <w:rPr>
          <w:rFonts w:ascii="Times New Roman" w:hAnsi="Times New Roman" w:cs="Times New Roman"/>
          <w:sz w:val="24"/>
          <w:szCs w:val="24"/>
        </w:rPr>
        <w:t>*</w:t>
      </w:r>
      <w:r w:rsidRPr="00556EF0">
        <w:rPr>
          <w:rFonts w:ascii="Times New Roman" w:hAnsi="Times New Roman" w:cs="Times New Roman"/>
          <w:sz w:val="24"/>
          <w:szCs w:val="24"/>
        </w:rPr>
        <w:t xml:space="preserve"> , p &lt; .001,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0068304A" w:rsidRPr="00556EF0">
        <w:rPr>
          <w:rFonts w:ascii="Times New Roman" w:hAnsi="Times New Roman" w:cs="Times New Roman"/>
          <w:sz w:val="24"/>
          <w:szCs w:val="24"/>
        </w:rPr>
        <w:t xml:space="preserve"> </w:t>
      </w:r>
      <w:r w:rsidRPr="00556EF0">
        <w:rPr>
          <w:rFonts w:ascii="Times New Roman" w:hAnsi="Times New Roman" w:cs="Times New Roman"/>
          <w:sz w:val="24"/>
          <w:szCs w:val="24"/>
        </w:rPr>
        <w:t>= .433</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3.427</w:t>
      </w:r>
      <w:r w:rsidRPr="00556EF0">
        <w:rPr>
          <w:rFonts w:ascii="Times New Roman" w:hAnsi="Times New Roman" w:cs="Times New Roman"/>
          <w:sz w:val="24"/>
          <w:szCs w:val="24"/>
        </w:rPr>
        <w:t xml:space="preserve">. </w:t>
      </w:r>
      <w:r w:rsidR="00A00356"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The main effect of learning conditions was </w:t>
      </w:r>
      <w:r w:rsidR="00A00356" w:rsidRPr="00556EF0">
        <w:rPr>
          <w:rFonts w:ascii="Times New Roman" w:hAnsi="Times New Roman" w:cs="Times New Roman"/>
          <w:sz w:val="24"/>
          <w:szCs w:val="24"/>
        </w:rPr>
        <w:t xml:space="preserve">also </w:t>
      </w:r>
      <w:r w:rsidRPr="00556EF0">
        <w:rPr>
          <w:rFonts w:ascii="Times New Roman" w:hAnsi="Times New Roman" w:cs="Times New Roman"/>
          <w:sz w:val="24"/>
          <w:szCs w:val="24"/>
        </w:rPr>
        <w:t xml:space="preserve">significant, F(1,184) = 16.26 , p &lt; .001,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.081,</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4.049</w:t>
      </w:r>
      <w:r w:rsidR="001B219F" w:rsidRPr="00556EF0">
        <w:rPr>
          <w:rFonts w:ascii="Times New Roman" w:hAnsi="Times New Roman" w:cs="Times New Roman"/>
          <w:sz w:val="24"/>
          <w:szCs w:val="24"/>
        </w:rPr>
        <w:t>,</w:t>
      </w:r>
      <w:r w:rsidRPr="00556EF0">
        <w:rPr>
          <w:rFonts w:ascii="Times New Roman" w:hAnsi="Times New Roman" w:cs="Times New Roman"/>
          <w:sz w:val="24"/>
          <w:szCs w:val="24"/>
        </w:rPr>
        <w:t xml:space="preserve"> as was the interaction effect between learning condition and blocks, F(8.66,1593.89) = 2.463 , p = .01,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.013</w:t>
      </w:r>
      <w:r w:rsidR="001B219F" w:rsidRPr="00556EF0">
        <w:rPr>
          <w:rFonts w:ascii="Times New Roman" w:hAnsi="Times New Roman" w:cs="Times New Roman"/>
          <w:sz w:val="24"/>
          <w:szCs w:val="24"/>
        </w:rPr>
        <w:t>, MSe =</w:t>
      </w:r>
      <w:r w:rsidR="00A00356" w:rsidRPr="00556EF0">
        <w:rPr>
          <w:rFonts w:ascii="Times New Roman" w:hAnsi="Times New Roman" w:cs="Times New Roman"/>
          <w:sz w:val="24"/>
          <w:szCs w:val="24"/>
        </w:rPr>
        <w:t xml:space="preserve"> </w:t>
      </w:r>
      <w:r w:rsidR="00D80DAC" w:rsidRPr="00556EF0">
        <w:rPr>
          <w:rFonts w:ascii="Times New Roman" w:hAnsi="Times New Roman" w:cs="Times New Roman"/>
          <w:sz w:val="24"/>
          <w:szCs w:val="24"/>
        </w:rPr>
        <w:t>0.606</w:t>
      </w:r>
      <w:r w:rsidRPr="00556EF0">
        <w:rPr>
          <w:rFonts w:ascii="Times New Roman" w:hAnsi="Times New Roman" w:cs="Times New Roman"/>
          <w:sz w:val="24"/>
          <w:szCs w:val="24"/>
        </w:rPr>
        <w:t xml:space="preserve">. </w:t>
      </w:r>
      <w:r w:rsidR="00A00356" w:rsidRPr="00556EF0">
        <w:rPr>
          <w:rFonts w:ascii="Times New Roman" w:hAnsi="Times New Roman" w:cs="Times New Roman"/>
          <w:sz w:val="24"/>
          <w:szCs w:val="24"/>
        </w:rPr>
        <w:t xml:space="preserve"> </w:t>
      </w:r>
    </w:p>
    <w:p w14:paraId="0DF99F16" w14:textId="466FCE38" w:rsidR="00145993" w:rsidRPr="00556EF0" w:rsidRDefault="001D3D76"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 </w:t>
      </w:r>
    </w:p>
    <w:p w14:paraId="3C58BB93" w14:textId="77777777" w:rsidR="00556187" w:rsidRPr="00556EF0" w:rsidRDefault="00B173C0" w:rsidP="00E96029">
      <w:pPr>
        <w:contextualSpacing/>
        <w:rPr>
          <w:rFonts w:ascii="Times New Roman" w:hAnsi="Times New Roman" w:cs="Times New Roman"/>
          <w:sz w:val="24"/>
          <w:szCs w:val="24"/>
        </w:rPr>
      </w:pPr>
      <w:r w:rsidRPr="00556EF0">
        <w:rPr>
          <w:rFonts w:ascii="Times New Roman" w:hAnsi="Times New Roman" w:cs="Times New Roman"/>
          <w:sz w:val="24"/>
          <w:szCs w:val="24"/>
        </w:rPr>
        <w:t>*Greenhouse-Geisser correction applied for violation of the sphericity assumption.</w:t>
      </w:r>
    </w:p>
    <w:p w14:paraId="3320D32A" w14:textId="0C1B25BC" w:rsidR="00556187" w:rsidRPr="00556EF0" w:rsidRDefault="00DF7FD0" w:rsidP="007C6110">
      <w:pPr>
        <w:contextualSpacing/>
        <w:jc w:val="both"/>
        <w:rPr>
          <w:rFonts w:ascii="Times New Roman" w:hAnsi="Times New Roman" w:cs="Times New Roman"/>
          <w:sz w:val="24"/>
          <w:szCs w:val="24"/>
        </w:rPr>
      </w:pPr>
      <w:r w:rsidRPr="00556EF0">
        <w:rPr>
          <w:rFonts w:ascii="Times New Roman" w:hAnsi="Times New Roman" w:cs="Times New Roman"/>
          <w:noProof/>
          <w:sz w:val="24"/>
          <w:szCs w:val="24"/>
        </w:rPr>
        <w:drawing>
          <wp:inline distT="0" distB="0" distL="0" distR="0" wp14:anchorId="26269514" wp14:editId="5C257C6E">
            <wp:extent cx="5943600" cy="4457700"/>
            <wp:effectExtent l="0" t="0" r="0" b="0"/>
            <wp:docPr id="8" name="Picture 8"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data analysis\figure\no_outliers\Expt1 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51C728" w14:textId="4A471648" w:rsidR="00556187" w:rsidRPr="00556EF0" w:rsidRDefault="00556187"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Figure 1 </w:t>
      </w:r>
      <w:r w:rsidR="00393057" w:rsidRPr="00556EF0">
        <w:rPr>
          <w:rFonts w:ascii="Times New Roman" w:hAnsi="Times New Roman" w:cs="Times New Roman"/>
          <w:sz w:val="24"/>
          <w:szCs w:val="24"/>
        </w:rPr>
        <w:t>Mean p</w:t>
      </w:r>
      <w:r w:rsidR="00D76758" w:rsidRPr="00556EF0">
        <w:rPr>
          <w:rFonts w:ascii="Times New Roman" w:hAnsi="Times New Roman" w:cs="Times New Roman"/>
          <w:sz w:val="24"/>
          <w:szCs w:val="24"/>
        </w:rPr>
        <w:t xml:space="preserve">roportion </w:t>
      </w:r>
      <w:r w:rsidR="00393057" w:rsidRPr="00556EF0">
        <w:rPr>
          <w:rFonts w:ascii="Times New Roman" w:hAnsi="Times New Roman" w:cs="Times New Roman"/>
          <w:sz w:val="24"/>
          <w:szCs w:val="24"/>
        </w:rPr>
        <w:t xml:space="preserve">of </w:t>
      </w:r>
      <w:r w:rsidR="00D76758" w:rsidRPr="00556EF0">
        <w:rPr>
          <w:rFonts w:ascii="Times New Roman" w:hAnsi="Times New Roman" w:cs="Times New Roman"/>
          <w:sz w:val="24"/>
          <w:szCs w:val="24"/>
        </w:rPr>
        <w:t>correct</w:t>
      </w:r>
      <w:r w:rsidR="00393057" w:rsidRPr="00556EF0">
        <w:rPr>
          <w:rFonts w:ascii="Times New Roman" w:hAnsi="Times New Roman" w:cs="Times New Roman"/>
          <w:sz w:val="24"/>
          <w:szCs w:val="24"/>
        </w:rPr>
        <w:t xml:space="preserve"> classifications</w:t>
      </w:r>
      <w:r w:rsidRPr="00556EF0">
        <w:rPr>
          <w:rFonts w:ascii="Times New Roman" w:hAnsi="Times New Roman" w:cs="Times New Roman"/>
          <w:sz w:val="24"/>
          <w:szCs w:val="24"/>
        </w:rPr>
        <w:t xml:space="preserve"> </w:t>
      </w:r>
      <w:r w:rsidR="00393057" w:rsidRPr="00556EF0">
        <w:rPr>
          <w:rFonts w:ascii="Times New Roman" w:hAnsi="Times New Roman" w:cs="Times New Roman"/>
          <w:sz w:val="24"/>
          <w:szCs w:val="24"/>
        </w:rPr>
        <w:t>as a function of the number of blocks</w:t>
      </w:r>
      <w:r w:rsidRPr="00556EF0">
        <w:rPr>
          <w:rFonts w:ascii="Times New Roman" w:hAnsi="Times New Roman" w:cs="Times New Roman"/>
          <w:sz w:val="24"/>
          <w:szCs w:val="24"/>
        </w:rPr>
        <w:t xml:space="preserve"> for</w:t>
      </w:r>
      <w:r w:rsidR="00A00356" w:rsidRPr="00556EF0">
        <w:rPr>
          <w:rFonts w:ascii="Times New Roman" w:hAnsi="Times New Roman" w:cs="Times New Roman"/>
          <w:sz w:val="24"/>
          <w:szCs w:val="24"/>
        </w:rPr>
        <w:t xml:space="preserve"> the</w:t>
      </w:r>
      <w:r w:rsidRPr="00556EF0">
        <w:rPr>
          <w:rFonts w:ascii="Times New Roman" w:hAnsi="Times New Roman" w:cs="Times New Roman"/>
          <w:sz w:val="24"/>
          <w:szCs w:val="24"/>
        </w:rPr>
        <w:t xml:space="preserve"> REP and NREP conditions, Experiment 1. </w:t>
      </w:r>
    </w:p>
    <w:p w14:paraId="242EAB83" w14:textId="77777777" w:rsidR="00A00356" w:rsidRPr="00556EF0" w:rsidRDefault="00A00356" w:rsidP="007C6110">
      <w:pPr>
        <w:contextualSpacing/>
        <w:jc w:val="both"/>
        <w:rPr>
          <w:rFonts w:ascii="Times New Roman" w:hAnsi="Times New Roman" w:cs="Times New Roman"/>
          <w:sz w:val="24"/>
          <w:szCs w:val="24"/>
        </w:rPr>
      </w:pPr>
    </w:p>
    <w:p w14:paraId="4E4414FF" w14:textId="77777777" w:rsidR="00CA5912" w:rsidRPr="00556EF0" w:rsidRDefault="001B1F16">
      <w:pPr>
        <w:ind w:firstLine="0"/>
        <w:contextualSpacing/>
        <w:rPr>
          <w:rFonts w:ascii="Times New Roman" w:hAnsi="Times New Roman" w:cs="Times New Roman"/>
          <w:sz w:val="24"/>
          <w:szCs w:val="24"/>
        </w:rPr>
        <w:pPrChange w:id="58" w:author="Nosofsky, Robert M." w:date="2020-06-17T15:43:00Z">
          <w:pPr>
            <w:contextualSpacing/>
          </w:pPr>
        </w:pPrChange>
      </w:pPr>
      <w:r w:rsidRPr="00556EF0">
        <w:rPr>
          <w:rFonts w:ascii="Times New Roman" w:hAnsi="Times New Roman" w:cs="Times New Roman"/>
          <w:sz w:val="24"/>
          <w:szCs w:val="24"/>
          <w:u w:val="single"/>
        </w:rPr>
        <w:t>Transfer-Recognition</w:t>
      </w:r>
      <w:r w:rsidRPr="00556EF0">
        <w:rPr>
          <w:rFonts w:ascii="Times New Roman" w:hAnsi="Times New Roman" w:cs="Times New Roman"/>
          <w:sz w:val="24"/>
          <w:szCs w:val="24"/>
        </w:rPr>
        <w:t xml:space="preserve">. </w:t>
      </w:r>
    </w:p>
    <w:p w14:paraId="47DB7280" w14:textId="140E6E6D" w:rsidR="004C5FBE" w:rsidRPr="00556EF0" w:rsidRDefault="00B173C0" w:rsidP="00E96029">
      <w:pPr>
        <w:contextualSpacing/>
        <w:rPr>
          <w:rFonts w:ascii="Times New Roman" w:hAnsi="Times New Roman" w:cs="Times New Roman"/>
          <w:sz w:val="24"/>
          <w:szCs w:val="24"/>
        </w:rPr>
      </w:pPr>
      <w:r w:rsidRPr="00556EF0">
        <w:rPr>
          <w:rFonts w:ascii="Times New Roman" w:hAnsi="Times New Roman" w:cs="Times New Roman"/>
          <w:sz w:val="24"/>
          <w:szCs w:val="24"/>
        </w:rPr>
        <w:lastRenderedPageBreak/>
        <w:t xml:space="preserve">The </w:t>
      </w:r>
      <w:r w:rsidR="001B1F16" w:rsidRPr="00556EF0">
        <w:rPr>
          <w:rFonts w:ascii="Times New Roman" w:hAnsi="Times New Roman" w:cs="Times New Roman"/>
          <w:sz w:val="24"/>
          <w:szCs w:val="24"/>
        </w:rPr>
        <w:t xml:space="preserve">probability with which </w:t>
      </w:r>
      <w:r w:rsidR="00501A74" w:rsidRPr="00556EF0">
        <w:rPr>
          <w:rFonts w:ascii="Times New Roman" w:hAnsi="Times New Roman" w:cs="Times New Roman"/>
          <w:sz w:val="24"/>
          <w:szCs w:val="24"/>
        </w:rPr>
        <w:t>each</w:t>
      </w:r>
      <w:r w:rsidR="001B1F16" w:rsidRPr="00556EF0">
        <w:rPr>
          <w:rFonts w:ascii="Times New Roman" w:hAnsi="Times New Roman" w:cs="Times New Roman"/>
          <w:sz w:val="24"/>
          <w:szCs w:val="24"/>
        </w:rPr>
        <w:t xml:space="preserve"> type of transfer pattern</w:t>
      </w:r>
      <w:r w:rsidR="00501A74" w:rsidRPr="00556EF0">
        <w:rPr>
          <w:rFonts w:ascii="Times New Roman" w:hAnsi="Times New Roman" w:cs="Times New Roman"/>
          <w:sz w:val="24"/>
          <w:szCs w:val="24"/>
        </w:rPr>
        <w:t xml:space="preserve"> w</w:t>
      </w:r>
      <w:r w:rsidR="004C5FBE" w:rsidRPr="00556EF0">
        <w:rPr>
          <w:rFonts w:ascii="Times New Roman" w:hAnsi="Times New Roman" w:cs="Times New Roman"/>
          <w:sz w:val="24"/>
          <w:szCs w:val="24"/>
        </w:rPr>
        <w:t>as</w:t>
      </w:r>
      <w:r w:rsidR="00501A74" w:rsidRPr="00556EF0">
        <w:rPr>
          <w:rFonts w:ascii="Times New Roman" w:hAnsi="Times New Roman" w:cs="Times New Roman"/>
          <w:sz w:val="24"/>
          <w:szCs w:val="24"/>
        </w:rPr>
        <w:t xml:space="preserve"> judged as old in </w:t>
      </w:r>
      <w:r w:rsidR="004C5FBE" w:rsidRPr="00556EF0">
        <w:rPr>
          <w:rFonts w:ascii="Times New Roman" w:hAnsi="Times New Roman" w:cs="Times New Roman"/>
          <w:sz w:val="24"/>
          <w:szCs w:val="24"/>
        </w:rPr>
        <w:t xml:space="preserve">the </w:t>
      </w:r>
      <w:r w:rsidR="001B1F16" w:rsidRPr="00556EF0">
        <w:rPr>
          <w:rFonts w:ascii="Times New Roman" w:hAnsi="Times New Roman" w:cs="Times New Roman"/>
          <w:sz w:val="24"/>
          <w:szCs w:val="24"/>
        </w:rPr>
        <w:t xml:space="preserve">REP and NREP conditions </w:t>
      </w:r>
      <w:r w:rsidR="004C5FBE" w:rsidRPr="00556EF0">
        <w:rPr>
          <w:rFonts w:ascii="Times New Roman" w:hAnsi="Times New Roman" w:cs="Times New Roman"/>
          <w:sz w:val="24"/>
          <w:szCs w:val="24"/>
        </w:rPr>
        <w:t>i</w:t>
      </w:r>
      <w:r w:rsidR="001B1F16" w:rsidRPr="00556EF0">
        <w:rPr>
          <w:rFonts w:ascii="Times New Roman" w:hAnsi="Times New Roman" w:cs="Times New Roman"/>
          <w:sz w:val="24"/>
          <w:szCs w:val="24"/>
        </w:rPr>
        <w:t xml:space="preserve">s shown in </w:t>
      </w:r>
      <w:r w:rsidR="004C5FBE" w:rsidRPr="00556EF0">
        <w:rPr>
          <w:rFonts w:ascii="Times New Roman" w:hAnsi="Times New Roman" w:cs="Times New Roman"/>
          <w:sz w:val="24"/>
          <w:szCs w:val="24"/>
        </w:rPr>
        <w:t>F</w:t>
      </w:r>
      <w:r w:rsidR="001B1F16" w:rsidRPr="00556EF0">
        <w:rPr>
          <w:rFonts w:ascii="Times New Roman" w:hAnsi="Times New Roman" w:cs="Times New Roman"/>
          <w:sz w:val="24"/>
          <w:szCs w:val="24"/>
        </w:rPr>
        <w:t xml:space="preserve">igure 2. </w:t>
      </w:r>
      <w:r w:rsidR="004C5FBE" w:rsidRPr="00556EF0">
        <w:rPr>
          <w:rFonts w:ascii="Times New Roman" w:hAnsi="Times New Roman" w:cs="Times New Roman"/>
          <w:sz w:val="24"/>
          <w:szCs w:val="24"/>
        </w:rPr>
        <w:t xml:space="preserve"> As expected, in the REP condition, old-recognition probability for the old medium-distortion learning patterns (</w:t>
      </w:r>
      <w:r w:rsidR="004C5FBE" w:rsidRPr="007B5366">
        <w:rPr>
          <w:rFonts w:ascii="Times New Roman" w:hAnsi="Times New Roman" w:cs="Times New Roman"/>
          <w:i/>
          <w:sz w:val="24"/>
          <w:szCs w:val="24"/>
          <w:rPrChange w:id="59" w:author="Nosofsky, Robert M." w:date="2020-06-18T09:02:00Z">
            <w:rPr>
              <w:rFonts w:ascii="Times New Roman" w:hAnsi="Times New Roman" w:cs="Times New Roman"/>
              <w:sz w:val="24"/>
              <w:szCs w:val="24"/>
            </w:rPr>
          </w:rPrChange>
        </w:rPr>
        <w:t>M</w:t>
      </w:r>
      <w:r w:rsidR="004C5FBE" w:rsidRPr="00556EF0">
        <w:rPr>
          <w:rFonts w:ascii="Times New Roman" w:hAnsi="Times New Roman" w:cs="Times New Roman"/>
          <w:sz w:val="24"/>
          <w:szCs w:val="24"/>
        </w:rPr>
        <w:t>=</w:t>
      </w:r>
      <w:r w:rsidR="00A27F43" w:rsidRPr="00556EF0">
        <w:rPr>
          <w:rFonts w:ascii="Times New Roman" w:hAnsi="Times New Roman" w:cs="Times New Roman"/>
          <w:sz w:val="24"/>
          <w:szCs w:val="24"/>
        </w:rPr>
        <w:t>.845)</w:t>
      </w:r>
      <w:r w:rsidR="006722CB" w:rsidRPr="00556EF0">
        <w:rPr>
          <w:rFonts w:ascii="Times New Roman" w:hAnsi="Times New Roman" w:cs="Times New Roman"/>
          <w:sz w:val="24"/>
          <w:szCs w:val="24"/>
        </w:rPr>
        <w:t xml:space="preserve"> wa</w:t>
      </w:r>
      <w:r w:rsidR="004C5FBE" w:rsidRPr="00556EF0">
        <w:rPr>
          <w:rFonts w:ascii="Times New Roman" w:hAnsi="Times New Roman" w:cs="Times New Roman"/>
          <w:sz w:val="24"/>
          <w:szCs w:val="24"/>
        </w:rPr>
        <w:t>s considerably greater than for the new medium distortions</w:t>
      </w:r>
      <w:r w:rsidR="00A27F43" w:rsidRPr="00556EF0">
        <w:rPr>
          <w:rFonts w:ascii="Times New Roman" w:hAnsi="Times New Roman" w:cs="Times New Roman"/>
          <w:sz w:val="24"/>
          <w:szCs w:val="24"/>
        </w:rPr>
        <w:t xml:space="preserve"> (</w:t>
      </w:r>
      <w:r w:rsidR="00A27F43" w:rsidRPr="007B5366">
        <w:rPr>
          <w:rFonts w:ascii="Times New Roman" w:hAnsi="Times New Roman" w:cs="Times New Roman"/>
          <w:i/>
          <w:sz w:val="24"/>
          <w:szCs w:val="24"/>
          <w:rPrChange w:id="60" w:author="Nosofsky, Robert M." w:date="2020-06-18T09:02:00Z">
            <w:rPr>
              <w:rFonts w:ascii="Times New Roman" w:hAnsi="Times New Roman" w:cs="Times New Roman"/>
              <w:sz w:val="24"/>
              <w:szCs w:val="24"/>
            </w:rPr>
          </w:rPrChange>
        </w:rPr>
        <w:t>M</w:t>
      </w:r>
      <w:r w:rsidR="00A27F43" w:rsidRPr="00556EF0">
        <w:rPr>
          <w:rFonts w:ascii="Times New Roman" w:hAnsi="Times New Roman" w:cs="Times New Roman"/>
          <w:sz w:val="24"/>
          <w:szCs w:val="24"/>
        </w:rPr>
        <w:t>=.343)</w:t>
      </w:r>
      <w:r w:rsidR="006722CB" w:rsidRPr="00556EF0">
        <w:rPr>
          <w:rFonts w:ascii="Times New Roman" w:hAnsi="Times New Roman" w:cs="Times New Roman"/>
          <w:sz w:val="24"/>
          <w:szCs w:val="24"/>
        </w:rPr>
        <w:t>, and wa</w:t>
      </w:r>
      <w:r w:rsidR="00A27F43" w:rsidRPr="00556EF0">
        <w:rPr>
          <w:rFonts w:ascii="Times New Roman" w:hAnsi="Times New Roman" w:cs="Times New Roman"/>
          <w:sz w:val="24"/>
          <w:szCs w:val="24"/>
        </w:rPr>
        <w:t>s also somewhat</w:t>
      </w:r>
      <w:r w:rsidR="004C5FBE" w:rsidRPr="00556EF0">
        <w:rPr>
          <w:rFonts w:ascii="Times New Roman" w:hAnsi="Times New Roman" w:cs="Times New Roman"/>
          <w:sz w:val="24"/>
          <w:szCs w:val="24"/>
        </w:rPr>
        <w:t xml:space="preserve"> greater than old-recognition probability for the prototype</w:t>
      </w:r>
      <w:r w:rsidR="00A27F43" w:rsidRPr="00556EF0">
        <w:rPr>
          <w:rFonts w:ascii="Times New Roman" w:hAnsi="Times New Roman" w:cs="Times New Roman"/>
          <w:sz w:val="24"/>
          <w:szCs w:val="24"/>
        </w:rPr>
        <w:t>s (</w:t>
      </w:r>
      <w:r w:rsidR="00A27F43" w:rsidRPr="007B5366">
        <w:rPr>
          <w:rFonts w:ascii="Times New Roman" w:hAnsi="Times New Roman" w:cs="Times New Roman"/>
          <w:i/>
          <w:sz w:val="24"/>
          <w:szCs w:val="24"/>
          <w:rPrChange w:id="61" w:author="Nosofsky, Robert M." w:date="2020-06-18T09:02:00Z">
            <w:rPr>
              <w:rFonts w:ascii="Times New Roman" w:hAnsi="Times New Roman" w:cs="Times New Roman"/>
              <w:sz w:val="24"/>
              <w:szCs w:val="24"/>
            </w:rPr>
          </w:rPrChange>
        </w:rPr>
        <w:t>M</w:t>
      </w:r>
      <w:r w:rsidR="00A27F43" w:rsidRPr="00556EF0">
        <w:rPr>
          <w:rFonts w:ascii="Times New Roman" w:hAnsi="Times New Roman" w:cs="Times New Roman"/>
          <w:sz w:val="24"/>
          <w:szCs w:val="24"/>
        </w:rPr>
        <w:t>=.784)</w:t>
      </w:r>
      <w:r w:rsidR="004C5FBE" w:rsidRPr="00556EF0">
        <w:rPr>
          <w:rFonts w:ascii="Times New Roman" w:hAnsi="Times New Roman" w:cs="Times New Roman"/>
          <w:sz w:val="24"/>
          <w:szCs w:val="24"/>
        </w:rPr>
        <w:t>.  By contrast, in the NREP condit</w:t>
      </w:r>
      <w:r w:rsidR="006722CB" w:rsidRPr="00556EF0">
        <w:rPr>
          <w:rFonts w:ascii="Times New Roman" w:hAnsi="Times New Roman" w:cs="Times New Roman"/>
          <w:sz w:val="24"/>
          <w:szCs w:val="24"/>
        </w:rPr>
        <w:t>ion, old-recognition judgments we</w:t>
      </w:r>
      <w:r w:rsidR="004C5FBE" w:rsidRPr="00556EF0">
        <w:rPr>
          <w:rFonts w:ascii="Times New Roman" w:hAnsi="Times New Roman" w:cs="Times New Roman"/>
          <w:sz w:val="24"/>
          <w:szCs w:val="24"/>
        </w:rPr>
        <w:t>re greatest for the prototypes</w:t>
      </w:r>
      <w:r w:rsidR="00A27F43" w:rsidRPr="00556EF0">
        <w:rPr>
          <w:rFonts w:ascii="Times New Roman" w:hAnsi="Times New Roman" w:cs="Times New Roman"/>
          <w:sz w:val="24"/>
          <w:szCs w:val="24"/>
        </w:rPr>
        <w:t xml:space="preserve"> (</w:t>
      </w:r>
      <w:r w:rsidR="00A27F43" w:rsidRPr="007B5366">
        <w:rPr>
          <w:rFonts w:ascii="Times New Roman" w:hAnsi="Times New Roman" w:cs="Times New Roman"/>
          <w:i/>
          <w:sz w:val="24"/>
          <w:szCs w:val="24"/>
          <w:rPrChange w:id="62" w:author="Nosofsky, Robert M." w:date="2020-06-18T09:02:00Z">
            <w:rPr>
              <w:rFonts w:ascii="Times New Roman" w:hAnsi="Times New Roman" w:cs="Times New Roman"/>
              <w:sz w:val="24"/>
              <w:szCs w:val="24"/>
            </w:rPr>
          </w:rPrChange>
        </w:rPr>
        <w:t>M</w:t>
      </w:r>
      <w:r w:rsidR="00A27F43" w:rsidRPr="00556EF0">
        <w:rPr>
          <w:rFonts w:ascii="Times New Roman" w:hAnsi="Times New Roman" w:cs="Times New Roman"/>
          <w:sz w:val="24"/>
          <w:szCs w:val="24"/>
        </w:rPr>
        <w:t>=.916)</w:t>
      </w:r>
      <w:r w:rsidR="004C5FBE" w:rsidRPr="00556EF0">
        <w:rPr>
          <w:rFonts w:ascii="Times New Roman" w:hAnsi="Times New Roman" w:cs="Times New Roman"/>
          <w:sz w:val="24"/>
          <w:szCs w:val="24"/>
        </w:rPr>
        <w:t xml:space="preserve">.  </w:t>
      </w:r>
      <w:del w:id="63" w:author="Nosofsky, Robert M." w:date="2020-06-17T14:25:00Z">
        <w:r w:rsidR="004C5FBE" w:rsidRPr="00556EF0" w:rsidDel="00366D8F">
          <w:rPr>
            <w:rFonts w:ascii="Times New Roman" w:hAnsi="Times New Roman" w:cs="Times New Roman"/>
            <w:sz w:val="24"/>
            <w:szCs w:val="24"/>
          </w:rPr>
          <w:delText xml:space="preserve"> </w:delText>
        </w:r>
      </w:del>
      <w:r w:rsidR="004C5FBE" w:rsidRPr="00556EF0">
        <w:rPr>
          <w:rFonts w:ascii="Times New Roman" w:hAnsi="Times New Roman" w:cs="Times New Roman"/>
          <w:sz w:val="24"/>
          <w:szCs w:val="24"/>
        </w:rPr>
        <w:t>Interestingly, however, even in the NREP conditio</w:t>
      </w:r>
      <w:r w:rsidR="008B7F0F" w:rsidRPr="00556EF0">
        <w:rPr>
          <w:rFonts w:ascii="Times New Roman" w:hAnsi="Times New Roman" w:cs="Times New Roman"/>
          <w:sz w:val="24"/>
          <w:szCs w:val="24"/>
        </w:rPr>
        <w:t>n, old-recognition probability wa</w:t>
      </w:r>
      <w:r w:rsidR="004C5FBE" w:rsidRPr="00556EF0">
        <w:rPr>
          <w:rFonts w:ascii="Times New Roman" w:hAnsi="Times New Roman" w:cs="Times New Roman"/>
          <w:sz w:val="24"/>
          <w:szCs w:val="24"/>
        </w:rPr>
        <w:t>s greater for the old medium-distortion learning patterns</w:t>
      </w:r>
      <w:r w:rsidR="00A27F43" w:rsidRPr="00556EF0">
        <w:rPr>
          <w:rFonts w:ascii="Times New Roman" w:hAnsi="Times New Roman" w:cs="Times New Roman"/>
          <w:sz w:val="24"/>
          <w:szCs w:val="24"/>
        </w:rPr>
        <w:t xml:space="preserve"> (</w:t>
      </w:r>
      <w:r w:rsidR="00A27F43" w:rsidRPr="007B5366">
        <w:rPr>
          <w:rFonts w:ascii="Times New Roman" w:hAnsi="Times New Roman" w:cs="Times New Roman"/>
          <w:i/>
          <w:sz w:val="24"/>
          <w:szCs w:val="24"/>
          <w:rPrChange w:id="64" w:author="Nosofsky, Robert M." w:date="2020-06-18T09:02:00Z">
            <w:rPr>
              <w:rFonts w:ascii="Times New Roman" w:hAnsi="Times New Roman" w:cs="Times New Roman"/>
              <w:sz w:val="24"/>
              <w:szCs w:val="24"/>
            </w:rPr>
          </w:rPrChange>
        </w:rPr>
        <w:t>M</w:t>
      </w:r>
      <w:r w:rsidR="00A27F43" w:rsidRPr="00556EF0">
        <w:rPr>
          <w:rFonts w:ascii="Times New Roman" w:hAnsi="Times New Roman" w:cs="Times New Roman"/>
          <w:sz w:val="24"/>
          <w:szCs w:val="24"/>
        </w:rPr>
        <w:t>=.693)</w:t>
      </w:r>
      <w:r w:rsidR="004C5FBE" w:rsidRPr="00556EF0">
        <w:rPr>
          <w:rFonts w:ascii="Times New Roman" w:hAnsi="Times New Roman" w:cs="Times New Roman"/>
          <w:sz w:val="24"/>
          <w:szCs w:val="24"/>
        </w:rPr>
        <w:t xml:space="preserve"> than for the new medium distortions</w:t>
      </w:r>
      <w:r w:rsidR="00A27F43" w:rsidRPr="00556EF0">
        <w:rPr>
          <w:rFonts w:ascii="Times New Roman" w:hAnsi="Times New Roman" w:cs="Times New Roman"/>
          <w:sz w:val="24"/>
          <w:szCs w:val="24"/>
        </w:rPr>
        <w:t xml:space="preserve"> (</w:t>
      </w:r>
      <w:r w:rsidR="00A27F43" w:rsidRPr="007B5366">
        <w:rPr>
          <w:rFonts w:ascii="Times New Roman" w:hAnsi="Times New Roman" w:cs="Times New Roman"/>
          <w:i/>
          <w:sz w:val="24"/>
          <w:szCs w:val="24"/>
          <w:rPrChange w:id="65" w:author="Nosofsky, Robert M." w:date="2020-06-18T09:02:00Z">
            <w:rPr>
              <w:rFonts w:ascii="Times New Roman" w:hAnsi="Times New Roman" w:cs="Times New Roman"/>
              <w:sz w:val="24"/>
              <w:szCs w:val="24"/>
            </w:rPr>
          </w:rPrChange>
        </w:rPr>
        <w:t>M</w:t>
      </w:r>
      <w:r w:rsidR="00A27F43" w:rsidRPr="00556EF0">
        <w:rPr>
          <w:rFonts w:ascii="Times New Roman" w:hAnsi="Times New Roman" w:cs="Times New Roman"/>
          <w:sz w:val="24"/>
          <w:szCs w:val="24"/>
        </w:rPr>
        <w:t>=.632)</w:t>
      </w:r>
      <w:r w:rsidR="004C5FBE" w:rsidRPr="00556EF0">
        <w:rPr>
          <w:rFonts w:ascii="Times New Roman" w:hAnsi="Times New Roman" w:cs="Times New Roman"/>
          <w:sz w:val="24"/>
          <w:szCs w:val="24"/>
        </w:rPr>
        <w:t xml:space="preserve">.  Recognition probabilities </w:t>
      </w:r>
      <w:r w:rsidR="008B7F0F" w:rsidRPr="00556EF0">
        <w:rPr>
          <w:rFonts w:ascii="Times New Roman" w:hAnsi="Times New Roman" w:cs="Times New Roman"/>
          <w:sz w:val="24"/>
          <w:szCs w:val="24"/>
        </w:rPr>
        <w:t>for the foils we</w:t>
      </w:r>
      <w:r w:rsidR="004C5FBE" w:rsidRPr="00556EF0">
        <w:rPr>
          <w:rFonts w:ascii="Times New Roman" w:hAnsi="Times New Roman" w:cs="Times New Roman"/>
          <w:sz w:val="24"/>
          <w:szCs w:val="24"/>
        </w:rPr>
        <w:t>re</w:t>
      </w:r>
      <w:r w:rsidR="000D07B9" w:rsidRPr="00556EF0">
        <w:rPr>
          <w:rFonts w:ascii="Times New Roman" w:hAnsi="Times New Roman" w:cs="Times New Roman"/>
          <w:sz w:val="24"/>
          <w:szCs w:val="24"/>
        </w:rPr>
        <w:t xml:space="preserve"> by far the</w:t>
      </w:r>
      <w:r w:rsidR="004C5FBE" w:rsidRPr="00556EF0">
        <w:rPr>
          <w:rFonts w:ascii="Times New Roman" w:hAnsi="Times New Roman" w:cs="Times New Roman"/>
          <w:sz w:val="24"/>
          <w:szCs w:val="24"/>
        </w:rPr>
        <w:t xml:space="preserve"> lowest in both the REP</w:t>
      </w:r>
      <w:r w:rsidR="00A27F43" w:rsidRPr="00556EF0">
        <w:rPr>
          <w:rFonts w:ascii="Times New Roman" w:hAnsi="Times New Roman" w:cs="Times New Roman"/>
          <w:sz w:val="24"/>
          <w:szCs w:val="24"/>
        </w:rPr>
        <w:t xml:space="preserve"> (</w:t>
      </w:r>
      <w:r w:rsidR="00A27F43" w:rsidRPr="007B5366">
        <w:rPr>
          <w:rFonts w:ascii="Times New Roman" w:hAnsi="Times New Roman" w:cs="Times New Roman"/>
          <w:i/>
          <w:sz w:val="24"/>
          <w:szCs w:val="24"/>
          <w:rPrChange w:id="66" w:author="Nosofsky, Robert M." w:date="2020-06-18T09:02:00Z">
            <w:rPr>
              <w:rFonts w:ascii="Times New Roman" w:hAnsi="Times New Roman" w:cs="Times New Roman"/>
              <w:sz w:val="24"/>
              <w:szCs w:val="24"/>
            </w:rPr>
          </w:rPrChange>
        </w:rPr>
        <w:t>M</w:t>
      </w:r>
      <w:r w:rsidR="00A27F43" w:rsidRPr="00556EF0">
        <w:rPr>
          <w:rFonts w:ascii="Times New Roman" w:hAnsi="Times New Roman" w:cs="Times New Roman"/>
          <w:sz w:val="24"/>
          <w:szCs w:val="24"/>
        </w:rPr>
        <w:t>=.053)</w:t>
      </w:r>
      <w:r w:rsidR="004C5FBE" w:rsidRPr="00556EF0">
        <w:rPr>
          <w:rFonts w:ascii="Times New Roman" w:hAnsi="Times New Roman" w:cs="Times New Roman"/>
          <w:sz w:val="24"/>
          <w:szCs w:val="24"/>
        </w:rPr>
        <w:t xml:space="preserve"> and NREP </w:t>
      </w:r>
      <w:r w:rsidR="00A27F43" w:rsidRPr="00556EF0">
        <w:rPr>
          <w:rFonts w:ascii="Times New Roman" w:hAnsi="Times New Roman" w:cs="Times New Roman"/>
          <w:sz w:val="24"/>
          <w:szCs w:val="24"/>
        </w:rPr>
        <w:t>(</w:t>
      </w:r>
      <w:r w:rsidR="00A27F43" w:rsidRPr="007B5366">
        <w:rPr>
          <w:rFonts w:ascii="Times New Roman" w:hAnsi="Times New Roman" w:cs="Times New Roman"/>
          <w:i/>
          <w:sz w:val="24"/>
          <w:szCs w:val="24"/>
          <w:rPrChange w:id="67" w:author="Nosofsky, Robert M." w:date="2020-06-18T09:02:00Z">
            <w:rPr>
              <w:rFonts w:ascii="Times New Roman" w:hAnsi="Times New Roman" w:cs="Times New Roman"/>
              <w:sz w:val="24"/>
              <w:szCs w:val="24"/>
            </w:rPr>
          </w:rPrChange>
        </w:rPr>
        <w:t>M</w:t>
      </w:r>
      <w:r w:rsidR="00A27F43" w:rsidRPr="00556EF0">
        <w:rPr>
          <w:rFonts w:ascii="Times New Roman" w:hAnsi="Times New Roman" w:cs="Times New Roman"/>
          <w:sz w:val="24"/>
          <w:szCs w:val="24"/>
        </w:rPr>
        <w:t xml:space="preserve">=.151) </w:t>
      </w:r>
      <w:r w:rsidR="004C5FBE" w:rsidRPr="00556EF0">
        <w:rPr>
          <w:rFonts w:ascii="Times New Roman" w:hAnsi="Times New Roman" w:cs="Times New Roman"/>
          <w:sz w:val="24"/>
          <w:szCs w:val="24"/>
        </w:rPr>
        <w:t>conditions.</w:t>
      </w:r>
    </w:p>
    <w:p w14:paraId="1551F54B" w14:textId="70F8A77F" w:rsidR="00556187" w:rsidRPr="00556EF0" w:rsidRDefault="00A27F43"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To confirm these observations, we conducted a 2x4 mixed-model ANOVA, using condition (REP vs. NREP) and item type (old, new-medium, prototype, foil) as factors.   The analysis revealed a significant </w:t>
      </w:r>
      <w:r w:rsidR="00122664" w:rsidRPr="00556EF0">
        <w:rPr>
          <w:rFonts w:ascii="Times New Roman" w:hAnsi="Times New Roman" w:cs="Times New Roman"/>
          <w:sz w:val="24"/>
          <w:szCs w:val="24"/>
        </w:rPr>
        <w:t>main effect of item type,</w:t>
      </w:r>
      <w:r w:rsidR="006625E4" w:rsidRPr="00556EF0">
        <w:rPr>
          <w:rFonts w:ascii="Times New Roman" w:hAnsi="Times New Roman" w:cs="Times New Roman"/>
          <w:sz w:val="24"/>
          <w:szCs w:val="24"/>
        </w:rPr>
        <w:t xml:space="preserve"> F(2.67,490.68) = 883.93</w:t>
      </w:r>
      <w:r w:rsidR="00122664"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p &lt; .001, </w:t>
      </w:r>
      <w:r w:rsidR="001B219F" w:rsidRPr="00556EF0">
        <w:rPr>
          <w:rFonts w:ascii="Times New Roman" w:hAnsi="Times New Roman" w:cs="Times New Roman"/>
          <w:sz w:val="24"/>
          <w:szCs w:val="24"/>
        </w:rPr>
        <w:t xml:space="preserve">MSe = </w:t>
      </w:r>
      <w:r w:rsidR="00D80DAC" w:rsidRPr="00556EF0">
        <w:rPr>
          <w:rFonts w:ascii="Times New Roman" w:hAnsi="Times New Roman" w:cs="Times New Roman"/>
          <w:sz w:val="24"/>
          <w:szCs w:val="24"/>
        </w:rPr>
        <w:t>23.835</w:t>
      </w:r>
      <w:r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a significant main effect </w:t>
      </w:r>
      <w:r w:rsidR="00122664" w:rsidRPr="00556EF0">
        <w:rPr>
          <w:rFonts w:ascii="Times New Roman" w:hAnsi="Times New Roman" w:cs="Times New Roman"/>
          <w:sz w:val="24"/>
          <w:szCs w:val="24"/>
        </w:rPr>
        <w:t>of learning condition</w:t>
      </w:r>
      <w:r w:rsidR="006625E4" w:rsidRPr="00556EF0">
        <w:rPr>
          <w:rFonts w:ascii="Times New Roman" w:hAnsi="Times New Roman" w:cs="Times New Roman"/>
          <w:sz w:val="24"/>
          <w:szCs w:val="24"/>
        </w:rPr>
        <w:t>, F(1,184) = 54.85,</w:t>
      </w:r>
      <w:r w:rsidRPr="00556EF0">
        <w:rPr>
          <w:rFonts w:ascii="Times New Roman" w:hAnsi="Times New Roman" w:cs="Times New Roman"/>
          <w:sz w:val="24"/>
          <w:szCs w:val="24"/>
        </w:rPr>
        <w:t xml:space="preserve"> p &lt; .001,</w:t>
      </w:r>
      <w:r w:rsidR="001B219F" w:rsidRPr="00556EF0">
        <w:rPr>
          <w:rFonts w:ascii="Times New Roman" w:hAnsi="Times New Roman" w:cs="Times New Roman"/>
          <w:sz w:val="24"/>
          <w:szCs w:val="24"/>
        </w:rPr>
        <w:t xml:space="preserve"> MSe =</w:t>
      </w:r>
      <w:r w:rsidR="00D80DAC" w:rsidRPr="00556EF0">
        <w:rPr>
          <w:rFonts w:ascii="Times New Roman" w:hAnsi="Times New Roman" w:cs="Times New Roman"/>
          <w:color w:val="FF0000"/>
          <w:sz w:val="24"/>
          <w:szCs w:val="24"/>
        </w:rPr>
        <w:t xml:space="preserve"> </w:t>
      </w:r>
      <w:r w:rsidR="00D80DAC" w:rsidRPr="00556EF0">
        <w:rPr>
          <w:rFonts w:ascii="Times New Roman" w:hAnsi="Times New Roman" w:cs="Times New Roman"/>
          <w:sz w:val="24"/>
          <w:szCs w:val="24"/>
        </w:rPr>
        <w:t>1.565</w:t>
      </w:r>
      <w:r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00122664" w:rsidRPr="00556EF0">
        <w:rPr>
          <w:rFonts w:ascii="Times New Roman" w:hAnsi="Times New Roman" w:cs="Times New Roman"/>
          <w:sz w:val="24"/>
          <w:szCs w:val="24"/>
        </w:rPr>
        <w:t xml:space="preserve">and </w:t>
      </w:r>
      <w:r w:rsidRPr="00556EF0">
        <w:rPr>
          <w:rFonts w:ascii="Times New Roman" w:hAnsi="Times New Roman" w:cs="Times New Roman"/>
          <w:sz w:val="24"/>
          <w:szCs w:val="24"/>
        </w:rPr>
        <w:t>a significant</w:t>
      </w:r>
      <w:r w:rsidR="00122664" w:rsidRPr="00556EF0">
        <w:rPr>
          <w:rFonts w:ascii="Times New Roman" w:hAnsi="Times New Roman" w:cs="Times New Roman"/>
          <w:sz w:val="24"/>
          <w:szCs w:val="24"/>
        </w:rPr>
        <w:t xml:space="preserve"> interaction between the two</w:t>
      </w:r>
      <w:r w:rsidRPr="00556EF0">
        <w:rPr>
          <w:rFonts w:ascii="Times New Roman" w:hAnsi="Times New Roman" w:cs="Times New Roman"/>
          <w:sz w:val="24"/>
          <w:szCs w:val="24"/>
        </w:rPr>
        <w:t xml:space="preserve"> factors</w:t>
      </w:r>
      <w:r w:rsidR="006625E4" w:rsidRPr="00556EF0">
        <w:rPr>
          <w:rFonts w:ascii="Times New Roman" w:hAnsi="Times New Roman" w:cs="Times New Roman"/>
          <w:sz w:val="24"/>
          <w:szCs w:val="24"/>
        </w:rPr>
        <w:t>, F(2.67,490.68) = 64.66,</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p &lt; .001, </w:t>
      </w:r>
      <w:r w:rsidR="001B219F" w:rsidRPr="00556EF0">
        <w:rPr>
          <w:rFonts w:ascii="Times New Roman" w:hAnsi="Times New Roman" w:cs="Times New Roman"/>
          <w:sz w:val="24"/>
          <w:szCs w:val="24"/>
        </w:rPr>
        <w:t xml:space="preserve">MSe = </w:t>
      </w:r>
      <w:r w:rsidR="00D80DAC" w:rsidRPr="00556EF0">
        <w:rPr>
          <w:rFonts w:ascii="Times New Roman" w:hAnsi="Times New Roman" w:cs="Times New Roman"/>
          <w:sz w:val="24"/>
          <w:szCs w:val="24"/>
        </w:rPr>
        <w:t>1.744</w:t>
      </w:r>
      <w:r w:rsidR="006625E4"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w:t>
      </w:r>
      <w:r w:rsidR="006625E4" w:rsidRPr="00556EF0">
        <w:rPr>
          <w:rFonts w:ascii="Times New Roman" w:hAnsi="Times New Roman" w:cs="Times New Roman"/>
          <w:sz w:val="24"/>
          <w:szCs w:val="24"/>
        </w:rPr>
        <w:t>In the R</w:t>
      </w:r>
      <w:r w:rsidR="00C855A7" w:rsidRPr="00556EF0">
        <w:rPr>
          <w:rFonts w:ascii="Times New Roman" w:hAnsi="Times New Roman" w:cs="Times New Roman"/>
          <w:sz w:val="24"/>
          <w:szCs w:val="24"/>
        </w:rPr>
        <w:t xml:space="preserve">EP condition, the </w:t>
      </w:r>
      <w:r w:rsidR="00582975" w:rsidRPr="00556EF0">
        <w:rPr>
          <w:rFonts w:ascii="Times New Roman" w:hAnsi="Times New Roman" w:cs="Times New Roman"/>
          <w:sz w:val="24"/>
          <w:szCs w:val="24"/>
        </w:rPr>
        <w:t xml:space="preserve">old-recognition probability for the </w:t>
      </w:r>
      <w:r w:rsidR="00C855A7" w:rsidRPr="00556EF0">
        <w:rPr>
          <w:rFonts w:ascii="Times New Roman" w:hAnsi="Times New Roman" w:cs="Times New Roman"/>
          <w:sz w:val="24"/>
          <w:szCs w:val="24"/>
        </w:rPr>
        <w:t>old distortion</w:t>
      </w:r>
      <w:r w:rsidRPr="00556EF0">
        <w:rPr>
          <w:rFonts w:ascii="Times New Roman" w:hAnsi="Times New Roman" w:cs="Times New Roman"/>
          <w:sz w:val="24"/>
          <w:szCs w:val="24"/>
        </w:rPr>
        <w:t>s</w:t>
      </w:r>
      <w:r w:rsidR="00582975" w:rsidRPr="00556EF0">
        <w:rPr>
          <w:rFonts w:ascii="Times New Roman" w:hAnsi="Times New Roman" w:cs="Times New Roman"/>
          <w:sz w:val="24"/>
          <w:szCs w:val="24"/>
        </w:rPr>
        <w:t xml:space="preserve"> was significantly greater</w:t>
      </w:r>
      <w:r w:rsidR="00C855A7"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than for</w:t>
      </w:r>
      <w:r w:rsidR="00C855A7" w:rsidRPr="00556EF0">
        <w:rPr>
          <w:rFonts w:ascii="Times New Roman" w:hAnsi="Times New Roman" w:cs="Times New Roman"/>
          <w:sz w:val="24"/>
          <w:szCs w:val="24"/>
        </w:rPr>
        <w:t xml:space="preserve"> the new medium distortion</w:t>
      </w:r>
      <w:r w:rsidRPr="00556EF0">
        <w:rPr>
          <w:rFonts w:ascii="Times New Roman" w:hAnsi="Times New Roman" w:cs="Times New Roman"/>
          <w:sz w:val="24"/>
          <w:szCs w:val="24"/>
        </w:rPr>
        <w:t>s</w:t>
      </w:r>
      <w:r w:rsidR="00C855A7" w:rsidRPr="00556EF0">
        <w:rPr>
          <w:rFonts w:ascii="Times New Roman" w:hAnsi="Times New Roman" w:cs="Times New Roman"/>
          <w:sz w:val="24"/>
          <w:szCs w:val="24"/>
        </w:rPr>
        <w:t>, t(90) = 24.51, p &lt;.001,</w:t>
      </w:r>
      <w:r w:rsidR="00F808E8" w:rsidRPr="00556EF0">
        <w:rPr>
          <w:rFonts w:ascii="Times New Roman" w:hAnsi="Times New Roman" w:cs="Times New Roman"/>
          <w:sz w:val="24"/>
          <w:szCs w:val="24"/>
        </w:rPr>
        <w:t xml:space="preserve"> </w:t>
      </w:r>
      <w:r w:rsidRPr="00556EF0">
        <w:rPr>
          <w:rFonts w:ascii="Times New Roman" w:hAnsi="Times New Roman" w:cs="Times New Roman"/>
          <w:sz w:val="24"/>
          <w:szCs w:val="24"/>
        </w:rPr>
        <w:t>C</w:t>
      </w:r>
      <w:r w:rsidR="00F808E8" w:rsidRPr="00556EF0">
        <w:rPr>
          <w:rFonts w:ascii="Times New Roman" w:hAnsi="Times New Roman" w:cs="Times New Roman"/>
          <w:sz w:val="24"/>
          <w:szCs w:val="24"/>
        </w:rPr>
        <w:t>ohen’s d  = 2.569</w:t>
      </w:r>
      <w:r w:rsidR="00582975" w:rsidRPr="00556EF0">
        <w:rPr>
          <w:rFonts w:ascii="Times New Roman" w:hAnsi="Times New Roman" w:cs="Times New Roman"/>
          <w:sz w:val="24"/>
          <w:szCs w:val="24"/>
        </w:rPr>
        <w:t>; and the increased recognition probability for the old distortions compared to the prototype was marginally significant,</w:t>
      </w:r>
      <w:r w:rsidR="00C855A7" w:rsidRPr="00556EF0">
        <w:rPr>
          <w:rFonts w:ascii="Times New Roman" w:hAnsi="Times New Roman" w:cs="Times New Roman"/>
          <w:sz w:val="24"/>
          <w:szCs w:val="24"/>
        </w:rPr>
        <w:t xml:space="preserve"> t(90) = 2.21, p = .059*.</w:t>
      </w:r>
      <w:r w:rsidR="009C3041" w:rsidRPr="00556EF0">
        <w:rPr>
          <w:rFonts w:ascii="Times New Roman" w:hAnsi="Times New Roman" w:cs="Times New Roman"/>
          <w:sz w:val="24"/>
          <w:szCs w:val="24"/>
        </w:rPr>
        <w:t xml:space="preserve"> </w:t>
      </w:r>
      <w:r w:rsidR="008B7F0F" w:rsidRPr="00556EF0">
        <w:rPr>
          <w:rFonts w:ascii="Times New Roman" w:hAnsi="Times New Roman" w:cs="Times New Roman"/>
          <w:sz w:val="24"/>
          <w:szCs w:val="24"/>
        </w:rPr>
        <w:t xml:space="preserve"> Although the difference was </w:t>
      </w:r>
      <w:r w:rsidR="00582975" w:rsidRPr="00556EF0">
        <w:rPr>
          <w:rFonts w:ascii="Times New Roman" w:hAnsi="Times New Roman" w:cs="Times New Roman"/>
          <w:sz w:val="24"/>
          <w:szCs w:val="24"/>
        </w:rPr>
        <w:t>much smaller than in the REP condition, even in the NREP condition</w:t>
      </w:r>
      <w:r w:rsidR="009C3041" w:rsidRPr="00556EF0">
        <w:rPr>
          <w:rFonts w:ascii="Times New Roman" w:hAnsi="Times New Roman" w:cs="Times New Roman"/>
          <w:sz w:val="24"/>
          <w:szCs w:val="24"/>
        </w:rPr>
        <w:t xml:space="preserve"> the old distortion</w:t>
      </w:r>
      <w:r w:rsidR="00582975" w:rsidRPr="00556EF0">
        <w:rPr>
          <w:rFonts w:ascii="Times New Roman" w:hAnsi="Times New Roman" w:cs="Times New Roman"/>
          <w:sz w:val="24"/>
          <w:szCs w:val="24"/>
        </w:rPr>
        <w:t>s</w:t>
      </w:r>
      <w:r w:rsidR="009C3041" w:rsidRPr="00556EF0">
        <w:rPr>
          <w:rFonts w:ascii="Times New Roman" w:hAnsi="Times New Roman" w:cs="Times New Roman"/>
          <w:sz w:val="24"/>
          <w:szCs w:val="24"/>
        </w:rPr>
        <w:t xml:space="preserve"> w</w:t>
      </w:r>
      <w:r w:rsidR="00582975" w:rsidRPr="00556EF0">
        <w:rPr>
          <w:rFonts w:ascii="Times New Roman" w:hAnsi="Times New Roman" w:cs="Times New Roman"/>
          <w:sz w:val="24"/>
          <w:szCs w:val="24"/>
        </w:rPr>
        <w:t>ere</w:t>
      </w:r>
      <w:r w:rsidR="009C3041" w:rsidRPr="00556EF0">
        <w:rPr>
          <w:rFonts w:ascii="Times New Roman" w:hAnsi="Times New Roman" w:cs="Times New Roman"/>
          <w:sz w:val="24"/>
          <w:szCs w:val="24"/>
        </w:rPr>
        <w:t xml:space="preserve"> judged as old significantly more</w:t>
      </w:r>
      <w:r w:rsidR="000D07B9" w:rsidRPr="00556EF0">
        <w:rPr>
          <w:rFonts w:ascii="Times New Roman" w:hAnsi="Times New Roman" w:cs="Times New Roman"/>
          <w:sz w:val="24"/>
          <w:szCs w:val="24"/>
        </w:rPr>
        <w:t xml:space="preserve"> often</w:t>
      </w:r>
      <w:r w:rsidR="009C3041" w:rsidRPr="00556EF0">
        <w:rPr>
          <w:rFonts w:ascii="Times New Roman" w:hAnsi="Times New Roman" w:cs="Times New Roman"/>
          <w:sz w:val="24"/>
          <w:szCs w:val="24"/>
        </w:rPr>
        <w:t xml:space="preserve"> than the new medium distortion</w:t>
      </w:r>
      <w:r w:rsidR="00582975" w:rsidRPr="00556EF0">
        <w:rPr>
          <w:rFonts w:ascii="Times New Roman" w:hAnsi="Times New Roman" w:cs="Times New Roman"/>
          <w:sz w:val="24"/>
          <w:szCs w:val="24"/>
        </w:rPr>
        <w:t>s</w:t>
      </w:r>
      <w:r w:rsidR="009C3041" w:rsidRPr="00556EF0">
        <w:rPr>
          <w:rFonts w:ascii="Times New Roman" w:hAnsi="Times New Roman" w:cs="Times New Roman"/>
          <w:sz w:val="24"/>
          <w:szCs w:val="24"/>
        </w:rPr>
        <w:t>, t(</w:t>
      </w:r>
      <w:r w:rsidR="00B066EB" w:rsidRPr="00556EF0">
        <w:rPr>
          <w:rFonts w:ascii="Times New Roman" w:hAnsi="Times New Roman" w:cs="Times New Roman"/>
          <w:sz w:val="24"/>
          <w:szCs w:val="24"/>
        </w:rPr>
        <w:t>94</w:t>
      </w:r>
      <w:r w:rsidR="009C3041" w:rsidRPr="00556EF0">
        <w:rPr>
          <w:rFonts w:ascii="Times New Roman" w:hAnsi="Times New Roman" w:cs="Times New Roman"/>
          <w:sz w:val="24"/>
          <w:szCs w:val="24"/>
        </w:rPr>
        <w:t xml:space="preserve">) = </w:t>
      </w:r>
      <w:r w:rsidR="00B066EB" w:rsidRPr="00556EF0">
        <w:rPr>
          <w:rFonts w:ascii="Times New Roman" w:hAnsi="Times New Roman" w:cs="Times New Roman"/>
          <w:sz w:val="24"/>
          <w:szCs w:val="24"/>
        </w:rPr>
        <w:t>3.59</w:t>
      </w:r>
      <w:r w:rsidR="009C3041" w:rsidRPr="00556EF0">
        <w:rPr>
          <w:rFonts w:ascii="Times New Roman" w:hAnsi="Times New Roman" w:cs="Times New Roman"/>
          <w:sz w:val="24"/>
          <w:szCs w:val="24"/>
        </w:rPr>
        <w:t xml:space="preserve">, p </w:t>
      </w:r>
      <w:r w:rsidR="00B066EB" w:rsidRPr="00556EF0">
        <w:rPr>
          <w:rFonts w:ascii="Times New Roman" w:hAnsi="Times New Roman" w:cs="Times New Roman"/>
          <w:sz w:val="24"/>
          <w:szCs w:val="24"/>
        </w:rPr>
        <w:t xml:space="preserve">= </w:t>
      </w:r>
      <w:r w:rsidR="009C3041" w:rsidRPr="00556EF0">
        <w:rPr>
          <w:rFonts w:ascii="Times New Roman" w:hAnsi="Times New Roman" w:cs="Times New Roman"/>
          <w:sz w:val="24"/>
          <w:szCs w:val="24"/>
        </w:rPr>
        <w:t>.001</w:t>
      </w:r>
      <w:r w:rsidR="00F808E8"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C</w:t>
      </w:r>
      <w:r w:rsidR="00F808E8" w:rsidRPr="00556EF0">
        <w:rPr>
          <w:rFonts w:ascii="Times New Roman" w:hAnsi="Times New Roman" w:cs="Times New Roman"/>
          <w:sz w:val="24"/>
          <w:szCs w:val="24"/>
        </w:rPr>
        <w:t>ohen’s d = .368</w:t>
      </w:r>
      <w:r w:rsidR="00582975" w:rsidRPr="00556EF0">
        <w:rPr>
          <w:rFonts w:ascii="Times New Roman" w:hAnsi="Times New Roman" w:cs="Times New Roman"/>
          <w:sz w:val="24"/>
          <w:szCs w:val="24"/>
        </w:rPr>
        <w:t>.  However, in the NREP condition, the prototypes were judged</w:t>
      </w:r>
      <w:r w:rsidR="00F808E8"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as old with significantly greater probability than were the old distortions,</w:t>
      </w:r>
      <w:r w:rsidR="00B066EB" w:rsidRPr="00556EF0">
        <w:rPr>
          <w:rFonts w:ascii="Times New Roman" w:hAnsi="Times New Roman" w:cs="Times New Roman"/>
          <w:sz w:val="24"/>
          <w:szCs w:val="24"/>
        </w:rPr>
        <w:t xml:space="preserve"> t(94) = 10.21, p &lt; .001. </w:t>
      </w:r>
      <w:r w:rsidR="008C5D13" w:rsidRPr="00556EF0">
        <w:rPr>
          <w:rFonts w:ascii="Times New Roman" w:hAnsi="Times New Roman" w:cs="Times New Roman"/>
          <w:sz w:val="24"/>
          <w:szCs w:val="24"/>
        </w:rPr>
        <w:t xml:space="preserve"> </w:t>
      </w:r>
    </w:p>
    <w:p w14:paraId="043BF4B9" w14:textId="77777777" w:rsidR="00C855A7" w:rsidRPr="00556EF0" w:rsidRDefault="00C855A7" w:rsidP="00E96029">
      <w:pPr>
        <w:contextualSpacing/>
        <w:rPr>
          <w:rFonts w:ascii="Times New Roman" w:hAnsi="Times New Roman" w:cs="Times New Roman"/>
          <w:sz w:val="24"/>
          <w:szCs w:val="24"/>
        </w:rPr>
      </w:pPr>
    </w:p>
    <w:p w14:paraId="0B2812B6" w14:textId="0E3EA10F" w:rsidR="00C855A7" w:rsidRPr="00556EF0" w:rsidRDefault="00C855A7"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*In this paper, </w:t>
      </w:r>
      <w:r w:rsidR="009C3041" w:rsidRPr="00556EF0">
        <w:rPr>
          <w:rFonts w:ascii="Times New Roman" w:hAnsi="Times New Roman" w:cs="Times New Roman"/>
          <w:sz w:val="24"/>
          <w:szCs w:val="24"/>
        </w:rPr>
        <w:t xml:space="preserve">p values of multiple t tests conducted on the same data set were adjusted for Bonferroni correction. If any p value is less than .05 before the correction but greater than .05 after the correction, </w:t>
      </w:r>
      <w:r w:rsidR="00582975" w:rsidRPr="00556EF0">
        <w:rPr>
          <w:rFonts w:ascii="Times New Roman" w:hAnsi="Times New Roman" w:cs="Times New Roman"/>
          <w:sz w:val="24"/>
          <w:szCs w:val="24"/>
        </w:rPr>
        <w:t xml:space="preserve">we refer to </w:t>
      </w:r>
      <w:r w:rsidR="009C3041" w:rsidRPr="00556EF0">
        <w:rPr>
          <w:rFonts w:ascii="Times New Roman" w:hAnsi="Times New Roman" w:cs="Times New Roman"/>
          <w:sz w:val="24"/>
          <w:szCs w:val="24"/>
        </w:rPr>
        <w:t xml:space="preserve">the effect </w:t>
      </w:r>
      <w:r w:rsidR="00582975" w:rsidRPr="00556EF0">
        <w:rPr>
          <w:rFonts w:ascii="Times New Roman" w:hAnsi="Times New Roman" w:cs="Times New Roman"/>
          <w:sz w:val="24"/>
          <w:szCs w:val="24"/>
        </w:rPr>
        <w:t>as</w:t>
      </w:r>
      <w:r w:rsidR="009C3041"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w:t>
      </w:r>
      <w:r w:rsidR="009C3041" w:rsidRPr="00556EF0">
        <w:rPr>
          <w:rFonts w:ascii="Times New Roman" w:hAnsi="Times New Roman" w:cs="Times New Roman"/>
          <w:sz w:val="24"/>
          <w:szCs w:val="24"/>
        </w:rPr>
        <w:t>marginally significant</w:t>
      </w:r>
      <w:r w:rsidR="00582975" w:rsidRPr="00556EF0">
        <w:rPr>
          <w:rFonts w:ascii="Times New Roman" w:hAnsi="Times New Roman" w:cs="Times New Roman"/>
          <w:sz w:val="24"/>
          <w:szCs w:val="24"/>
        </w:rPr>
        <w:t>”.</w:t>
      </w:r>
    </w:p>
    <w:p w14:paraId="1B6277C2" w14:textId="4DE71DEE" w:rsidR="00656F90" w:rsidRPr="00556EF0" w:rsidRDefault="00DF7FD0" w:rsidP="007C6110">
      <w:pPr>
        <w:contextualSpacing/>
        <w:jc w:val="both"/>
        <w:rPr>
          <w:rFonts w:ascii="Times New Roman" w:hAnsi="Times New Roman" w:cs="Times New Roman"/>
          <w:sz w:val="24"/>
          <w:szCs w:val="24"/>
        </w:rPr>
      </w:pPr>
      <w:r w:rsidRPr="00556EF0">
        <w:rPr>
          <w:rFonts w:ascii="Times New Roman" w:hAnsi="Times New Roman" w:cs="Times New Roman"/>
          <w:noProof/>
          <w:sz w:val="24"/>
          <w:szCs w:val="24"/>
        </w:rPr>
        <w:drawing>
          <wp:inline distT="0" distB="0" distL="0" distR="0" wp14:anchorId="6437AD5C" wp14:editId="44856E59">
            <wp:extent cx="5486400" cy="6400800"/>
            <wp:effectExtent l="0" t="0" r="0" b="0"/>
            <wp:docPr id="5" name="Picture 5" descr="C:\Users\super\Desktop\data analysis\figure\no_outliers\Expt1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data analysis\figure\no_outliers\Expt1 transf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14:paraId="2B990453" w14:textId="5F156CBC" w:rsidR="00B3298B" w:rsidRPr="00556EF0" w:rsidRDefault="00556187" w:rsidP="00E96029">
      <w:pPr>
        <w:contextualSpacing/>
        <w:rPr>
          <w:rFonts w:ascii="Times New Roman" w:hAnsi="Times New Roman" w:cs="Times New Roman"/>
          <w:sz w:val="24"/>
          <w:szCs w:val="24"/>
        </w:rPr>
      </w:pPr>
      <w:r w:rsidRPr="00556EF0">
        <w:rPr>
          <w:rFonts w:ascii="Times New Roman" w:hAnsi="Times New Roman" w:cs="Times New Roman"/>
          <w:sz w:val="24"/>
          <w:szCs w:val="24"/>
        </w:rPr>
        <w:lastRenderedPageBreak/>
        <w:t>Figure 2</w:t>
      </w:r>
      <w:r w:rsidR="00D76758" w:rsidRPr="00556EF0">
        <w:rPr>
          <w:rFonts w:ascii="Times New Roman" w:hAnsi="Times New Roman" w:cs="Times New Roman"/>
          <w:sz w:val="24"/>
          <w:szCs w:val="24"/>
        </w:rPr>
        <w:t xml:space="preserve"> Mean proportion </w:t>
      </w:r>
      <w:r w:rsidR="00393057" w:rsidRPr="00556EF0">
        <w:rPr>
          <w:rFonts w:ascii="Times New Roman" w:hAnsi="Times New Roman" w:cs="Times New Roman"/>
          <w:sz w:val="24"/>
          <w:szCs w:val="24"/>
        </w:rPr>
        <w:t xml:space="preserve">of </w:t>
      </w:r>
      <w:r w:rsidR="00D76758" w:rsidRPr="00556EF0">
        <w:rPr>
          <w:rFonts w:ascii="Times New Roman" w:hAnsi="Times New Roman" w:cs="Times New Roman"/>
          <w:sz w:val="24"/>
          <w:szCs w:val="24"/>
        </w:rPr>
        <w:t>old responses</w:t>
      </w:r>
      <w:r w:rsidR="00F43B7C" w:rsidRPr="00556EF0">
        <w:rPr>
          <w:rFonts w:ascii="Times New Roman" w:hAnsi="Times New Roman" w:cs="Times New Roman"/>
          <w:sz w:val="24"/>
          <w:szCs w:val="24"/>
        </w:rPr>
        <w:t xml:space="preserve"> (</w:t>
      </w:r>
      <w:commentRangeStart w:id="68"/>
      <w:r w:rsidR="00F43B7C" w:rsidRPr="00556EF0">
        <w:rPr>
          <w:rFonts w:ascii="Times New Roman" w:hAnsi="Times New Roman" w:cs="Times New Roman"/>
          <w:sz w:val="24"/>
          <w:szCs w:val="24"/>
        </w:rPr>
        <w:t>with standard error bars</w:t>
      </w:r>
      <w:commentRangeEnd w:id="68"/>
      <w:r w:rsidR="000D07B9" w:rsidRPr="00556EF0">
        <w:rPr>
          <w:rStyle w:val="CommentReference"/>
          <w:rFonts w:ascii="Times New Roman" w:hAnsi="Times New Roman" w:cs="Times New Roman"/>
          <w:sz w:val="24"/>
          <w:szCs w:val="24"/>
        </w:rPr>
        <w:commentReference w:id="68"/>
      </w:r>
      <w:r w:rsidR="00F43B7C" w:rsidRPr="00556EF0">
        <w:rPr>
          <w:rFonts w:ascii="Times New Roman" w:hAnsi="Times New Roman" w:cs="Times New Roman"/>
          <w:sz w:val="24"/>
          <w:szCs w:val="24"/>
        </w:rPr>
        <w:t>)</w:t>
      </w:r>
      <w:r w:rsidR="00393057" w:rsidRPr="00556EF0">
        <w:rPr>
          <w:rFonts w:ascii="Times New Roman" w:hAnsi="Times New Roman" w:cs="Times New Roman"/>
          <w:sz w:val="24"/>
          <w:szCs w:val="24"/>
        </w:rPr>
        <w:t xml:space="preserve"> </w:t>
      </w:r>
      <w:r w:rsidR="000D07B9" w:rsidRPr="00556EF0">
        <w:rPr>
          <w:rFonts w:ascii="Times New Roman" w:hAnsi="Times New Roman" w:cs="Times New Roman"/>
          <w:sz w:val="24"/>
          <w:szCs w:val="24"/>
        </w:rPr>
        <w:t>for the</w:t>
      </w:r>
      <w:r w:rsidR="00393057" w:rsidRPr="00556EF0">
        <w:rPr>
          <w:rFonts w:ascii="Times New Roman" w:hAnsi="Times New Roman" w:cs="Times New Roman"/>
          <w:sz w:val="24"/>
          <w:szCs w:val="24"/>
        </w:rPr>
        <w:t xml:space="preserve"> four different types of transfer patterns (old</w:t>
      </w:r>
      <w:r w:rsidR="00656F90" w:rsidRPr="00556EF0">
        <w:rPr>
          <w:rFonts w:ascii="Times New Roman" w:hAnsi="Times New Roman" w:cs="Times New Roman"/>
          <w:sz w:val="24"/>
          <w:szCs w:val="24"/>
        </w:rPr>
        <w:t xml:space="preserve">, </w:t>
      </w:r>
      <w:r w:rsidR="00393057" w:rsidRPr="00556EF0">
        <w:rPr>
          <w:rFonts w:ascii="Times New Roman" w:hAnsi="Times New Roman" w:cs="Times New Roman"/>
          <w:sz w:val="24"/>
          <w:szCs w:val="24"/>
        </w:rPr>
        <w:t>new mediu</w:t>
      </w:r>
      <w:r w:rsidR="00656F90" w:rsidRPr="00556EF0">
        <w:rPr>
          <w:rFonts w:ascii="Times New Roman" w:hAnsi="Times New Roman" w:cs="Times New Roman"/>
          <w:sz w:val="24"/>
          <w:szCs w:val="24"/>
        </w:rPr>
        <w:t>m</w:t>
      </w:r>
      <w:r w:rsidR="00393057" w:rsidRPr="00556EF0">
        <w:rPr>
          <w:rFonts w:ascii="Times New Roman" w:hAnsi="Times New Roman" w:cs="Times New Roman"/>
          <w:sz w:val="24"/>
          <w:szCs w:val="24"/>
        </w:rPr>
        <w:t>, prototype</w:t>
      </w:r>
      <w:r w:rsidR="00F43B7C" w:rsidRPr="00556EF0">
        <w:rPr>
          <w:rFonts w:ascii="Times New Roman" w:hAnsi="Times New Roman" w:cs="Times New Roman"/>
          <w:sz w:val="24"/>
          <w:szCs w:val="24"/>
        </w:rPr>
        <w:t>, foil</w:t>
      </w:r>
      <w:r w:rsidR="00393057" w:rsidRPr="00556EF0">
        <w:rPr>
          <w:rFonts w:ascii="Times New Roman" w:hAnsi="Times New Roman" w:cs="Times New Roman"/>
          <w:sz w:val="24"/>
          <w:szCs w:val="24"/>
        </w:rPr>
        <w:t>) for REP and NREP conditions</w:t>
      </w:r>
      <w:r w:rsidR="000D07B9" w:rsidRPr="00556EF0">
        <w:rPr>
          <w:rFonts w:ascii="Times New Roman" w:hAnsi="Times New Roman" w:cs="Times New Roman"/>
          <w:sz w:val="24"/>
          <w:szCs w:val="24"/>
        </w:rPr>
        <w:t xml:space="preserve"> in</w:t>
      </w:r>
      <w:r w:rsidR="00393057" w:rsidRPr="00556EF0">
        <w:rPr>
          <w:rFonts w:ascii="Times New Roman" w:hAnsi="Times New Roman" w:cs="Times New Roman"/>
          <w:sz w:val="24"/>
          <w:szCs w:val="24"/>
        </w:rPr>
        <w:t xml:space="preserve"> Experiment 1.</w:t>
      </w:r>
    </w:p>
    <w:p w14:paraId="53F95F95" w14:textId="20D4B790" w:rsidR="00AA0289" w:rsidRPr="00556EF0" w:rsidRDefault="00AA0289" w:rsidP="007C6110">
      <w:pPr>
        <w:contextualSpacing/>
        <w:jc w:val="both"/>
        <w:rPr>
          <w:rFonts w:ascii="Times New Roman" w:hAnsi="Times New Roman" w:cs="Times New Roman"/>
          <w:sz w:val="24"/>
          <w:szCs w:val="24"/>
        </w:rPr>
      </w:pPr>
    </w:p>
    <w:p w14:paraId="1B92E063" w14:textId="6CB6FDF8" w:rsidR="00AA0289" w:rsidRPr="00556EF0" w:rsidRDefault="00AA0289" w:rsidP="007C6110">
      <w:pPr>
        <w:contextualSpacing/>
        <w:jc w:val="both"/>
        <w:rPr>
          <w:rFonts w:ascii="Times New Roman" w:hAnsi="Times New Roman" w:cs="Times New Roman"/>
          <w:sz w:val="24"/>
          <w:szCs w:val="24"/>
        </w:rPr>
      </w:pPr>
    </w:p>
    <w:p w14:paraId="433A024A" w14:textId="77777777" w:rsidR="00AA0289" w:rsidRPr="00556EF0" w:rsidRDefault="00AA0289" w:rsidP="007C6110">
      <w:pPr>
        <w:contextualSpacing/>
        <w:jc w:val="both"/>
        <w:rPr>
          <w:rFonts w:ascii="Times New Roman" w:hAnsi="Times New Roman" w:cs="Times New Roman"/>
          <w:sz w:val="24"/>
          <w:szCs w:val="24"/>
        </w:rPr>
      </w:pPr>
    </w:p>
    <w:p w14:paraId="2847BC7F" w14:textId="7D5E5224" w:rsidR="0021619B" w:rsidRPr="00556EF0" w:rsidRDefault="00A17B06"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Discussion</w:t>
      </w:r>
    </w:p>
    <w:p w14:paraId="296F020A" w14:textId="77777777" w:rsidR="00366D8F" w:rsidRDefault="00366D8F" w:rsidP="00E96029">
      <w:pPr>
        <w:contextualSpacing/>
        <w:rPr>
          <w:ins w:id="69" w:author="Nosofsky, Robert M." w:date="2020-06-17T14:27:00Z"/>
          <w:rFonts w:ascii="Times New Roman" w:hAnsi="Times New Roman" w:cs="Times New Roman"/>
          <w:sz w:val="24"/>
          <w:szCs w:val="24"/>
        </w:rPr>
      </w:pPr>
    </w:p>
    <w:p w14:paraId="7D18C3F5" w14:textId="6C47A0F4" w:rsidR="00366D8F" w:rsidRDefault="008D73BC" w:rsidP="00E96029">
      <w:pPr>
        <w:contextualSpacing/>
        <w:rPr>
          <w:ins w:id="70" w:author="Nosofsky, Robert M." w:date="2020-06-17T14:29:00Z"/>
          <w:rFonts w:ascii="Times New Roman" w:hAnsi="Times New Roman" w:cs="Times New Roman"/>
          <w:sz w:val="24"/>
          <w:szCs w:val="24"/>
        </w:rPr>
      </w:pPr>
      <w:r w:rsidRPr="00556EF0">
        <w:rPr>
          <w:rFonts w:ascii="Times New Roman" w:hAnsi="Times New Roman" w:cs="Times New Roman"/>
          <w:sz w:val="24"/>
          <w:szCs w:val="24"/>
        </w:rPr>
        <w:t xml:space="preserve">Contrary to Homa et al.’s </w:t>
      </w:r>
      <w:ins w:id="71" w:author="Nosofsky, Robert M." w:date="2020-06-17T15:46:00Z">
        <w:r w:rsidR="00416D12">
          <w:rPr>
            <w:rFonts w:ascii="Times New Roman" w:hAnsi="Times New Roman" w:cs="Times New Roman"/>
            <w:sz w:val="24"/>
            <w:szCs w:val="24"/>
          </w:rPr>
          <w:t>results</w:t>
        </w:r>
      </w:ins>
      <w:del w:id="72" w:author="Nosofsky, Robert M." w:date="2020-06-17T15:46:00Z">
        <w:r w:rsidRPr="00556EF0" w:rsidDel="00416D12">
          <w:rPr>
            <w:rFonts w:ascii="Times New Roman" w:hAnsi="Times New Roman" w:cs="Times New Roman"/>
            <w:sz w:val="24"/>
            <w:szCs w:val="24"/>
          </w:rPr>
          <w:delText>finding</w:delText>
        </w:r>
      </w:del>
      <w:r w:rsidRPr="00556EF0">
        <w:rPr>
          <w:rFonts w:ascii="Times New Roman" w:hAnsi="Times New Roman" w:cs="Times New Roman"/>
          <w:sz w:val="24"/>
          <w:szCs w:val="24"/>
        </w:rPr>
        <w:t xml:space="preserve">, </w:t>
      </w:r>
      <w:ins w:id="73" w:author="Nosofsky, Robert M." w:date="2020-06-17T14:28:00Z">
        <w:r w:rsidR="00366D8F">
          <w:rPr>
            <w:rFonts w:ascii="Times New Roman" w:hAnsi="Times New Roman" w:cs="Times New Roman"/>
            <w:sz w:val="24"/>
            <w:szCs w:val="24"/>
          </w:rPr>
          <w:t>we found</w:t>
        </w:r>
      </w:ins>
      <w:del w:id="74" w:author="Nosofsky, Robert M." w:date="2020-06-17T14:28:00Z">
        <w:r w:rsidRPr="00556EF0" w:rsidDel="00366D8F">
          <w:rPr>
            <w:rFonts w:ascii="Times New Roman" w:hAnsi="Times New Roman" w:cs="Times New Roman"/>
            <w:sz w:val="24"/>
            <w:szCs w:val="24"/>
          </w:rPr>
          <w:delText xml:space="preserve">the learning data showed </w:delText>
        </w:r>
      </w:del>
      <w:ins w:id="75" w:author="Nosofsky, Robert M." w:date="2020-06-17T14:28:00Z">
        <w:r w:rsidR="00366D8F">
          <w:rPr>
            <w:rFonts w:ascii="Times New Roman" w:hAnsi="Times New Roman" w:cs="Times New Roman"/>
            <w:sz w:val="24"/>
            <w:szCs w:val="24"/>
          </w:rPr>
          <w:t xml:space="preserve"> </w:t>
        </w:r>
      </w:ins>
      <w:r w:rsidRPr="00556EF0">
        <w:rPr>
          <w:rFonts w:ascii="Times New Roman" w:hAnsi="Times New Roman" w:cs="Times New Roman"/>
          <w:sz w:val="24"/>
          <w:szCs w:val="24"/>
        </w:rPr>
        <w:t xml:space="preserve">that the speed of learning was </w:t>
      </w:r>
      <w:ins w:id="76" w:author="Nosofsky, Robert M." w:date="2020-06-17T14:29:00Z">
        <w:r w:rsidR="00366D8F">
          <w:rPr>
            <w:rFonts w:ascii="Times New Roman" w:hAnsi="Times New Roman" w:cs="Times New Roman"/>
            <w:sz w:val="24"/>
            <w:szCs w:val="24"/>
          </w:rPr>
          <w:t xml:space="preserve">significantly </w:t>
        </w:r>
      </w:ins>
      <w:r w:rsidRPr="00556EF0">
        <w:rPr>
          <w:rFonts w:ascii="Times New Roman" w:hAnsi="Times New Roman" w:cs="Times New Roman"/>
          <w:sz w:val="24"/>
          <w:szCs w:val="24"/>
        </w:rPr>
        <w:t xml:space="preserve">faster in the REP condition than in the NREP condition, implying that </w:t>
      </w:r>
      <w:ins w:id="77" w:author="Nosofsky, Robert M." w:date="2020-06-17T14:28:00Z">
        <w:r w:rsidR="00366D8F">
          <w:rPr>
            <w:rFonts w:ascii="Times New Roman" w:hAnsi="Times New Roman" w:cs="Times New Roman"/>
            <w:sz w:val="24"/>
            <w:szCs w:val="24"/>
          </w:rPr>
          <w:t>speed of</w:t>
        </w:r>
      </w:ins>
      <w:del w:id="78" w:author="Nosofsky, Robert M." w:date="2020-06-17T14:28:00Z">
        <w:r w:rsidRPr="00556EF0" w:rsidDel="00366D8F">
          <w:rPr>
            <w:rFonts w:ascii="Times New Roman" w:hAnsi="Times New Roman" w:cs="Times New Roman"/>
            <w:sz w:val="24"/>
            <w:szCs w:val="24"/>
          </w:rPr>
          <w:delText>the</w:delText>
        </w:r>
      </w:del>
      <w:r w:rsidRPr="00556EF0">
        <w:rPr>
          <w:rFonts w:ascii="Times New Roman" w:hAnsi="Times New Roman" w:cs="Times New Roman"/>
          <w:sz w:val="24"/>
          <w:szCs w:val="24"/>
        </w:rPr>
        <w:t xml:space="preserve"> category learning was</w:t>
      </w:r>
      <w:ins w:id="79" w:author="Nosofsky, Robert M." w:date="2020-06-17T20:40:00Z">
        <w:r w:rsidR="002D1D67">
          <w:rPr>
            <w:rFonts w:ascii="Times New Roman" w:hAnsi="Times New Roman" w:cs="Times New Roman"/>
            <w:sz w:val="24"/>
            <w:szCs w:val="24"/>
          </w:rPr>
          <w:t xml:space="preserve"> indeed</w:t>
        </w:r>
      </w:ins>
      <w:r w:rsidRPr="00556EF0">
        <w:rPr>
          <w:rFonts w:ascii="Times New Roman" w:hAnsi="Times New Roman" w:cs="Times New Roman"/>
          <w:sz w:val="24"/>
          <w:szCs w:val="24"/>
        </w:rPr>
        <w:t xml:space="preserve"> facilitated</w:t>
      </w:r>
      <w:ins w:id="80" w:author="Nosofsky, Robert M." w:date="2020-06-17T14:29:00Z">
        <w:r w:rsidR="00366D8F">
          <w:rPr>
            <w:rFonts w:ascii="Times New Roman" w:hAnsi="Times New Roman" w:cs="Times New Roman"/>
            <w:sz w:val="24"/>
            <w:szCs w:val="24"/>
          </w:rPr>
          <w:t xml:space="preserve"> when the </w:t>
        </w:r>
      </w:ins>
      <w:del w:id="81" w:author="Nosofsky, Robert M." w:date="2020-06-17T14:29:00Z">
        <w:r w:rsidRPr="00556EF0" w:rsidDel="00366D8F">
          <w:rPr>
            <w:rFonts w:ascii="Times New Roman" w:hAnsi="Times New Roman" w:cs="Times New Roman"/>
            <w:sz w:val="24"/>
            <w:szCs w:val="24"/>
          </w:rPr>
          <w:delText xml:space="preserve"> by having </w:delText>
        </w:r>
      </w:del>
      <w:ins w:id="82" w:author="Nosofsky, Robert M." w:date="2020-06-17T14:29:00Z">
        <w:r w:rsidR="00366D8F">
          <w:rPr>
            <w:rFonts w:ascii="Times New Roman" w:hAnsi="Times New Roman" w:cs="Times New Roman"/>
            <w:sz w:val="24"/>
            <w:szCs w:val="24"/>
          </w:rPr>
          <w:t>training</w:t>
        </w:r>
      </w:ins>
      <w:del w:id="83" w:author="Nosofsky, Robert M." w:date="2020-06-17T14:29:00Z">
        <w:r w:rsidRPr="00556EF0" w:rsidDel="00366D8F">
          <w:rPr>
            <w:rFonts w:ascii="Times New Roman" w:hAnsi="Times New Roman" w:cs="Times New Roman"/>
            <w:sz w:val="24"/>
            <w:szCs w:val="24"/>
          </w:rPr>
          <w:delText>som</w:delText>
        </w:r>
      </w:del>
      <w:del w:id="84" w:author="Nosofsky, Robert M." w:date="2020-06-17T14:28:00Z">
        <w:r w:rsidRPr="00556EF0" w:rsidDel="00366D8F">
          <w:rPr>
            <w:rFonts w:ascii="Times New Roman" w:hAnsi="Times New Roman" w:cs="Times New Roman"/>
            <w:sz w:val="24"/>
            <w:szCs w:val="24"/>
          </w:rPr>
          <w:delText>e</w:delText>
        </w:r>
      </w:del>
      <w:r w:rsidRPr="00556EF0">
        <w:rPr>
          <w:rFonts w:ascii="Times New Roman" w:hAnsi="Times New Roman" w:cs="Times New Roman"/>
          <w:sz w:val="24"/>
          <w:szCs w:val="24"/>
        </w:rPr>
        <w:t xml:space="preserve"> patterns </w:t>
      </w:r>
      <w:ins w:id="85" w:author="Nosofsky, Robert M." w:date="2020-06-17T14:29:00Z">
        <w:r w:rsidR="00366D8F">
          <w:rPr>
            <w:rFonts w:ascii="Times New Roman" w:hAnsi="Times New Roman" w:cs="Times New Roman"/>
            <w:sz w:val="24"/>
            <w:szCs w:val="24"/>
          </w:rPr>
          <w:t xml:space="preserve">were </w:t>
        </w:r>
      </w:ins>
      <w:r w:rsidRPr="00556EF0">
        <w:rPr>
          <w:rFonts w:ascii="Times New Roman" w:hAnsi="Times New Roman" w:cs="Times New Roman"/>
          <w:sz w:val="24"/>
          <w:szCs w:val="24"/>
        </w:rPr>
        <w:t>repeated in each learning block.</w:t>
      </w:r>
      <w:ins w:id="86" w:author="Nosofsky, Robert M." w:date="2020-06-17T14:29:00Z">
        <w:r w:rsidR="00366D8F">
          <w:rPr>
            <w:rFonts w:ascii="Times New Roman" w:hAnsi="Times New Roman" w:cs="Times New Roman"/>
            <w:sz w:val="24"/>
            <w:szCs w:val="24"/>
          </w:rPr>
          <w:t xml:space="preserve">  Furthermore, the magnitude of the advantage was substantial, averaging </w:t>
        </w:r>
      </w:ins>
      <w:commentRangeStart w:id="87"/>
      <w:ins w:id="88" w:author="Nosofsky, Robert M." w:date="2020-06-17T14:31:00Z">
        <w:r w:rsidR="00366D8F">
          <w:rPr>
            <w:rFonts w:ascii="Times New Roman" w:hAnsi="Times New Roman" w:cs="Times New Roman"/>
            <w:sz w:val="24"/>
            <w:szCs w:val="24"/>
          </w:rPr>
          <w:t>XXX</w:t>
        </w:r>
      </w:ins>
      <w:commentRangeEnd w:id="87"/>
      <w:ins w:id="89" w:author="Nosofsky, Robert M." w:date="2020-06-17T14:42:00Z">
        <w:r w:rsidR="00F86931">
          <w:rPr>
            <w:rStyle w:val="CommentReference"/>
          </w:rPr>
          <w:commentReference w:id="87"/>
        </w:r>
      </w:ins>
      <w:ins w:id="90" w:author="Nosofsky, Robert M." w:date="2020-06-17T14:31:00Z">
        <w:r w:rsidR="00366D8F">
          <w:rPr>
            <w:rFonts w:ascii="Times New Roman" w:hAnsi="Times New Roman" w:cs="Times New Roman"/>
            <w:sz w:val="24"/>
            <w:szCs w:val="24"/>
          </w:rPr>
          <w:t xml:space="preserve"> across the final eight blo</w:t>
        </w:r>
        <w:r w:rsidR="00F86931">
          <w:rPr>
            <w:rFonts w:ascii="Times New Roman" w:hAnsi="Times New Roman" w:cs="Times New Roman"/>
            <w:sz w:val="24"/>
            <w:szCs w:val="24"/>
          </w:rPr>
          <w:t xml:space="preserve">cks.  </w:t>
        </w:r>
      </w:ins>
      <w:ins w:id="91" w:author="Nosofsky, Robert M." w:date="2020-06-17T15:46:00Z">
        <w:r w:rsidR="00416D12">
          <w:rPr>
            <w:rFonts w:ascii="Times New Roman" w:hAnsi="Times New Roman" w:cs="Times New Roman"/>
            <w:sz w:val="24"/>
            <w:szCs w:val="24"/>
          </w:rPr>
          <w:t xml:space="preserve">As explained earlier, </w:t>
        </w:r>
      </w:ins>
      <w:ins w:id="92" w:author="Nosofsky, Robert M." w:date="2020-06-17T14:31:00Z">
        <w:r w:rsidR="00416D12">
          <w:rPr>
            <w:rFonts w:ascii="Times New Roman" w:hAnsi="Times New Roman" w:cs="Times New Roman"/>
            <w:sz w:val="24"/>
            <w:szCs w:val="24"/>
          </w:rPr>
          <w:t>t</w:t>
        </w:r>
        <w:r w:rsidR="00F86931">
          <w:rPr>
            <w:rFonts w:ascii="Times New Roman" w:hAnsi="Times New Roman" w:cs="Times New Roman"/>
            <w:sz w:val="24"/>
            <w:szCs w:val="24"/>
          </w:rPr>
          <w:t xml:space="preserve">his pattern is </w:t>
        </w:r>
        <w:r w:rsidR="00366D8F">
          <w:rPr>
            <w:rFonts w:ascii="Times New Roman" w:hAnsi="Times New Roman" w:cs="Times New Roman"/>
            <w:sz w:val="24"/>
            <w:szCs w:val="24"/>
          </w:rPr>
          <w:t xml:space="preserve">as predicted by exemplar models of </w:t>
        </w:r>
      </w:ins>
      <w:ins w:id="93" w:author="Nosofsky, Robert M." w:date="2020-06-17T14:32:00Z">
        <w:r w:rsidR="00366D8F">
          <w:rPr>
            <w:rFonts w:ascii="Times New Roman" w:hAnsi="Times New Roman" w:cs="Times New Roman"/>
            <w:sz w:val="24"/>
            <w:szCs w:val="24"/>
          </w:rPr>
          <w:t>classification</w:t>
        </w:r>
      </w:ins>
      <w:ins w:id="94" w:author="Nosofsky, Robert M." w:date="2020-06-17T14:31:00Z">
        <w:r w:rsidR="00366D8F">
          <w:rPr>
            <w:rFonts w:ascii="Times New Roman" w:hAnsi="Times New Roman" w:cs="Times New Roman"/>
            <w:sz w:val="24"/>
            <w:szCs w:val="24"/>
          </w:rPr>
          <w:t xml:space="preserve"> </w:t>
        </w:r>
      </w:ins>
      <w:ins w:id="95" w:author="Nosofsky, Robert M." w:date="2020-06-17T14:32:00Z">
        <w:r w:rsidR="00366D8F">
          <w:rPr>
            <w:rFonts w:ascii="Times New Roman" w:hAnsi="Times New Roman" w:cs="Times New Roman"/>
            <w:sz w:val="24"/>
            <w:szCs w:val="24"/>
          </w:rPr>
          <w:t>learning.  We return to a fuller discussion of the finding in our General Discussion after presenting the results from our Experiment 2.</w:t>
        </w:r>
      </w:ins>
      <w:del w:id="96" w:author="Nosofsky, Robert M." w:date="2020-06-17T14:33:00Z">
        <w:r w:rsidRPr="00556EF0" w:rsidDel="00366D8F">
          <w:rPr>
            <w:rFonts w:ascii="Times New Roman" w:hAnsi="Times New Roman" w:cs="Times New Roman"/>
            <w:sz w:val="24"/>
            <w:szCs w:val="24"/>
          </w:rPr>
          <w:delText xml:space="preserve"> </w:delText>
        </w:r>
      </w:del>
    </w:p>
    <w:p w14:paraId="14B38D94" w14:textId="78721CB4" w:rsidR="00DB5891" w:rsidRDefault="008D73BC" w:rsidP="00E96029">
      <w:pPr>
        <w:contextualSpacing/>
        <w:rPr>
          <w:ins w:id="97" w:author="Nosofsky, Robert M." w:date="2020-06-17T14:36:00Z"/>
          <w:rFonts w:ascii="Times New Roman" w:hAnsi="Times New Roman" w:cs="Times New Roman"/>
          <w:sz w:val="24"/>
          <w:szCs w:val="24"/>
        </w:rPr>
      </w:pPr>
      <w:r w:rsidRPr="00556EF0">
        <w:rPr>
          <w:rFonts w:ascii="Times New Roman" w:hAnsi="Times New Roman" w:cs="Times New Roman"/>
          <w:sz w:val="24"/>
          <w:szCs w:val="24"/>
        </w:rPr>
        <w:t xml:space="preserve">Consistent with Homa et al.’s findings, the </w:t>
      </w:r>
      <w:ins w:id="98" w:author="Nosofsky, Robert M." w:date="2020-06-17T20:41:00Z">
        <w:r w:rsidR="001817DF">
          <w:rPr>
            <w:rFonts w:ascii="Times New Roman" w:hAnsi="Times New Roman" w:cs="Times New Roman"/>
            <w:sz w:val="24"/>
            <w:szCs w:val="24"/>
          </w:rPr>
          <w:t>recognition-</w:t>
        </w:r>
      </w:ins>
      <w:r w:rsidRPr="00556EF0">
        <w:rPr>
          <w:rFonts w:ascii="Times New Roman" w:hAnsi="Times New Roman" w:cs="Times New Roman"/>
          <w:sz w:val="24"/>
          <w:szCs w:val="24"/>
        </w:rPr>
        <w:t>transfer data showed that subjects easily discriminated old</w:t>
      </w:r>
      <w:ins w:id="99" w:author="Nosofsky, Robert M." w:date="2020-06-18T09:05:00Z">
        <w:r w:rsidR="00210BED">
          <w:rPr>
            <w:rFonts w:ascii="Times New Roman" w:hAnsi="Times New Roman" w:cs="Times New Roman"/>
            <w:sz w:val="24"/>
            <w:szCs w:val="24"/>
          </w:rPr>
          <w:t xml:space="preserve"> medium-distortion</w:t>
        </w:r>
      </w:ins>
      <w:r w:rsidRPr="00556EF0">
        <w:rPr>
          <w:rFonts w:ascii="Times New Roman" w:hAnsi="Times New Roman" w:cs="Times New Roman"/>
          <w:sz w:val="24"/>
          <w:szCs w:val="24"/>
        </w:rPr>
        <w:t xml:space="preserve"> and new</w:t>
      </w:r>
      <w:ins w:id="100" w:author="Nosofsky, Robert M." w:date="2020-06-18T09:05:00Z">
        <w:r w:rsidR="00210BED">
          <w:rPr>
            <w:rFonts w:ascii="Times New Roman" w:hAnsi="Times New Roman" w:cs="Times New Roman"/>
            <w:sz w:val="24"/>
            <w:szCs w:val="24"/>
          </w:rPr>
          <w:t xml:space="preserve"> medium-distortion</w:t>
        </w:r>
      </w:ins>
      <w:r w:rsidRPr="00556EF0">
        <w:rPr>
          <w:rFonts w:ascii="Times New Roman" w:hAnsi="Times New Roman" w:cs="Times New Roman"/>
          <w:sz w:val="24"/>
          <w:szCs w:val="24"/>
        </w:rPr>
        <w:t xml:space="preserve"> patterns in the REP condition but had difficulty discriminating </w:t>
      </w:r>
      <w:ins w:id="101" w:author="Nosofsky, Robert M." w:date="2020-06-18T09:05:00Z">
        <w:r w:rsidR="00210BED">
          <w:rPr>
            <w:rFonts w:ascii="Times New Roman" w:hAnsi="Times New Roman" w:cs="Times New Roman"/>
            <w:sz w:val="24"/>
            <w:szCs w:val="24"/>
          </w:rPr>
          <w:t>these</w:t>
        </w:r>
      </w:ins>
      <w:del w:id="102" w:author="Nosofsky, Robert M." w:date="2020-06-18T09:05:00Z">
        <w:r w:rsidRPr="00556EF0" w:rsidDel="00210BED">
          <w:rPr>
            <w:rFonts w:ascii="Times New Roman" w:hAnsi="Times New Roman" w:cs="Times New Roman"/>
            <w:sz w:val="24"/>
            <w:szCs w:val="24"/>
          </w:rPr>
          <w:delText>old and new</w:delText>
        </w:r>
      </w:del>
      <w:r w:rsidRPr="00556EF0">
        <w:rPr>
          <w:rFonts w:ascii="Times New Roman" w:hAnsi="Times New Roman" w:cs="Times New Roman"/>
          <w:sz w:val="24"/>
          <w:szCs w:val="24"/>
        </w:rPr>
        <w:t xml:space="preserve"> patterns in the NREP condition</w:t>
      </w:r>
      <w:ins w:id="103" w:author="Nosofsky, Robert M." w:date="2020-06-17T14:34:00Z">
        <w:r w:rsidR="00DB5891">
          <w:rPr>
            <w:rFonts w:ascii="Times New Roman" w:hAnsi="Times New Roman" w:cs="Times New Roman"/>
            <w:sz w:val="24"/>
            <w:szCs w:val="24"/>
          </w:rPr>
          <w:t>.  Neverthel</w:t>
        </w:r>
        <w:r w:rsidR="002D1D67">
          <w:rPr>
            <w:rFonts w:ascii="Times New Roman" w:hAnsi="Times New Roman" w:cs="Times New Roman"/>
            <w:sz w:val="24"/>
            <w:szCs w:val="24"/>
          </w:rPr>
          <w:t>ess, even in the NREP condition,</w:t>
        </w:r>
        <w:r w:rsidR="00DB5891">
          <w:rPr>
            <w:rFonts w:ascii="Times New Roman" w:hAnsi="Times New Roman" w:cs="Times New Roman"/>
            <w:sz w:val="24"/>
            <w:szCs w:val="24"/>
          </w:rPr>
          <w:t xml:space="preserve"> </w:t>
        </w:r>
      </w:ins>
      <w:ins w:id="104" w:author="Nosofsky, Robert M." w:date="2020-06-17T14:35:00Z">
        <w:r w:rsidR="00DB5891">
          <w:rPr>
            <w:rFonts w:ascii="Times New Roman" w:hAnsi="Times New Roman" w:cs="Times New Roman"/>
            <w:sz w:val="24"/>
            <w:szCs w:val="24"/>
          </w:rPr>
          <w:t>recogn</w:t>
        </w:r>
        <w:r w:rsidR="00210BED">
          <w:rPr>
            <w:rFonts w:ascii="Times New Roman" w:hAnsi="Times New Roman" w:cs="Times New Roman"/>
            <w:sz w:val="24"/>
            <w:szCs w:val="24"/>
          </w:rPr>
          <w:t>ition probabilities for the old medium-</w:t>
        </w:r>
        <w:r w:rsidR="00DB5891">
          <w:rPr>
            <w:rFonts w:ascii="Times New Roman" w:hAnsi="Times New Roman" w:cs="Times New Roman"/>
            <w:sz w:val="24"/>
            <w:szCs w:val="24"/>
          </w:rPr>
          <w:t xml:space="preserve">distortions were significantly greater </w:t>
        </w:r>
        <w:r w:rsidR="00210BED">
          <w:rPr>
            <w:rFonts w:ascii="Times New Roman" w:hAnsi="Times New Roman" w:cs="Times New Roman"/>
            <w:sz w:val="24"/>
            <w:szCs w:val="24"/>
          </w:rPr>
          <w:t>than for the new medium-</w:t>
        </w:r>
        <w:r w:rsidR="00DB5891">
          <w:rPr>
            <w:rFonts w:ascii="Times New Roman" w:hAnsi="Times New Roman" w:cs="Times New Roman"/>
            <w:sz w:val="24"/>
            <w:szCs w:val="24"/>
          </w:rPr>
          <w:t xml:space="preserve">distortions.  </w:t>
        </w:r>
      </w:ins>
      <w:ins w:id="105" w:author="Nosofsky, Robert M." w:date="2020-06-17T20:32:00Z">
        <w:r w:rsidR="002D1D67">
          <w:rPr>
            <w:rFonts w:ascii="Times New Roman" w:hAnsi="Times New Roman" w:cs="Times New Roman"/>
            <w:sz w:val="24"/>
            <w:szCs w:val="24"/>
          </w:rPr>
          <w:t>As explained</w:t>
        </w:r>
      </w:ins>
      <w:ins w:id="106" w:author="Nosofsky, Robert M." w:date="2020-06-17T20:34:00Z">
        <w:r w:rsidR="002D1D67">
          <w:rPr>
            <w:rFonts w:ascii="Times New Roman" w:hAnsi="Times New Roman" w:cs="Times New Roman"/>
            <w:sz w:val="24"/>
            <w:szCs w:val="24"/>
          </w:rPr>
          <w:t xml:space="preserve"> and demonstrated through simulation modeling</w:t>
        </w:r>
      </w:ins>
      <w:ins w:id="107" w:author="Nosofsky, Robert M." w:date="2020-06-17T20:32:00Z">
        <w:r w:rsidR="002D1D67">
          <w:rPr>
            <w:rFonts w:ascii="Times New Roman" w:hAnsi="Times New Roman" w:cs="Times New Roman"/>
            <w:sz w:val="24"/>
            <w:szCs w:val="24"/>
          </w:rPr>
          <w:t xml:space="preserve"> in our introduction, </w:t>
        </w:r>
      </w:ins>
      <w:ins w:id="108" w:author="Nosofsky, Robert M." w:date="2020-06-17T14:35:00Z">
        <w:r w:rsidR="002D1D67">
          <w:rPr>
            <w:rFonts w:ascii="Times New Roman" w:hAnsi="Times New Roman" w:cs="Times New Roman"/>
            <w:sz w:val="24"/>
            <w:szCs w:val="24"/>
          </w:rPr>
          <w:t>this</w:t>
        </w:r>
        <w:r w:rsidR="00DB5891">
          <w:rPr>
            <w:rFonts w:ascii="Times New Roman" w:hAnsi="Times New Roman" w:cs="Times New Roman"/>
            <w:sz w:val="24"/>
            <w:szCs w:val="24"/>
          </w:rPr>
          <w:t xml:space="preserve"> </w:t>
        </w:r>
      </w:ins>
      <w:ins w:id="109" w:author="Nosofsky, Robert M." w:date="2020-06-17T20:34:00Z">
        <w:r w:rsidR="002D1D67">
          <w:rPr>
            <w:rFonts w:ascii="Times New Roman" w:hAnsi="Times New Roman" w:cs="Times New Roman"/>
            <w:sz w:val="24"/>
            <w:szCs w:val="24"/>
          </w:rPr>
          <w:t>pattern of recognition-transfer effects is</w:t>
        </w:r>
      </w:ins>
      <w:ins w:id="110" w:author="Nosofsky, Robert M." w:date="2020-06-17T14:35:00Z">
        <w:r w:rsidR="00DB5891">
          <w:rPr>
            <w:rFonts w:ascii="Times New Roman" w:hAnsi="Times New Roman" w:cs="Times New Roman"/>
            <w:sz w:val="24"/>
            <w:szCs w:val="24"/>
          </w:rPr>
          <w:t xml:space="preserve"> </w:t>
        </w:r>
        <w:r w:rsidR="002D1D67">
          <w:rPr>
            <w:rFonts w:ascii="Times New Roman" w:hAnsi="Times New Roman" w:cs="Times New Roman"/>
            <w:sz w:val="24"/>
            <w:szCs w:val="24"/>
          </w:rPr>
          <w:t>as predicted by exemplar models.</w:t>
        </w:r>
        <w:r w:rsidR="00DB5891">
          <w:rPr>
            <w:rFonts w:ascii="Times New Roman" w:hAnsi="Times New Roman" w:cs="Times New Roman"/>
            <w:sz w:val="24"/>
            <w:szCs w:val="24"/>
          </w:rPr>
          <w:t xml:space="preserve"> </w:t>
        </w:r>
      </w:ins>
      <w:ins w:id="111" w:author="Nosofsky, Robert M." w:date="2020-06-17T20:35:00Z">
        <w:r w:rsidR="002D1D67">
          <w:rPr>
            <w:rFonts w:ascii="Times New Roman" w:hAnsi="Times New Roman" w:cs="Times New Roman"/>
            <w:sz w:val="24"/>
            <w:szCs w:val="24"/>
          </w:rPr>
          <w:t xml:space="preserve"> </w:t>
        </w:r>
      </w:ins>
      <w:ins w:id="112" w:author="Nosofsky, Robert M." w:date="2020-06-17T14:36:00Z">
        <w:r w:rsidR="002D1D67">
          <w:rPr>
            <w:rFonts w:ascii="Times New Roman" w:hAnsi="Times New Roman" w:cs="Times New Roman"/>
            <w:sz w:val="24"/>
            <w:szCs w:val="24"/>
          </w:rPr>
          <w:t>A</w:t>
        </w:r>
        <w:r w:rsidR="00DB5891">
          <w:rPr>
            <w:rFonts w:ascii="Times New Roman" w:hAnsi="Times New Roman" w:cs="Times New Roman"/>
            <w:sz w:val="24"/>
            <w:szCs w:val="24"/>
          </w:rPr>
          <w:t xml:space="preserve">s we discuss more fully in the </w:t>
        </w:r>
        <w:r w:rsidR="002D1D67">
          <w:rPr>
            <w:rFonts w:ascii="Times New Roman" w:hAnsi="Times New Roman" w:cs="Times New Roman"/>
            <w:sz w:val="24"/>
            <w:szCs w:val="24"/>
          </w:rPr>
          <w:t xml:space="preserve">General </w:t>
        </w:r>
        <w:r w:rsidR="002D1D67">
          <w:rPr>
            <w:rFonts w:ascii="Times New Roman" w:hAnsi="Times New Roman" w:cs="Times New Roman"/>
            <w:sz w:val="24"/>
            <w:szCs w:val="24"/>
          </w:rPr>
          <w:lastRenderedPageBreak/>
          <w:t xml:space="preserve">Discussion, whether the </w:t>
        </w:r>
      </w:ins>
      <w:ins w:id="113" w:author="Nosofsky, Robert M." w:date="2020-06-17T20:39:00Z">
        <w:r w:rsidR="002D1D67">
          <w:rPr>
            <w:rFonts w:ascii="Times New Roman" w:hAnsi="Times New Roman" w:cs="Times New Roman"/>
            <w:sz w:val="24"/>
            <w:szCs w:val="24"/>
          </w:rPr>
          <w:t xml:space="preserve">small-size </w:t>
        </w:r>
      </w:ins>
      <w:ins w:id="114" w:author="Nosofsky, Robert M." w:date="2020-06-17T14:36:00Z">
        <w:r w:rsidR="002D1D67">
          <w:rPr>
            <w:rFonts w:ascii="Times New Roman" w:hAnsi="Times New Roman" w:cs="Times New Roman"/>
            <w:sz w:val="24"/>
            <w:szCs w:val="24"/>
          </w:rPr>
          <w:t>recognition advan</w:t>
        </w:r>
      </w:ins>
      <w:ins w:id="115" w:author="Nosofsky, Robert M." w:date="2020-06-17T20:37:00Z">
        <w:r w:rsidR="002D1D67">
          <w:rPr>
            <w:rFonts w:ascii="Times New Roman" w:hAnsi="Times New Roman" w:cs="Times New Roman"/>
            <w:sz w:val="24"/>
            <w:szCs w:val="24"/>
          </w:rPr>
          <w:t xml:space="preserve">tage </w:t>
        </w:r>
      </w:ins>
      <w:ins w:id="116" w:author="Nosofsky, Robert M." w:date="2020-06-17T20:39:00Z">
        <w:r w:rsidR="002D1D67">
          <w:rPr>
            <w:rFonts w:ascii="Times New Roman" w:hAnsi="Times New Roman" w:cs="Times New Roman"/>
            <w:sz w:val="24"/>
            <w:szCs w:val="24"/>
          </w:rPr>
          <w:t xml:space="preserve">that is predicted </w:t>
        </w:r>
      </w:ins>
      <w:ins w:id="117" w:author="Nosofsky, Robert M." w:date="2020-06-17T20:37:00Z">
        <w:r w:rsidR="002D1D67">
          <w:rPr>
            <w:rFonts w:ascii="Times New Roman" w:hAnsi="Times New Roman" w:cs="Times New Roman"/>
            <w:sz w:val="24"/>
            <w:szCs w:val="24"/>
          </w:rPr>
          <w:t>for old- compared to new-medium distortions</w:t>
        </w:r>
      </w:ins>
      <w:ins w:id="118" w:author="Nosofsky, Robert M." w:date="2020-06-17T20:36:00Z">
        <w:r w:rsidR="002D1D67">
          <w:rPr>
            <w:rFonts w:ascii="Times New Roman" w:hAnsi="Times New Roman" w:cs="Times New Roman"/>
            <w:sz w:val="24"/>
            <w:szCs w:val="24"/>
          </w:rPr>
          <w:t xml:space="preserve"> in the NREP condition</w:t>
        </w:r>
      </w:ins>
      <w:ins w:id="119" w:author="Nosofsky, Robert M." w:date="2020-06-17T14:36:00Z">
        <w:r w:rsidR="00DB5891">
          <w:rPr>
            <w:rFonts w:ascii="Times New Roman" w:hAnsi="Times New Roman" w:cs="Times New Roman"/>
            <w:sz w:val="24"/>
            <w:szCs w:val="24"/>
          </w:rPr>
          <w:t xml:space="preserve"> reaches statistical significance will undoubtedly vary with factors such as</w:t>
        </w:r>
      </w:ins>
      <w:ins w:id="120" w:author="Nosofsky, Robert M." w:date="2020-06-17T14:43:00Z">
        <w:r w:rsidR="00913B08">
          <w:rPr>
            <w:rFonts w:ascii="Times New Roman" w:hAnsi="Times New Roman" w:cs="Times New Roman"/>
            <w:sz w:val="24"/>
            <w:szCs w:val="24"/>
          </w:rPr>
          <w:t xml:space="preserve"> the</w:t>
        </w:r>
      </w:ins>
      <w:ins w:id="121" w:author="Nosofsky, Robert M." w:date="2020-06-17T14:36:00Z">
        <w:r w:rsidR="00913B08">
          <w:rPr>
            <w:rFonts w:ascii="Times New Roman" w:hAnsi="Times New Roman" w:cs="Times New Roman"/>
            <w:sz w:val="24"/>
            <w:szCs w:val="24"/>
          </w:rPr>
          <w:t xml:space="preserve"> ability and </w:t>
        </w:r>
        <w:r w:rsidR="00DB5891">
          <w:rPr>
            <w:rFonts w:ascii="Times New Roman" w:hAnsi="Times New Roman" w:cs="Times New Roman"/>
            <w:sz w:val="24"/>
            <w:szCs w:val="24"/>
          </w:rPr>
          <w:t>motivation levels of the participating subjects, precise similarity relations of the tested patterns to the training patterns, and statistical-power considerations.</w:t>
        </w:r>
      </w:ins>
    </w:p>
    <w:p w14:paraId="22493E7A" w14:textId="67A88F76" w:rsidR="008D73BC" w:rsidRPr="00556EF0" w:rsidRDefault="008D73BC" w:rsidP="00E96029">
      <w:pPr>
        <w:contextualSpacing/>
        <w:rPr>
          <w:rFonts w:ascii="Times New Roman" w:hAnsi="Times New Roman" w:cs="Times New Roman"/>
          <w:sz w:val="24"/>
          <w:szCs w:val="24"/>
        </w:rPr>
      </w:pPr>
      <w:del w:id="122" w:author="Nosofsky, Robert M." w:date="2020-06-17T14:34:00Z">
        <w:r w:rsidRPr="00556EF0" w:rsidDel="00DB5891">
          <w:rPr>
            <w:rFonts w:ascii="Times New Roman" w:hAnsi="Times New Roman" w:cs="Times New Roman"/>
            <w:sz w:val="24"/>
            <w:szCs w:val="24"/>
          </w:rPr>
          <w:delText>,</w:delText>
        </w:r>
      </w:del>
      <w:del w:id="123" w:author="Nosofsky, Robert M." w:date="2020-06-17T14:38:00Z">
        <w:r w:rsidRPr="00556EF0" w:rsidDel="00DB5891">
          <w:rPr>
            <w:rFonts w:ascii="Times New Roman" w:hAnsi="Times New Roman" w:cs="Times New Roman"/>
            <w:sz w:val="24"/>
            <w:szCs w:val="24"/>
          </w:rPr>
          <w:delText xml:space="preserve"> implying that memory strength for training patterns was greatly enhanced by repeated exposure to a fewer number of patterns. </w:delText>
        </w:r>
      </w:del>
      <w:ins w:id="124" w:author="Nosofsky, Robert M." w:date="2020-06-17T14:38:00Z">
        <w:r w:rsidR="00DB5891">
          <w:rPr>
            <w:rFonts w:ascii="Times New Roman" w:hAnsi="Times New Roman" w:cs="Times New Roman"/>
            <w:sz w:val="24"/>
            <w:szCs w:val="24"/>
          </w:rPr>
          <w:t>Finally, we closely replicated Homa et al.</w:t>
        </w:r>
      </w:ins>
      <w:ins w:id="125" w:author="Nosofsky, Robert M." w:date="2020-06-17T14:39:00Z">
        <w:r w:rsidR="00DB5891">
          <w:rPr>
            <w:rFonts w:ascii="Times New Roman" w:hAnsi="Times New Roman" w:cs="Times New Roman"/>
            <w:sz w:val="24"/>
            <w:szCs w:val="24"/>
          </w:rPr>
          <w:t xml:space="preserve">’s findings involving </w:t>
        </w:r>
      </w:ins>
      <w:del w:id="126" w:author="Nosofsky, Robert M." w:date="2020-06-17T14:39:00Z">
        <w:r w:rsidRPr="00556EF0" w:rsidDel="00DB5891">
          <w:rPr>
            <w:rFonts w:ascii="Times New Roman" w:hAnsi="Times New Roman" w:cs="Times New Roman"/>
            <w:sz w:val="24"/>
            <w:szCs w:val="24"/>
          </w:rPr>
          <w:delText xml:space="preserve">The trend in </w:delText>
        </w:r>
      </w:del>
      <w:r w:rsidRPr="00556EF0">
        <w:rPr>
          <w:rFonts w:ascii="Times New Roman" w:hAnsi="Times New Roman" w:cs="Times New Roman"/>
          <w:sz w:val="24"/>
          <w:szCs w:val="24"/>
        </w:rPr>
        <w:t>the false alarm rates of the prototypes and foils</w:t>
      </w:r>
      <w:del w:id="127" w:author="Nosofsky, Robert M." w:date="2020-06-17T14:39:00Z">
        <w:r w:rsidRPr="00556EF0" w:rsidDel="00DB5891">
          <w:rPr>
            <w:rFonts w:ascii="Times New Roman" w:hAnsi="Times New Roman" w:cs="Times New Roman"/>
            <w:sz w:val="24"/>
            <w:szCs w:val="24"/>
          </w:rPr>
          <w:delText xml:space="preserve"> was also perfectly replicated</w:delText>
        </w:r>
      </w:del>
      <w:r w:rsidRPr="00556EF0">
        <w:rPr>
          <w:rFonts w:ascii="Times New Roman" w:hAnsi="Times New Roman" w:cs="Times New Roman"/>
          <w:sz w:val="24"/>
          <w:szCs w:val="24"/>
        </w:rPr>
        <w:t>: the prototypes were almost as likely to be judged as old as</w:t>
      </w:r>
      <w:ins w:id="128" w:author="Nosofsky, Robert M." w:date="2020-06-17T14:39:00Z">
        <w:r w:rsidR="00DB5891">
          <w:rPr>
            <w:rFonts w:ascii="Times New Roman" w:hAnsi="Times New Roman" w:cs="Times New Roman"/>
            <w:sz w:val="24"/>
            <w:szCs w:val="24"/>
          </w:rPr>
          <w:t xml:space="preserve"> were the</w:t>
        </w:r>
      </w:ins>
      <w:r w:rsidRPr="00556EF0">
        <w:rPr>
          <w:rFonts w:ascii="Times New Roman" w:hAnsi="Times New Roman" w:cs="Times New Roman"/>
          <w:sz w:val="24"/>
          <w:szCs w:val="24"/>
        </w:rPr>
        <w:t xml:space="preserve"> old-medium distortions in the REP condition, and w</w:t>
      </w:r>
      <w:ins w:id="129" w:author="Nosofsky, Robert M." w:date="2020-06-17T14:40:00Z">
        <w:r w:rsidR="00DB5891">
          <w:rPr>
            <w:rFonts w:ascii="Times New Roman" w:hAnsi="Times New Roman" w:cs="Times New Roman"/>
            <w:sz w:val="24"/>
            <w:szCs w:val="24"/>
          </w:rPr>
          <w:t>ere</w:t>
        </w:r>
      </w:ins>
      <w:del w:id="130" w:author="Nosofsky, Robert M." w:date="2020-06-17T14:40:00Z">
        <w:r w:rsidRPr="00556EF0" w:rsidDel="00DB5891">
          <w:rPr>
            <w:rFonts w:ascii="Times New Roman" w:hAnsi="Times New Roman" w:cs="Times New Roman"/>
            <w:sz w:val="24"/>
            <w:szCs w:val="24"/>
          </w:rPr>
          <w:delText>as</w:delText>
        </w:r>
      </w:del>
      <w:r w:rsidRPr="00556EF0">
        <w:rPr>
          <w:rFonts w:ascii="Times New Roman" w:hAnsi="Times New Roman" w:cs="Times New Roman"/>
          <w:sz w:val="24"/>
          <w:szCs w:val="24"/>
        </w:rPr>
        <w:t xml:space="preserve"> even more likely to be</w:t>
      </w:r>
      <w:ins w:id="131" w:author="Nosofsky, Robert M." w:date="2020-06-17T14:40:00Z">
        <w:r w:rsidR="00DB5891">
          <w:rPr>
            <w:rFonts w:ascii="Times New Roman" w:hAnsi="Times New Roman" w:cs="Times New Roman"/>
            <w:sz w:val="24"/>
            <w:szCs w:val="24"/>
          </w:rPr>
          <w:t xml:space="preserve"> judged as old</w:t>
        </w:r>
      </w:ins>
      <w:del w:id="132" w:author="Nosofsky, Robert M." w:date="2020-06-17T14:40:00Z">
        <w:r w:rsidRPr="00556EF0" w:rsidDel="00DB5891">
          <w:rPr>
            <w:rFonts w:ascii="Times New Roman" w:hAnsi="Times New Roman" w:cs="Times New Roman"/>
            <w:sz w:val="24"/>
            <w:szCs w:val="24"/>
          </w:rPr>
          <w:delText xml:space="preserve"> mistaken</w:delText>
        </w:r>
      </w:del>
      <w:r w:rsidRPr="00556EF0">
        <w:rPr>
          <w:rFonts w:ascii="Times New Roman" w:hAnsi="Times New Roman" w:cs="Times New Roman"/>
          <w:sz w:val="24"/>
          <w:szCs w:val="24"/>
        </w:rPr>
        <w:t xml:space="preserve"> </w:t>
      </w:r>
      <w:ins w:id="133" w:author="Nosofsky, Robert M." w:date="2020-06-17T14:40:00Z">
        <w:r w:rsidR="00DB5891">
          <w:rPr>
            <w:rFonts w:ascii="Times New Roman" w:hAnsi="Times New Roman" w:cs="Times New Roman"/>
            <w:sz w:val="24"/>
            <w:szCs w:val="24"/>
          </w:rPr>
          <w:t xml:space="preserve">as were the </w:t>
        </w:r>
      </w:ins>
      <w:del w:id="134" w:author="Nosofsky, Robert M." w:date="2020-06-17T14:40:00Z">
        <w:r w:rsidRPr="00556EF0" w:rsidDel="00DB5891">
          <w:rPr>
            <w:rFonts w:ascii="Times New Roman" w:hAnsi="Times New Roman" w:cs="Times New Roman"/>
            <w:sz w:val="24"/>
            <w:szCs w:val="24"/>
          </w:rPr>
          <w:delText xml:space="preserve">as old patterns than </w:delText>
        </w:r>
      </w:del>
      <w:del w:id="135" w:author="Nosofsky, Robert M." w:date="2020-06-17T14:44:00Z">
        <w:r w:rsidRPr="00556EF0" w:rsidDel="00913B08">
          <w:rPr>
            <w:rFonts w:ascii="Times New Roman" w:hAnsi="Times New Roman" w:cs="Times New Roman"/>
            <w:sz w:val="24"/>
            <w:szCs w:val="24"/>
          </w:rPr>
          <w:delText xml:space="preserve">actual </w:delText>
        </w:r>
      </w:del>
      <w:r w:rsidRPr="00556EF0">
        <w:rPr>
          <w:rFonts w:ascii="Times New Roman" w:hAnsi="Times New Roman" w:cs="Times New Roman"/>
          <w:sz w:val="24"/>
          <w:szCs w:val="24"/>
        </w:rPr>
        <w:t>old-medium distortions in the NREP condition</w:t>
      </w:r>
      <w:ins w:id="136" w:author="Nosofsky, Robert M." w:date="2020-06-17T15:50:00Z">
        <w:r w:rsidR="001404F2">
          <w:rPr>
            <w:rFonts w:ascii="Times New Roman" w:hAnsi="Times New Roman" w:cs="Times New Roman"/>
            <w:sz w:val="24"/>
            <w:szCs w:val="24"/>
          </w:rPr>
          <w:t xml:space="preserve">.  </w:t>
        </w:r>
      </w:ins>
      <w:ins w:id="137" w:author="Nosofsky, Robert M." w:date="2020-06-17T15:52:00Z">
        <w:r w:rsidR="001404F2">
          <w:rPr>
            <w:rFonts w:ascii="Times New Roman" w:hAnsi="Times New Roman" w:cs="Times New Roman"/>
            <w:sz w:val="24"/>
            <w:szCs w:val="24"/>
          </w:rPr>
          <w:t>The high false-alarm rates of</w:t>
        </w:r>
      </w:ins>
      <w:ins w:id="138" w:author="Nosofsky, Robert M." w:date="2020-06-17T15:50:00Z">
        <w:r w:rsidR="001404F2">
          <w:rPr>
            <w:rFonts w:ascii="Times New Roman" w:hAnsi="Times New Roman" w:cs="Times New Roman"/>
            <w:sz w:val="24"/>
            <w:szCs w:val="24"/>
          </w:rPr>
          <w:t xml:space="preserve"> the prototypes</w:t>
        </w:r>
      </w:ins>
      <w:ins w:id="139" w:author="Nosofsky, Robert M." w:date="2020-06-17T20:45:00Z">
        <w:r w:rsidR="001817DF">
          <w:rPr>
            <w:rFonts w:ascii="Times New Roman" w:hAnsi="Times New Roman" w:cs="Times New Roman"/>
            <w:sz w:val="24"/>
            <w:szCs w:val="24"/>
          </w:rPr>
          <w:t xml:space="preserve"> in this paradigm</w:t>
        </w:r>
      </w:ins>
      <w:ins w:id="140" w:author="Nosofsky, Robert M." w:date="2020-06-17T15:50:00Z">
        <w:r w:rsidR="001404F2">
          <w:rPr>
            <w:rFonts w:ascii="Times New Roman" w:hAnsi="Times New Roman" w:cs="Times New Roman"/>
            <w:sz w:val="24"/>
            <w:szCs w:val="24"/>
          </w:rPr>
          <w:t xml:space="preserve"> are </w:t>
        </w:r>
      </w:ins>
      <w:ins w:id="141" w:author="Nosofsky, Robert M." w:date="2020-06-17T15:51:00Z">
        <w:r w:rsidR="001404F2">
          <w:rPr>
            <w:rFonts w:ascii="Times New Roman" w:hAnsi="Times New Roman" w:cs="Times New Roman"/>
            <w:sz w:val="24"/>
            <w:szCs w:val="24"/>
          </w:rPr>
          <w:t xml:space="preserve">generally </w:t>
        </w:r>
      </w:ins>
      <w:ins w:id="142" w:author="Nosofsky, Robert M." w:date="2020-06-17T15:50:00Z">
        <w:r w:rsidR="001404F2">
          <w:rPr>
            <w:rFonts w:ascii="Times New Roman" w:hAnsi="Times New Roman" w:cs="Times New Roman"/>
            <w:sz w:val="24"/>
            <w:szCs w:val="24"/>
          </w:rPr>
          <w:t>consistent with the qualitative predictions</w:t>
        </w:r>
      </w:ins>
      <w:ins w:id="143" w:author="Nosofsky, Robert M." w:date="2020-06-17T15:51:00Z">
        <w:r w:rsidR="001404F2">
          <w:rPr>
            <w:rFonts w:ascii="Times New Roman" w:hAnsi="Times New Roman" w:cs="Times New Roman"/>
            <w:sz w:val="24"/>
            <w:szCs w:val="24"/>
          </w:rPr>
          <w:t xml:space="preserve"> from exemplar models, because the prototypes have high similarity to numerous old training examples stored in </w:t>
        </w:r>
      </w:ins>
      <w:ins w:id="144" w:author="Nosofsky, Robert M." w:date="2020-06-17T15:53:00Z">
        <w:r w:rsidR="001404F2">
          <w:rPr>
            <w:rFonts w:ascii="Times New Roman" w:hAnsi="Times New Roman" w:cs="Times New Roman"/>
            <w:sz w:val="24"/>
            <w:szCs w:val="24"/>
          </w:rPr>
          <w:t xml:space="preserve">memory; we test the adequacy of our simulation-based exemplar model to account for these </w:t>
        </w:r>
      </w:ins>
      <w:ins w:id="145" w:author="Nosofsky, Robert M." w:date="2020-06-17T15:55:00Z">
        <w:r w:rsidR="001404F2">
          <w:rPr>
            <w:rFonts w:ascii="Times New Roman" w:hAnsi="Times New Roman" w:cs="Times New Roman"/>
            <w:sz w:val="24"/>
            <w:szCs w:val="24"/>
          </w:rPr>
          <w:t xml:space="preserve">prototype </w:t>
        </w:r>
      </w:ins>
      <w:ins w:id="146" w:author="Nosofsky, Robert M." w:date="2020-06-17T15:53:00Z">
        <w:r w:rsidR="001404F2">
          <w:rPr>
            <w:rFonts w:ascii="Times New Roman" w:hAnsi="Times New Roman" w:cs="Times New Roman"/>
            <w:sz w:val="24"/>
            <w:szCs w:val="24"/>
          </w:rPr>
          <w:t xml:space="preserve">effects in our subsequent Modeling </w:t>
        </w:r>
      </w:ins>
      <w:ins w:id="147" w:author="Nosofsky, Robert M." w:date="2020-06-17T15:55:00Z">
        <w:r w:rsidR="001404F2">
          <w:rPr>
            <w:rFonts w:ascii="Times New Roman" w:hAnsi="Times New Roman" w:cs="Times New Roman"/>
            <w:sz w:val="24"/>
            <w:szCs w:val="24"/>
          </w:rPr>
          <w:t>section.  Not surprisingly,</w:t>
        </w:r>
      </w:ins>
      <w:del w:id="148" w:author="Nosofsky, Robert M." w:date="2020-06-17T15:50:00Z">
        <w:r w:rsidRPr="00556EF0" w:rsidDel="001404F2">
          <w:rPr>
            <w:rFonts w:ascii="Times New Roman" w:hAnsi="Times New Roman" w:cs="Times New Roman"/>
            <w:sz w:val="24"/>
            <w:szCs w:val="24"/>
          </w:rPr>
          <w:delText>;</w:delText>
        </w:r>
      </w:del>
      <w:del w:id="149" w:author="Nosofsky, Robert M." w:date="2020-06-17T15:55:00Z">
        <w:r w:rsidRPr="00556EF0" w:rsidDel="001404F2">
          <w:rPr>
            <w:rFonts w:ascii="Times New Roman" w:hAnsi="Times New Roman" w:cs="Times New Roman"/>
            <w:sz w:val="24"/>
            <w:szCs w:val="24"/>
          </w:rPr>
          <w:delText xml:space="preserve"> in addition,</w:delText>
        </w:r>
      </w:del>
      <w:r w:rsidRPr="00556EF0">
        <w:rPr>
          <w:rFonts w:ascii="Times New Roman" w:hAnsi="Times New Roman" w:cs="Times New Roman"/>
          <w:sz w:val="24"/>
          <w:szCs w:val="24"/>
        </w:rPr>
        <w:t xml:space="preserve"> the false alarm rate</w:t>
      </w:r>
      <w:ins w:id="150" w:author="Nosofsky, Robert M." w:date="2020-06-17T14:41:00Z">
        <w:r w:rsidR="00DB5891">
          <w:rPr>
            <w:rFonts w:ascii="Times New Roman" w:hAnsi="Times New Roman" w:cs="Times New Roman"/>
            <w:sz w:val="24"/>
            <w:szCs w:val="24"/>
          </w:rPr>
          <w:t>s</w:t>
        </w:r>
      </w:ins>
      <w:r w:rsidRPr="00556EF0">
        <w:rPr>
          <w:rFonts w:ascii="Times New Roman" w:hAnsi="Times New Roman" w:cs="Times New Roman"/>
          <w:sz w:val="24"/>
          <w:szCs w:val="24"/>
        </w:rPr>
        <w:t xml:space="preserve"> of the foils w</w:t>
      </w:r>
      <w:ins w:id="151" w:author="Nosofsky, Robert M." w:date="2020-06-17T14:41:00Z">
        <w:r w:rsidR="00DB5891">
          <w:rPr>
            <w:rFonts w:ascii="Times New Roman" w:hAnsi="Times New Roman" w:cs="Times New Roman"/>
            <w:sz w:val="24"/>
            <w:szCs w:val="24"/>
          </w:rPr>
          <w:t>ere</w:t>
        </w:r>
      </w:ins>
      <w:del w:id="152" w:author="Nosofsky, Robert M." w:date="2020-06-17T14:41:00Z">
        <w:r w:rsidRPr="00556EF0" w:rsidDel="00DB5891">
          <w:rPr>
            <w:rFonts w:ascii="Times New Roman" w:hAnsi="Times New Roman" w:cs="Times New Roman"/>
            <w:sz w:val="24"/>
            <w:szCs w:val="24"/>
          </w:rPr>
          <w:delText>as</w:delText>
        </w:r>
      </w:del>
      <w:r w:rsidRPr="00556EF0">
        <w:rPr>
          <w:rFonts w:ascii="Times New Roman" w:hAnsi="Times New Roman" w:cs="Times New Roman"/>
          <w:sz w:val="24"/>
          <w:szCs w:val="24"/>
        </w:rPr>
        <w:t xml:space="preserve"> quite low regardless of the learning conditions</w:t>
      </w:r>
      <w:ins w:id="153" w:author="Nosofsky, Robert M." w:date="2020-06-17T15:55:00Z">
        <w:r w:rsidR="001404F2">
          <w:rPr>
            <w:rFonts w:ascii="Times New Roman" w:hAnsi="Times New Roman" w:cs="Times New Roman"/>
            <w:sz w:val="24"/>
            <w:szCs w:val="24"/>
          </w:rPr>
          <w:t>.</w:t>
        </w:r>
      </w:ins>
      <w:del w:id="154" w:author="Nosofsky, Robert M." w:date="2020-06-17T15:55:00Z">
        <w:r w:rsidRPr="00556EF0" w:rsidDel="001404F2">
          <w:rPr>
            <w:rFonts w:ascii="Times New Roman" w:hAnsi="Times New Roman" w:cs="Times New Roman"/>
            <w:sz w:val="24"/>
            <w:szCs w:val="24"/>
          </w:rPr>
          <w:delText>.</w:delText>
        </w:r>
      </w:del>
    </w:p>
    <w:p w14:paraId="63170D88" w14:textId="77777777" w:rsidR="0021619B" w:rsidRPr="00556EF0" w:rsidRDefault="0021619B" w:rsidP="007C6110">
      <w:pPr>
        <w:contextualSpacing/>
        <w:jc w:val="both"/>
        <w:rPr>
          <w:rFonts w:ascii="Times New Roman" w:hAnsi="Times New Roman" w:cs="Times New Roman"/>
          <w:sz w:val="24"/>
          <w:szCs w:val="24"/>
        </w:rPr>
      </w:pPr>
    </w:p>
    <w:p w14:paraId="066EF97E" w14:textId="2BB1366A" w:rsidR="00B3298B" w:rsidRDefault="00B3298B" w:rsidP="007C6110">
      <w:pPr>
        <w:jc w:val="center"/>
        <w:rPr>
          <w:ins w:id="155" w:author="Nosofsky, Robert M." w:date="2020-06-18T09:08:00Z"/>
          <w:rFonts w:ascii="Times New Roman" w:hAnsi="Times New Roman" w:cs="Times New Roman"/>
          <w:sz w:val="24"/>
          <w:szCs w:val="24"/>
        </w:rPr>
      </w:pPr>
      <w:r w:rsidRPr="00556EF0">
        <w:rPr>
          <w:rFonts w:ascii="Times New Roman" w:hAnsi="Times New Roman" w:cs="Times New Roman"/>
          <w:sz w:val="24"/>
          <w:szCs w:val="24"/>
        </w:rPr>
        <w:t>Experiment 2</w:t>
      </w:r>
    </w:p>
    <w:p w14:paraId="4CC40D9E" w14:textId="184B335A" w:rsidR="00210BED" w:rsidRPr="00556EF0" w:rsidDel="00210BED" w:rsidRDefault="00210BED" w:rsidP="007C6110">
      <w:pPr>
        <w:jc w:val="center"/>
        <w:rPr>
          <w:del w:id="156" w:author="Nosofsky, Robert M." w:date="2020-06-18T09:08:00Z"/>
          <w:rFonts w:ascii="Times New Roman" w:hAnsi="Times New Roman" w:cs="Times New Roman"/>
          <w:sz w:val="24"/>
          <w:szCs w:val="24"/>
        </w:rPr>
      </w:pPr>
    </w:p>
    <w:p w14:paraId="1E8BA69B" w14:textId="25036E33" w:rsidR="00433029" w:rsidRDefault="00913B08" w:rsidP="00E96029">
      <w:pPr>
        <w:contextualSpacing/>
        <w:rPr>
          <w:ins w:id="157" w:author="Nosofsky, Robert M." w:date="2020-06-17T14:55:00Z"/>
          <w:rFonts w:ascii="Times New Roman" w:hAnsi="Times New Roman" w:cs="Times New Roman"/>
          <w:sz w:val="24"/>
          <w:szCs w:val="24"/>
        </w:rPr>
      </w:pPr>
      <w:ins w:id="158" w:author="Nosofsky, Robert M." w:date="2020-06-17T14:45:00Z">
        <w:r>
          <w:rPr>
            <w:rFonts w:ascii="Times New Roman" w:hAnsi="Times New Roman" w:cs="Times New Roman"/>
            <w:sz w:val="24"/>
            <w:szCs w:val="24"/>
          </w:rPr>
          <w:t>As we will argue</w:t>
        </w:r>
      </w:ins>
      <w:ins w:id="159" w:author="Nosofsky, Robert M." w:date="2020-06-17T14:55:00Z">
        <w:r w:rsidR="00433029">
          <w:rPr>
            <w:rFonts w:ascii="Times New Roman" w:hAnsi="Times New Roman" w:cs="Times New Roman"/>
            <w:sz w:val="24"/>
            <w:szCs w:val="24"/>
          </w:rPr>
          <w:t xml:space="preserve"> more fully</w:t>
        </w:r>
      </w:ins>
      <w:ins w:id="160" w:author="Nosofsky, Robert M." w:date="2020-06-17T14:45:00Z">
        <w:r>
          <w:rPr>
            <w:rFonts w:ascii="Times New Roman" w:hAnsi="Times New Roman" w:cs="Times New Roman"/>
            <w:sz w:val="24"/>
            <w:szCs w:val="24"/>
          </w:rPr>
          <w:t xml:space="preserve"> in our General Discussion, our finding </w:t>
        </w:r>
      </w:ins>
      <w:ins w:id="161" w:author="Nosofsky, Robert M." w:date="2020-06-17T15:58:00Z">
        <w:r w:rsidR="007E3B92">
          <w:rPr>
            <w:rFonts w:ascii="Times New Roman" w:hAnsi="Times New Roman" w:cs="Times New Roman"/>
            <w:sz w:val="24"/>
            <w:szCs w:val="24"/>
          </w:rPr>
          <w:t xml:space="preserve">in Experiment 1 </w:t>
        </w:r>
      </w:ins>
      <w:ins w:id="162" w:author="Nosofsky, Robert M." w:date="2020-06-17T14:45:00Z">
        <w:r>
          <w:rPr>
            <w:rFonts w:ascii="Times New Roman" w:hAnsi="Times New Roman" w:cs="Times New Roman"/>
            <w:sz w:val="24"/>
            <w:szCs w:val="24"/>
          </w:rPr>
          <w:t>that speed of learning was faster in the REP condition than in the NREP condition</w:t>
        </w:r>
      </w:ins>
      <w:ins w:id="163" w:author="Nosofsky, Robert M." w:date="2020-06-17T14:48:00Z">
        <w:r>
          <w:rPr>
            <w:rFonts w:ascii="Times New Roman" w:hAnsi="Times New Roman" w:cs="Times New Roman"/>
            <w:sz w:val="24"/>
            <w:szCs w:val="24"/>
          </w:rPr>
          <w:t xml:space="preserve"> </w:t>
        </w:r>
      </w:ins>
      <w:ins w:id="164" w:author="Nosofsky, Robert M." w:date="2020-06-17T15:58:00Z">
        <w:r w:rsidR="007E3B92">
          <w:rPr>
            <w:rFonts w:ascii="Times New Roman" w:hAnsi="Times New Roman" w:cs="Times New Roman"/>
            <w:sz w:val="24"/>
            <w:szCs w:val="24"/>
          </w:rPr>
          <w:t>s</w:t>
        </w:r>
      </w:ins>
      <w:ins w:id="165" w:author="Nosofsky, Robert M." w:date="2020-06-17T14:45:00Z">
        <w:r>
          <w:rPr>
            <w:rFonts w:ascii="Times New Roman" w:hAnsi="Times New Roman" w:cs="Times New Roman"/>
            <w:sz w:val="24"/>
            <w:szCs w:val="24"/>
          </w:rPr>
          <w:t>eems an intuitively sensible result.  In our view, it is Homa</w:t>
        </w:r>
      </w:ins>
      <w:ins w:id="166" w:author="Nosofsky, Robert M." w:date="2020-06-17T14:48:00Z">
        <w:r>
          <w:rPr>
            <w:rFonts w:ascii="Times New Roman" w:hAnsi="Times New Roman" w:cs="Times New Roman"/>
            <w:sz w:val="24"/>
            <w:szCs w:val="24"/>
          </w:rPr>
          <w:t xml:space="preserve"> et al.</w:t>
        </w:r>
      </w:ins>
      <w:ins w:id="167" w:author="Nosofsky, Robert M." w:date="2020-06-17T14:46:00Z">
        <w:r>
          <w:rPr>
            <w:rFonts w:ascii="Times New Roman" w:hAnsi="Times New Roman" w:cs="Times New Roman"/>
            <w:sz w:val="24"/>
            <w:szCs w:val="24"/>
          </w:rPr>
          <w:t>’s null-effect finding of no speed-of-</w:t>
        </w:r>
        <w:r>
          <w:rPr>
            <w:rFonts w:ascii="Times New Roman" w:hAnsi="Times New Roman" w:cs="Times New Roman"/>
            <w:sz w:val="24"/>
            <w:szCs w:val="24"/>
          </w:rPr>
          <w:lastRenderedPageBreak/>
          <w:t>learning differences that is the surprising one.  Nevertheless, given the dramatic contrast in findings</w:t>
        </w:r>
      </w:ins>
      <w:ins w:id="168" w:author="Nosofsky, Robert M." w:date="2020-06-17T16:00:00Z">
        <w:r w:rsidR="007E3B92">
          <w:rPr>
            <w:rFonts w:ascii="Times New Roman" w:hAnsi="Times New Roman" w:cs="Times New Roman"/>
            <w:sz w:val="24"/>
            <w:szCs w:val="24"/>
          </w:rPr>
          <w:t xml:space="preserve"> across Homa et al.’s experiments and ours</w:t>
        </w:r>
      </w:ins>
      <w:ins w:id="169" w:author="Nosofsky, Robert M." w:date="2020-06-17T14:46:00Z">
        <w:r>
          <w:rPr>
            <w:rFonts w:ascii="Times New Roman" w:hAnsi="Times New Roman" w:cs="Times New Roman"/>
            <w:sz w:val="24"/>
            <w:szCs w:val="24"/>
          </w:rPr>
          <w:t>, we decided to repeat the</w:t>
        </w:r>
      </w:ins>
      <w:ins w:id="170" w:author="Nosofsky, Robert M." w:date="2020-06-17T14:49:00Z">
        <w:r>
          <w:rPr>
            <w:rFonts w:ascii="Times New Roman" w:hAnsi="Times New Roman" w:cs="Times New Roman"/>
            <w:sz w:val="24"/>
            <w:szCs w:val="24"/>
          </w:rPr>
          <w:t xml:space="preserve"> learning phase of</w:t>
        </w:r>
      </w:ins>
      <w:ins w:id="171" w:author="Nosofsky, Robert M." w:date="2020-06-17T16:02:00Z">
        <w:r w:rsidR="007E3B92">
          <w:rPr>
            <w:rFonts w:ascii="Times New Roman" w:hAnsi="Times New Roman" w:cs="Times New Roman"/>
            <w:sz w:val="24"/>
            <w:szCs w:val="24"/>
          </w:rPr>
          <w:t xml:space="preserve"> our</w:t>
        </w:r>
      </w:ins>
      <w:ins w:id="172" w:author="Nosofsky, Robert M." w:date="2020-06-17T14:49:00Z">
        <w:r>
          <w:rPr>
            <w:rFonts w:ascii="Times New Roman" w:hAnsi="Times New Roman" w:cs="Times New Roman"/>
            <w:sz w:val="24"/>
            <w:szCs w:val="24"/>
          </w:rPr>
          <w:t xml:space="preserve"> </w:t>
        </w:r>
      </w:ins>
      <w:ins w:id="173" w:author="Nosofsky, Robert M." w:date="2020-06-17T15:59:00Z">
        <w:r w:rsidR="007E3B92">
          <w:rPr>
            <w:rFonts w:ascii="Times New Roman" w:hAnsi="Times New Roman" w:cs="Times New Roman"/>
            <w:sz w:val="24"/>
            <w:szCs w:val="24"/>
          </w:rPr>
          <w:t>Experiment 1 in a new Experiment 2</w:t>
        </w:r>
      </w:ins>
      <w:ins w:id="174" w:author="Nosofsky, Robert M." w:date="2020-06-17T14:46:00Z">
        <w:r w:rsidR="007E3B92">
          <w:rPr>
            <w:rFonts w:ascii="Times New Roman" w:hAnsi="Times New Roman" w:cs="Times New Roman"/>
            <w:sz w:val="24"/>
            <w:szCs w:val="24"/>
          </w:rPr>
          <w:t xml:space="preserve"> </w:t>
        </w:r>
        <w:r>
          <w:rPr>
            <w:rFonts w:ascii="Times New Roman" w:hAnsi="Times New Roman" w:cs="Times New Roman"/>
            <w:sz w:val="24"/>
            <w:szCs w:val="24"/>
          </w:rPr>
          <w:t xml:space="preserve">with a new group </w:t>
        </w:r>
        <w:r w:rsidR="007E3B92">
          <w:rPr>
            <w:rFonts w:ascii="Times New Roman" w:hAnsi="Times New Roman" w:cs="Times New Roman"/>
            <w:sz w:val="24"/>
            <w:szCs w:val="24"/>
          </w:rPr>
          <w:t xml:space="preserve">of participants to test for the </w:t>
        </w:r>
        <w:r>
          <w:rPr>
            <w:rFonts w:ascii="Times New Roman" w:hAnsi="Times New Roman" w:cs="Times New Roman"/>
            <w:sz w:val="24"/>
            <w:szCs w:val="24"/>
          </w:rPr>
          <w:t>reliab</w:t>
        </w:r>
      </w:ins>
      <w:ins w:id="175" w:author="Nosofsky, Robert M." w:date="2020-06-17T14:48:00Z">
        <w:r>
          <w:rPr>
            <w:rFonts w:ascii="Times New Roman" w:hAnsi="Times New Roman" w:cs="Times New Roman"/>
            <w:sz w:val="24"/>
            <w:szCs w:val="24"/>
          </w:rPr>
          <w:t>ility</w:t>
        </w:r>
      </w:ins>
      <w:ins w:id="176" w:author="Nosofsky, Robert M." w:date="2020-06-17T16:01:00Z">
        <w:r w:rsidR="007E3B92">
          <w:rPr>
            <w:rFonts w:ascii="Times New Roman" w:hAnsi="Times New Roman" w:cs="Times New Roman"/>
            <w:sz w:val="24"/>
            <w:szCs w:val="24"/>
          </w:rPr>
          <w:t xml:space="preserve"> of our findings</w:t>
        </w:r>
      </w:ins>
      <w:ins w:id="177" w:author="Nosofsky, Robert M." w:date="2020-06-17T14:48:00Z">
        <w:r>
          <w:rPr>
            <w:rFonts w:ascii="Times New Roman" w:hAnsi="Times New Roman" w:cs="Times New Roman"/>
            <w:sz w:val="24"/>
            <w:szCs w:val="24"/>
          </w:rPr>
          <w:t>.</w:t>
        </w:r>
      </w:ins>
      <w:ins w:id="178" w:author="Nosofsky, Robert M." w:date="2020-06-17T14:49:00Z">
        <w:r>
          <w:rPr>
            <w:rFonts w:ascii="Times New Roman" w:hAnsi="Times New Roman" w:cs="Times New Roman"/>
            <w:sz w:val="24"/>
            <w:szCs w:val="24"/>
          </w:rPr>
          <w:t xml:space="preserve">  </w:t>
        </w:r>
      </w:ins>
    </w:p>
    <w:p w14:paraId="0428D04A" w14:textId="1AE36FA6" w:rsidR="00913B08" w:rsidRDefault="00913B08" w:rsidP="00E96029">
      <w:pPr>
        <w:contextualSpacing/>
        <w:rPr>
          <w:ins w:id="179" w:author="Nosofsky, Robert M." w:date="2020-06-17T14:45:00Z"/>
          <w:rFonts w:ascii="Times New Roman" w:hAnsi="Times New Roman" w:cs="Times New Roman"/>
          <w:sz w:val="24"/>
          <w:szCs w:val="24"/>
        </w:rPr>
      </w:pPr>
      <w:ins w:id="180" w:author="Nosofsky, Robert M." w:date="2020-06-17T14:49:00Z">
        <w:r>
          <w:rPr>
            <w:rFonts w:ascii="Times New Roman" w:hAnsi="Times New Roman" w:cs="Times New Roman"/>
            <w:sz w:val="24"/>
            <w:szCs w:val="24"/>
          </w:rPr>
          <w:t>A second purpose of Experiment 2 was to collect classification transfer data rather than recognition transfer data (replicating Homa et al.</w:t>
        </w:r>
      </w:ins>
      <w:ins w:id="181" w:author="Nosofsky, Robert M." w:date="2020-06-17T14:50:00Z">
        <w:r>
          <w:rPr>
            <w:rFonts w:ascii="Times New Roman" w:hAnsi="Times New Roman" w:cs="Times New Roman"/>
            <w:sz w:val="24"/>
            <w:szCs w:val="24"/>
          </w:rPr>
          <w:t>’</w:t>
        </w:r>
        <w:r w:rsidR="00433029">
          <w:rPr>
            <w:rFonts w:ascii="Times New Roman" w:hAnsi="Times New Roman" w:cs="Times New Roman"/>
            <w:sz w:val="24"/>
            <w:szCs w:val="24"/>
          </w:rPr>
          <w:t xml:space="preserve">s Experiment 1).  </w:t>
        </w:r>
      </w:ins>
      <w:ins w:id="182" w:author="Nosofsky, Robert M." w:date="2020-06-17T14:51:00Z">
        <w:r>
          <w:rPr>
            <w:rFonts w:ascii="Times New Roman" w:hAnsi="Times New Roman" w:cs="Times New Roman"/>
            <w:sz w:val="24"/>
            <w:szCs w:val="24"/>
          </w:rPr>
          <w:t xml:space="preserve">We expected </w:t>
        </w:r>
        <w:r w:rsidR="00433029">
          <w:rPr>
            <w:rFonts w:ascii="Times New Roman" w:hAnsi="Times New Roman" w:cs="Times New Roman"/>
            <w:sz w:val="24"/>
            <w:szCs w:val="24"/>
          </w:rPr>
          <w:t>to replicate</w:t>
        </w:r>
        <w:r>
          <w:rPr>
            <w:rFonts w:ascii="Times New Roman" w:hAnsi="Times New Roman" w:cs="Times New Roman"/>
            <w:sz w:val="24"/>
            <w:szCs w:val="24"/>
          </w:rPr>
          <w:t xml:space="preserve"> Homa et al.’s fin</w:t>
        </w:r>
        <w:r w:rsidR="001817DF">
          <w:rPr>
            <w:rFonts w:ascii="Times New Roman" w:hAnsi="Times New Roman" w:cs="Times New Roman"/>
            <w:sz w:val="24"/>
            <w:szCs w:val="24"/>
          </w:rPr>
          <w:t>ding of the classic “typicality</w:t>
        </w:r>
        <w:r>
          <w:rPr>
            <w:rFonts w:ascii="Times New Roman" w:hAnsi="Times New Roman" w:cs="Times New Roman"/>
            <w:sz w:val="24"/>
            <w:szCs w:val="24"/>
          </w:rPr>
          <w:t xml:space="preserve"> gradient</w:t>
        </w:r>
      </w:ins>
      <w:ins w:id="183" w:author="Nosofsky, Robert M." w:date="2020-06-17T20:47:00Z">
        <w:r w:rsidR="001817DF">
          <w:rPr>
            <w:rFonts w:ascii="Times New Roman" w:hAnsi="Times New Roman" w:cs="Times New Roman"/>
            <w:sz w:val="24"/>
            <w:szCs w:val="24"/>
          </w:rPr>
          <w:t>”</w:t>
        </w:r>
      </w:ins>
      <w:ins w:id="184" w:author="Nosofsky, Robert M." w:date="2020-06-17T14:51:00Z">
        <w:r>
          <w:rPr>
            <w:rFonts w:ascii="Times New Roman" w:hAnsi="Times New Roman" w:cs="Times New Roman"/>
            <w:sz w:val="24"/>
            <w:szCs w:val="24"/>
          </w:rPr>
          <w:t xml:space="preserve"> across both the REP and NREP conditions</w:t>
        </w:r>
      </w:ins>
      <w:ins w:id="185" w:author="Nosofsky, Robert M." w:date="2020-06-17T14:54:00Z">
        <w:r w:rsidR="00433029">
          <w:rPr>
            <w:rFonts w:ascii="Times New Roman" w:hAnsi="Times New Roman" w:cs="Times New Roman"/>
            <w:sz w:val="24"/>
            <w:szCs w:val="24"/>
          </w:rPr>
          <w:t xml:space="preserve">, with classification accuracy being highest for the prototypes, followed in order by the </w:t>
        </w:r>
      </w:ins>
      <w:ins w:id="186" w:author="Nosofsky, Robert M." w:date="2020-06-17T14:59:00Z">
        <w:r w:rsidR="00433029">
          <w:rPr>
            <w:rFonts w:ascii="Times New Roman" w:hAnsi="Times New Roman" w:cs="Times New Roman"/>
            <w:sz w:val="24"/>
            <w:szCs w:val="24"/>
          </w:rPr>
          <w:t>new-</w:t>
        </w:r>
      </w:ins>
      <w:ins w:id="187" w:author="Nosofsky, Robert M." w:date="2020-06-17T14:54:00Z">
        <w:r w:rsidR="00433029">
          <w:rPr>
            <w:rFonts w:ascii="Times New Roman" w:hAnsi="Times New Roman" w:cs="Times New Roman"/>
            <w:sz w:val="24"/>
            <w:szCs w:val="24"/>
          </w:rPr>
          <w:t xml:space="preserve">low, </w:t>
        </w:r>
      </w:ins>
      <w:ins w:id="188" w:author="Nosofsky, Robert M." w:date="2020-06-17T14:59:00Z">
        <w:r w:rsidR="00433029">
          <w:rPr>
            <w:rFonts w:ascii="Times New Roman" w:hAnsi="Times New Roman" w:cs="Times New Roman"/>
            <w:sz w:val="24"/>
            <w:szCs w:val="24"/>
          </w:rPr>
          <w:t>new-</w:t>
        </w:r>
      </w:ins>
      <w:ins w:id="189" w:author="Nosofsky, Robert M." w:date="2020-06-17T14:54:00Z">
        <w:r w:rsidR="00433029">
          <w:rPr>
            <w:rFonts w:ascii="Times New Roman" w:hAnsi="Times New Roman" w:cs="Times New Roman"/>
            <w:sz w:val="24"/>
            <w:szCs w:val="24"/>
          </w:rPr>
          <w:t xml:space="preserve">medium, and </w:t>
        </w:r>
      </w:ins>
      <w:ins w:id="190" w:author="Nosofsky, Robert M." w:date="2020-06-17T15:00:00Z">
        <w:r w:rsidR="00433029">
          <w:rPr>
            <w:rFonts w:ascii="Times New Roman" w:hAnsi="Times New Roman" w:cs="Times New Roman"/>
            <w:sz w:val="24"/>
            <w:szCs w:val="24"/>
          </w:rPr>
          <w:t>new-</w:t>
        </w:r>
      </w:ins>
      <w:ins w:id="191" w:author="Nosofsky, Robert M." w:date="2020-06-17T14:54:00Z">
        <w:r w:rsidR="00433029">
          <w:rPr>
            <w:rFonts w:ascii="Times New Roman" w:hAnsi="Times New Roman" w:cs="Times New Roman"/>
            <w:sz w:val="24"/>
            <w:szCs w:val="24"/>
          </w:rPr>
          <w:t>high distortions</w:t>
        </w:r>
      </w:ins>
      <w:ins w:id="192" w:author="Nosofsky, Robert M." w:date="2020-06-17T14:51:00Z">
        <w:r w:rsidR="00433029">
          <w:rPr>
            <w:rFonts w:ascii="Times New Roman" w:hAnsi="Times New Roman" w:cs="Times New Roman"/>
            <w:sz w:val="24"/>
            <w:szCs w:val="24"/>
          </w:rPr>
          <w:t xml:space="preserve"> (a pattern that</w:t>
        </w:r>
        <w:r>
          <w:rPr>
            <w:rFonts w:ascii="Times New Roman" w:hAnsi="Times New Roman" w:cs="Times New Roman"/>
            <w:sz w:val="24"/>
            <w:szCs w:val="24"/>
          </w:rPr>
          <w:t xml:space="preserve"> we have already shown is consistent with the predictions </w:t>
        </w:r>
      </w:ins>
      <w:ins w:id="193" w:author="Nosofsky, Robert M." w:date="2020-06-17T14:52:00Z">
        <w:r>
          <w:rPr>
            <w:rFonts w:ascii="Times New Roman" w:hAnsi="Times New Roman" w:cs="Times New Roman"/>
            <w:sz w:val="24"/>
            <w:szCs w:val="24"/>
          </w:rPr>
          <w:t>from</w:t>
        </w:r>
      </w:ins>
      <w:ins w:id="194" w:author="Nosofsky, Robert M." w:date="2020-06-17T14:51:00Z">
        <w:r>
          <w:rPr>
            <w:rFonts w:ascii="Times New Roman" w:hAnsi="Times New Roman" w:cs="Times New Roman"/>
            <w:sz w:val="24"/>
            <w:szCs w:val="24"/>
          </w:rPr>
          <w:t xml:space="preserve"> </w:t>
        </w:r>
      </w:ins>
      <w:ins w:id="195" w:author="Nosofsky, Robert M." w:date="2020-06-17T14:52:00Z">
        <w:r>
          <w:rPr>
            <w:rFonts w:ascii="Times New Roman" w:hAnsi="Times New Roman" w:cs="Times New Roman"/>
            <w:sz w:val="24"/>
            <w:szCs w:val="24"/>
          </w:rPr>
          <w:t xml:space="preserve">the exemplar model).  The </w:t>
        </w:r>
        <w:r w:rsidR="001817DF">
          <w:rPr>
            <w:rFonts w:ascii="Times New Roman" w:hAnsi="Times New Roman" w:cs="Times New Roman"/>
            <w:sz w:val="24"/>
            <w:szCs w:val="24"/>
          </w:rPr>
          <w:t>main purpose of collecting the classification-transfer</w:t>
        </w:r>
        <w:r>
          <w:rPr>
            <w:rFonts w:ascii="Times New Roman" w:hAnsi="Times New Roman" w:cs="Times New Roman"/>
            <w:sz w:val="24"/>
            <w:szCs w:val="24"/>
          </w:rPr>
          <w:t xml:space="preserve"> data was to provide additional constraints for model fitting</w:t>
        </w:r>
      </w:ins>
      <w:ins w:id="196" w:author="Nosofsky, Robert M." w:date="2020-06-17T14:53:00Z">
        <w:r w:rsidR="00433029">
          <w:rPr>
            <w:rFonts w:ascii="Times New Roman" w:hAnsi="Times New Roman" w:cs="Times New Roman"/>
            <w:sz w:val="24"/>
            <w:szCs w:val="24"/>
          </w:rPr>
          <w:t>:  O</w:t>
        </w:r>
        <w:r>
          <w:rPr>
            <w:rFonts w:ascii="Times New Roman" w:hAnsi="Times New Roman" w:cs="Times New Roman"/>
            <w:sz w:val="24"/>
            <w:szCs w:val="24"/>
          </w:rPr>
          <w:t>ur goal is to test the exemplar model on its ability to account jointly for the classification and recognition</w:t>
        </w:r>
      </w:ins>
      <w:ins w:id="197" w:author="Nosofsky, Robert M." w:date="2020-06-17T15:00:00Z">
        <w:r w:rsidR="00433029">
          <w:rPr>
            <w:rFonts w:ascii="Times New Roman" w:hAnsi="Times New Roman" w:cs="Times New Roman"/>
            <w:sz w:val="24"/>
            <w:szCs w:val="24"/>
          </w:rPr>
          <w:t xml:space="preserve"> transfer</w:t>
        </w:r>
      </w:ins>
      <w:ins w:id="198" w:author="Nosofsky, Robert M." w:date="2020-06-17T14:53:00Z">
        <w:r>
          <w:rPr>
            <w:rFonts w:ascii="Times New Roman" w:hAnsi="Times New Roman" w:cs="Times New Roman"/>
            <w:sz w:val="24"/>
            <w:szCs w:val="24"/>
          </w:rPr>
          <w:t xml:space="preserve"> data collected across our Experiments 1 and 2</w:t>
        </w:r>
      </w:ins>
      <w:ins w:id="199" w:author="Nosofsky, Robert M." w:date="2020-06-17T14:56:00Z">
        <w:r w:rsidR="00433029">
          <w:rPr>
            <w:rFonts w:ascii="Times New Roman" w:hAnsi="Times New Roman" w:cs="Times New Roman"/>
            <w:sz w:val="24"/>
            <w:szCs w:val="24"/>
          </w:rPr>
          <w:t xml:space="preserve"> in both the REP and NREP conditions</w:t>
        </w:r>
      </w:ins>
      <w:ins w:id="200" w:author="Nosofsky, Robert M." w:date="2020-06-17T14:53:00Z">
        <w:r>
          <w:rPr>
            <w:rFonts w:ascii="Times New Roman" w:hAnsi="Times New Roman" w:cs="Times New Roman"/>
            <w:sz w:val="24"/>
            <w:szCs w:val="24"/>
          </w:rPr>
          <w:t xml:space="preserve">.  </w:t>
        </w:r>
      </w:ins>
      <w:ins w:id="201" w:author="Nosofsky, Robert M." w:date="2020-06-17T14:52:00Z">
        <w:r>
          <w:rPr>
            <w:rFonts w:ascii="Times New Roman" w:hAnsi="Times New Roman" w:cs="Times New Roman"/>
            <w:sz w:val="24"/>
            <w:szCs w:val="24"/>
          </w:rPr>
          <w:t>A minor variation from Homa et al.’s Experiment-1 procedure is that we also included</w:t>
        </w:r>
      </w:ins>
      <w:ins w:id="202" w:author="Nosofsky, Robert M." w:date="2020-06-17T14:56:00Z">
        <w:r w:rsidR="00433029">
          <w:rPr>
            <w:rFonts w:ascii="Times New Roman" w:hAnsi="Times New Roman" w:cs="Times New Roman"/>
            <w:sz w:val="24"/>
            <w:szCs w:val="24"/>
          </w:rPr>
          <w:t xml:space="preserve"> tests of the old training distortions as part of the classification-transfer tests, to provide still further constraints for</w:t>
        </w:r>
      </w:ins>
      <w:ins w:id="203" w:author="Nosofsky, Robert M." w:date="2020-06-17T15:01:00Z">
        <w:r w:rsidR="00433029">
          <w:rPr>
            <w:rFonts w:ascii="Times New Roman" w:hAnsi="Times New Roman" w:cs="Times New Roman"/>
            <w:sz w:val="24"/>
            <w:szCs w:val="24"/>
          </w:rPr>
          <w:t xml:space="preserve"> the formal</w:t>
        </w:r>
      </w:ins>
      <w:ins w:id="204" w:author="Nosofsky, Robert M." w:date="2020-06-17T14:56:00Z">
        <w:r w:rsidR="00433029">
          <w:rPr>
            <w:rFonts w:ascii="Times New Roman" w:hAnsi="Times New Roman" w:cs="Times New Roman"/>
            <w:sz w:val="24"/>
            <w:szCs w:val="24"/>
          </w:rPr>
          <w:t xml:space="preserve"> modeling.</w:t>
        </w:r>
      </w:ins>
    </w:p>
    <w:p w14:paraId="4B11AC21" w14:textId="13C65003" w:rsidR="000D07B9" w:rsidRPr="00556EF0" w:rsidDel="00433029" w:rsidRDefault="00270EB7" w:rsidP="00E96029">
      <w:pPr>
        <w:contextualSpacing/>
        <w:rPr>
          <w:del w:id="205" w:author="Nosofsky, Robert M." w:date="2020-06-17T15:01:00Z"/>
          <w:rFonts w:ascii="Times New Roman" w:hAnsi="Times New Roman" w:cs="Times New Roman"/>
          <w:sz w:val="24"/>
          <w:szCs w:val="24"/>
        </w:rPr>
      </w:pPr>
      <w:del w:id="206" w:author="Nosofsky, Robert M." w:date="2020-06-17T14:45:00Z">
        <w:r w:rsidRPr="00556EF0" w:rsidDel="00913B08">
          <w:rPr>
            <w:rFonts w:ascii="Times New Roman" w:hAnsi="Times New Roman" w:cs="Times New Roman"/>
            <w:sz w:val="24"/>
            <w:szCs w:val="24"/>
          </w:rPr>
          <w:tab/>
        </w:r>
      </w:del>
      <w:del w:id="207" w:author="Nosofsky, Robert M." w:date="2020-06-17T15:01:00Z">
        <w:r w:rsidR="008D73BC" w:rsidRPr="00556EF0" w:rsidDel="00433029">
          <w:rPr>
            <w:rFonts w:ascii="Times New Roman" w:hAnsi="Times New Roman" w:cs="Times New Roman"/>
            <w:sz w:val="24"/>
            <w:szCs w:val="24"/>
          </w:rPr>
          <w:delText xml:space="preserve">Experiment 2 was intended to replicate the learning phase and transfer-classification phase, as in Homa et al.’s experiment 1. The structure of the learning phases in the REP and NREP conditions was similar to Homa et al.’s experiment 1, except that there were 15 learning blocks in our experiment.  The learning phases in the REP and NREP conditions were replicated to confirm our finding in experiment 1 that the classification learning rate was faster in the REP than in the NREP condition. The transfer phases involved classification tests on prototypes, old-medium, low, new-medium, and high distortions. The old-medium distortions </w:delText>
        </w:r>
        <w:r w:rsidR="008D73BC" w:rsidRPr="00556EF0" w:rsidDel="00433029">
          <w:rPr>
            <w:rFonts w:ascii="Times New Roman" w:hAnsi="Times New Roman" w:cs="Times New Roman"/>
            <w:sz w:val="24"/>
            <w:szCs w:val="24"/>
          </w:rPr>
          <w:lastRenderedPageBreak/>
          <w:delText>were tested in addition to the four item types used in the Homa et al.’s experiment 1 in order to constrain the simulation process of the exemplar model. We expected the pattern of classification data to be consistent with Homa et al.’s results as well as the qualitative predictions of the exemplar model, mainly in that the classification performance of the novel test patterns would be excellent in both the REP and NREP conditions.</w:delText>
        </w:r>
      </w:del>
    </w:p>
    <w:p w14:paraId="00055804" w14:textId="77777777" w:rsidR="000D07B9" w:rsidRPr="00556EF0" w:rsidRDefault="000D07B9" w:rsidP="007C6110">
      <w:pPr>
        <w:contextualSpacing/>
        <w:jc w:val="both"/>
        <w:rPr>
          <w:rFonts w:ascii="Times New Roman" w:hAnsi="Times New Roman" w:cs="Times New Roman"/>
          <w:sz w:val="24"/>
          <w:szCs w:val="24"/>
        </w:rPr>
      </w:pPr>
    </w:p>
    <w:p w14:paraId="3630269C" w14:textId="70461146" w:rsidR="000D07B9" w:rsidRPr="00556EF0" w:rsidRDefault="000D07B9"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Method</w:t>
      </w:r>
    </w:p>
    <w:p w14:paraId="6A661D81" w14:textId="680E45C0" w:rsidR="00B3298B" w:rsidRPr="00556EF0" w:rsidRDefault="00B3298B" w:rsidP="00E96029">
      <w:pPr>
        <w:ind w:firstLine="0"/>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Subject</w:t>
      </w:r>
      <w:r w:rsidR="000D07B9" w:rsidRPr="00556EF0">
        <w:rPr>
          <w:rFonts w:ascii="Times New Roman" w:hAnsi="Times New Roman" w:cs="Times New Roman"/>
          <w:sz w:val="24"/>
          <w:szCs w:val="24"/>
          <w:u w:val="single"/>
        </w:rPr>
        <w:t>s</w:t>
      </w:r>
    </w:p>
    <w:p w14:paraId="541D083A" w14:textId="53CCF280" w:rsidR="002872B2" w:rsidRPr="00556EF0" w:rsidRDefault="000D07B9"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The subjects were </w:t>
      </w:r>
      <w:r w:rsidR="00B3298B" w:rsidRPr="00556EF0">
        <w:rPr>
          <w:rFonts w:ascii="Times New Roman" w:hAnsi="Times New Roman" w:cs="Times New Roman"/>
          <w:sz w:val="24"/>
          <w:szCs w:val="24"/>
        </w:rPr>
        <w:t>8</w:t>
      </w:r>
      <w:r w:rsidR="00C74948" w:rsidRPr="00556EF0">
        <w:rPr>
          <w:rFonts w:ascii="Times New Roman" w:hAnsi="Times New Roman" w:cs="Times New Roman"/>
          <w:sz w:val="24"/>
          <w:szCs w:val="24"/>
        </w:rPr>
        <w:t>9</w:t>
      </w:r>
      <w:r w:rsidR="00B3298B" w:rsidRPr="00556EF0">
        <w:rPr>
          <w:rFonts w:ascii="Times New Roman" w:hAnsi="Times New Roman" w:cs="Times New Roman"/>
          <w:sz w:val="24"/>
          <w:szCs w:val="24"/>
        </w:rPr>
        <w:t xml:space="preserve"> undergraduates </w:t>
      </w:r>
      <w:r w:rsidRPr="00556EF0">
        <w:rPr>
          <w:rFonts w:ascii="Times New Roman" w:hAnsi="Times New Roman" w:cs="Times New Roman"/>
          <w:sz w:val="24"/>
          <w:szCs w:val="24"/>
        </w:rPr>
        <w:t>from</w:t>
      </w:r>
      <w:r w:rsidR="00B3298B" w:rsidRPr="00556EF0">
        <w:rPr>
          <w:rFonts w:ascii="Times New Roman" w:hAnsi="Times New Roman" w:cs="Times New Roman"/>
          <w:sz w:val="24"/>
          <w:szCs w:val="24"/>
        </w:rPr>
        <w:t xml:space="preserve"> Indiana University</w:t>
      </w:r>
      <w:r w:rsidRPr="00556EF0">
        <w:rPr>
          <w:rFonts w:ascii="Times New Roman" w:hAnsi="Times New Roman" w:cs="Times New Roman"/>
          <w:sz w:val="24"/>
          <w:szCs w:val="24"/>
        </w:rPr>
        <w:t xml:space="preserve"> who participated in partial fulfillment of an introductory psychology course requirement.  There were 43 subjects in the REP condition and 46 subjects in the NREP condition.  </w:t>
      </w:r>
      <w:r w:rsidR="002872B2" w:rsidRPr="00556EF0">
        <w:rPr>
          <w:rFonts w:ascii="Times New Roman" w:hAnsi="Times New Roman" w:cs="Times New Roman"/>
          <w:sz w:val="24"/>
          <w:szCs w:val="24"/>
        </w:rPr>
        <w:t>Subjects were randomly assigned to the conditions.  All subjects had normal or correct</w:t>
      </w:r>
      <w:r w:rsidR="008B7F0F" w:rsidRPr="00556EF0">
        <w:rPr>
          <w:rFonts w:ascii="Times New Roman" w:hAnsi="Times New Roman" w:cs="Times New Roman"/>
          <w:sz w:val="24"/>
          <w:szCs w:val="24"/>
        </w:rPr>
        <w:t>ed</w:t>
      </w:r>
      <w:r w:rsidR="002872B2" w:rsidRPr="00556EF0">
        <w:rPr>
          <w:rFonts w:ascii="Times New Roman" w:hAnsi="Times New Roman" w:cs="Times New Roman"/>
          <w:sz w:val="24"/>
          <w:szCs w:val="24"/>
        </w:rPr>
        <w:t>-to-normal vision.</w:t>
      </w:r>
      <w:ins w:id="208" w:author="Nosofsky, Robert M." w:date="2020-06-17T15:01:00Z">
        <w:r w:rsidR="00FC428B">
          <w:rPr>
            <w:rFonts w:ascii="Times New Roman" w:hAnsi="Times New Roman" w:cs="Times New Roman"/>
            <w:sz w:val="24"/>
            <w:szCs w:val="24"/>
          </w:rPr>
          <w:t xml:space="preserve">  Although we had intended to collect a larger sample size,</w:t>
        </w:r>
      </w:ins>
      <w:ins w:id="209" w:author="Nosofsky, Robert M." w:date="2020-06-17T15:05:00Z">
        <w:r w:rsidR="0085392F">
          <w:rPr>
            <w:rFonts w:ascii="Times New Roman" w:hAnsi="Times New Roman" w:cs="Times New Roman"/>
            <w:sz w:val="24"/>
            <w:szCs w:val="24"/>
          </w:rPr>
          <w:t xml:space="preserve"> roughly matching the sample size from Experiment 1,</w:t>
        </w:r>
      </w:ins>
      <w:ins w:id="210" w:author="Nosofsky, Robert M." w:date="2020-06-17T15:01:00Z">
        <w:r w:rsidR="00FC428B">
          <w:rPr>
            <w:rFonts w:ascii="Times New Roman" w:hAnsi="Times New Roman" w:cs="Times New Roman"/>
            <w:sz w:val="24"/>
            <w:szCs w:val="24"/>
          </w:rPr>
          <w:t xml:space="preserve"> the COVID-19 crisis prevented us from fulfilling that intention. </w:t>
        </w:r>
      </w:ins>
      <w:ins w:id="211" w:author="Nosofsky, Robert M." w:date="2020-06-17T15:03:00Z">
        <w:r w:rsidR="00FC428B">
          <w:rPr>
            <w:rFonts w:ascii="Times New Roman" w:hAnsi="Times New Roman" w:cs="Times New Roman"/>
            <w:sz w:val="24"/>
            <w:szCs w:val="24"/>
          </w:rPr>
          <w:t xml:space="preserve">Nevertheless, </w:t>
        </w:r>
      </w:ins>
      <w:ins w:id="212" w:author="Nosofsky, Robert M." w:date="2020-06-17T15:04:00Z">
        <w:r w:rsidR="0085392F">
          <w:rPr>
            <w:rFonts w:ascii="Times New Roman" w:hAnsi="Times New Roman" w:cs="Times New Roman"/>
            <w:sz w:val="24"/>
            <w:szCs w:val="24"/>
          </w:rPr>
          <w:t xml:space="preserve">as will be seen, </w:t>
        </w:r>
      </w:ins>
      <w:ins w:id="213" w:author="Nosofsky, Robert M." w:date="2020-06-17T15:03:00Z">
        <w:r w:rsidR="00FC428B">
          <w:rPr>
            <w:rFonts w:ascii="Times New Roman" w:hAnsi="Times New Roman" w:cs="Times New Roman"/>
            <w:sz w:val="24"/>
            <w:szCs w:val="24"/>
          </w:rPr>
          <w:t xml:space="preserve">the present sample size still yielded </w:t>
        </w:r>
      </w:ins>
      <w:ins w:id="214" w:author="Nosofsky, Robert M." w:date="2020-06-17T15:04:00Z">
        <w:r w:rsidR="0085392F">
          <w:rPr>
            <w:rFonts w:ascii="Times New Roman" w:hAnsi="Times New Roman" w:cs="Times New Roman"/>
            <w:sz w:val="24"/>
            <w:szCs w:val="24"/>
          </w:rPr>
          <w:t xml:space="preserve">mostly </w:t>
        </w:r>
      </w:ins>
      <w:ins w:id="215" w:author="Nosofsky, Robert M." w:date="2020-06-17T15:03:00Z">
        <w:r w:rsidR="00FC428B">
          <w:rPr>
            <w:rFonts w:ascii="Times New Roman" w:hAnsi="Times New Roman" w:cs="Times New Roman"/>
            <w:sz w:val="24"/>
            <w:szCs w:val="24"/>
          </w:rPr>
          <w:t>clear-cut results</w:t>
        </w:r>
      </w:ins>
      <w:ins w:id="216" w:author="Nosofsky, Robert M." w:date="2020-06-17T15:04:00Z">
        <w:r w:rsidR="0085392F">
          <w:rPr>
            <w:rFonts w:ascii="Times New Roman" w:hAnsi="Times New Roman" w:cs="Times New Roman"/>
            <w:sz w:val="24"/>
            <w:szCs w:val="24"/>
          </w:rPr>
          <w:t xml:space="preserve"> that enabled firm conclusions.</w:t>
        </w:r>
      </w:ins>
      <w:ins w:id="217" w:author="Nosofsky, Robert M." w:date="2020-06-17T15:03:00Z">
        <w:r w:rsidR="00FC428B">
          <w:rPr>
            <w:rFonts w:ascii="Times New Roman" w:hAnsi="Times New Roman" w:cs="Times New Roman"/>
            <w:sz w:val="24"/>
            <w:szCs w:val="24"/>
          </w:rPr>
          <w:t xml:space="preserve"> </w:t>
        </w:r>
      </w:ins>
      <w:ins w:id="218" w:author="Nosofsky, Robert M." w:date="2020-06-17T15:01:00Z">
        <w:r w:rsidR="00FC428B">
          <w:rPr>
            <w:rFonts w:ascii="Times New Roman" w:hAnsi="Times New Roman" w:cs="Times New Roman"/>
            <w:sz w:val="24"/>
            <w:szCs w:val="24"/>
          </w:rPr>
          <w:t xml:space="preserve"> </w:t>
        </w:r>
      </w:ins>
    </w:p>
    <w:p w14:paraId="04ACBCEB" w14:textId="77777777" w:rsidR="002872B2" w:rsidRPr="00556EF0" w:rsidRDefault="002872B2" w:rsidP="00E96029">
      <w:pPr>
        <w:contextualSpacing/>
        <w:rPr>
          <w:rFonts w:ascii="Times New Roman" w:hAnsi="Times New Roman" w:cs="Times New Roman"/>
          <w:sz w:val="24"/>
          <w:szCs w:val="24"/>
        </w:rPr>
      </w:pPr>
    </w:p>
    <w:p w14:paraId="1160761E" w14:textId="77777777" w:rsidR="002872B2" w:rsidRPr="00556EF0" w:rsidRDefault="002872B2" w:rsidP="00E96029">
      <w:pPr>
        <w:ind w:firstLine="0"/>
        <w:contextualSpacing/>
        <w:rPr>
          <w:rFonts w:ascii="Times New Roman" w:hAnsi="Times New Roman" w:cs="Times New Roman"/>
          <w:sz w:val="24"/>
          <w:szCs w:val="24"/>
          <w:u w:val="single"/>
        </w:rPr>
      </w:pPr>
      <w:r w:rsidRPr="00556EF0">
        <w:rPr>
          <w:rFonts w:ascii="Times New Roman" w:hAnsi="Times New Roman" w:cs="Times New Roman"/>
          <w:sz w:val="24"/>
          <w:szCs w:val="24"/>
          <w:u w:val="single"/>
        </w:rPr>
        <w:t>Stimuli and Apparatus</w:t>
      </w:r>
    </w:p>
    <w:p w14:paraId="46E3A40B" w14:textId="3802CBE7" w:rsidR="002872B2" w:rsidRPr="00556EF0" w:rsidRDefault="002872B2" w:rsidP="00E96029">
      <w:pPr>
        <w:contextualSpacing/>
        <w:rPr>
          <w:rFonts w:ascii="Times New Roman" w:hAnsi="Times New Roman" w:cs="Times New Roman"/>
          <w:sz w:val="24"/>
          <w:szCs w:val="24"/>
        </w:rPr>
      </w:pPr>
      <w:r w:rsidRPr="00556EF0">
        <w:rPr>
          <w:rFonts w:ascii="Times New Roman" w:hAnsi="Times New Roman" w:cs="Times New Roman"/>
          <w:sz w:val="24"/>
          <w:szCs w:val="24"/>
        </w:rPr>
        <w:t>The apparatus and method for creating the stimuli were the same as in Experiment 1.</w:t>
      </w:r>
    </w:p>
    <w:p w14:paraId="6A86C9AF" w14:textId="0E76C270" w:rsidR="00B3298B" w:rsidRPr="00556EF0" w:rsidRDefault="00B3298B"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 </w:t>
      </w:r>
    </w:p>
    <w:p w14:paraId="4FF42706" w14:textId="77777777" w:rsidR="00B3298B" w:rsidRPr="00556EF0" w:rsidRDefault="00B3298B" w:rsidP="00E96029">
      <w:pPr>
        <w:ind w:firstLine="0"/>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Procedure</w:t>
      </w:r>
    </w:p>
    <w:p w14:paraId="78817DBF" w14:textId="77777777" w:rsidR="002872B2" w:rsidRPr="00556EF0" w:rsidRDefault="002872B2"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The procedure for the learning phase for the REP and NREP conditions was the same as described in Experiment 1.</w:t>
      </w:r>
    </w:p>
    <w:p w14:paraId="6489F2F6" w14:textId="583F9759" w:rsidR="00963898" w:rsidRPr="00556EF0" w:rsidRDefault="002872B2"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lastRenderedPageBreak/>
        <w:t>In the transfer phase, the subjects were instructed to continue to classify the patterns into the same three categories as in the learning phase.   In both the REP and NREP conditions, the set of transfer patterns was composed of</w:t>
      </w:r>
      <w:r w:rsidR="00963898" w:rsidRPr="00556EF0">
        <w:rPr>
          <w:rFonts w:ascii="Times New Roman" w:hAnsi="Times New Roman" w:cs="Times New Roman"/>
          <w:sz w:val="24"/>
          <w:szCs w:val="24"/>
        </w:rPr>
        <w:t xml:space="preserve"> 15 old distortions</w:t>
      </w:r>
      <w:r w:rsidRPr="00556EF0">
        <w:rPr>
          <w:rFonts w:ascii="Times New Roman" w:hAnsi="Times New Roman" w:cs="Times New Roman"/>
          <w:sz w:val="24"/>
          <w:szCs w:val="24"/>
        </w:rPr>
        <w:t xml:space="preserve"> (5 per category)</w:t>
      </w:r>
      <w:r w:rsidR="00963898" w:rsidRPr="00556EF0">
        <w:rPr>
          <w:rFonts w:ascii="Times New Roman" w:hAnsi="Times New Roman" w:cs="Times New Roman"/>
          <w:sz w:val="24"/>
          <w:szCs w:val="24"/>
        </w:rPr>
        <w:t>, 3 prototypes (1 per category), 15 low</w:t>
      </w:r>
      <w:r w:rsidRPr="00556EF0">
        <w:rPr>
          <w:rFonts w:ascii="Times New Roman" w:hAnsi="Times New Roman" w:cs="Times New Roman"/>
          <w:sz w:val="24"/>
          <w:szCs w:val="24"/>
        </w:rPr>
        <w:t xml:space="preserve">-level </w:t>
      </w:r>
      <w:r w:rsidR="00963898" w:rsidRPr="00556EF0">
        <w:rPr>
          <w:rFonts w:ascii="Times New Roman" w:hAnsi="Times New Roman" w:cs="Times New Roman"/>
          <w:sz w:val="24"/>
          <w:szCs w:val="24"/>
        </w:rPr>
        <w:t xml:space="preserve">distortions (5 per category), 15 new medium-level distortions (5 per category), and 15 high-level distortions (5 per category). </w:t>
      </w:r>
      <w:r w:rsidRPr="00556EF0">
        <w:rPr>
          <w:rFonts w:ascii="Times New Roman" w:hAnsi="Times New Roman" w:cs="Times New Roman"/>
          <w:sz w:val="24"/>
          <w:szCs w:val="24"/>
        </w:rPr>
        <w:t xml:space="preserve"> The same procedure</w:t>
      </w:r>
      <w:r w:rsidR="00A01A2F" w:rsidRPr="00556EF0">
        <w:rPr>
          <w:rFonts w:ascii="Times New Roman" w:hAnsi="Times New Roman" w:cs="Times New Roman"/>
          <w:sz w:val="24"/>
          <w:szCs w:val="24"/>
        </w:rPr>
        <w:t>s</w:t>
      </w:r>
      <w:r w:rsidRPr="00556EF0">
        <w:rPr>
          <w:rFonts w:ascii="Times New Roman" w:hAnsi="Times New Roman" w:cs="Times New Roman"/>
          <w:sz w:val="24"/>
          <w:szCs w:val="24"/>
        </w:rPr>
        <w:t xml:space="preserve"> for choosing the old distortions in</w:t>
      </w:r>
      <w:r w:rsidR="00836AC6" w:rsidRPr="00556EF0">
        <w:rPr>
          <w:rFonts w:ascii="Times New Roman" w:hAnsi="Times New Roman" w:cs="Times New Roman"/>
          <w:sz w:val="24"/>
          <w:szCs w:val="24"/>
        </w:rPr>
        <w:t xml:space="preserve"> both</w:t>
      </w:r>
      <w:r w:rsidRPr="00556EF0">
        <w:rPr>
          <w:rFonts w:ascii="Times New Roman" w:hAnsi="Times New Roman" w:cs="Times New Roman"/>
          <w:sz w:val="24"/>
          <w:szCs w:val="24"/>
        </w:rPr>
        <w:t xml:space="preserve"> the REP</w:t>
      </w:r>
      <w:r w:rsidR="00A01A2F" w:rsidRPr="00556EF0">
        <w:rPr>
          <w:rFonts w:ascii="Times New Roman" w:hAnsi="Times New Roman" w:cs="Times New Roman"/>
          <w:sz w:val="24"/>
          <w:szCs w:val="24"/>
        </w:rPr>
        <w:t xml:space="preserve"> and NREP conditions were</w:t>
      </w:r>
      <w:r w:rsidR="00836AC6" w:rsidRPr="00556EF0">
        <w:rPr>
          <w:rFonts w:ascii="Times New Roman" w:hAnsi="Times New Roman" w:cs="Times New Roman"/>
          <w:sz w:val="24"/>
          <w:szCs w:val="24"/>
        </w:rPr>
        <w:t xml:space="preserve"> used as in Experiment 1.</w:t>
      </w:r>
      <w:r w:rsidRPr="00556EF0">
        <w:rPr>
          <w:rFonts w:ascii="Times New Roman" w:hAnsi="Times New Roman" w:cs="Times New Roman"/>
          <w:sz w:val="24"/>
          <w:szCs w:val="24"/>
        </w:rPr>
        <w:t xml:space="preserve"> </w:t>
      </w:r>
      <w:r w:rsidR="00963898" w:rsidRPr="00556EF0">
        <w:rPr>
          <w:rFonts w:ascii="Times New Roman" w:hAnsi="Times New Roman" w:cs="Times New Roman"/>
          <w:sz w:val="24"/>
          <w:szCs w:val="24"/>
        </w:rPr>
        <w:t>Each</w:t>
      </w:r>
      <w:r w:rsidRPr="00556EF0">
        <w:rPr>
          <w:rFonts w:ascii="Times New Roman" w:hAnsi="Times New Roman" w:cs="Times New Roman"/>
          <w:sz w:val="24"/>
          <w:szCs w:val="24"/>
        </w:rPr>
        <w:t xml:space="preserve"> individual</w:t>
      </w:r>
      <w:r w:rsidR="00963898" w:rsidRPr="00556EF0">
        <w:rPr>
          <w:rFonts w:ascii="Times New Roman" w:hAnsi="Times New Roman" w:cs="Times New Roman"/>
          <w:sz w:val="24"/>
          <w:szCs w:val="24"/>
        </w:rPr>
        <w:t xml:space="preserve"> pattern was presented</w:t>
      </w:r>
      <w:r w:rsidRPr="00556EF0">
        <w:rPr>
          <w:rFonts w:ascii="Times New Roman" w:hAnsi="Times New Roman" w:cs="Times New Roman"/>
          <w:sz w:val="24"/>
          <w:szCs w:val="24"/>
        </w:rPr>
        <w:t xml:space="preserve"> once</w:t>
      </w:r>
      <w:r w:rsidR="00963898" w:rsidRPr="00556EF0">
        <w:rPr>
          <w:rFonts w:ascii="Times New Roman" w:hAnsi="Times New Roman" w:cs="Times New Roman"/>
          <w:sz w:val="24"/>
          <w:szCs w:val="24"/>
        </w:rPr>
        <w:t xml:space="preserve"> for a total of 63 </w:t>
      </w:r>
      <w:r w:rsidR="008B7F0F" w:rsidRPr="00556EF0">
        <w:rPr>
          <w:rFonts w:ascii="Times New Roman" w:hAnsi="Times New Roman" w:cs="Times New Roman"/>
          <w:sz w:val="24"/>
          <w:szCs w:val="24"/>
        </w:rPr>
        <w:t xml:space="preserve">transfer </w:t>
      </w:r>
      <w:r w:rsidR="00963898" w:rsidRPr="00556EF0">
        <w:rPr>
          <w:rFonts w:ascii="Times New Roman" w:hAnsi="Times New Roman" w:cs="Times New Roman"/>
          <w:sz w:val="24"/>
          <w:szCs w:val="24"/>
        </w:rPr>
        <w:t xml:space="preserve">trials. The order of presentation was randomized for each subject. </w:t>
      </w:r>
    </w:p>
    <w:p w14:paraId="1B3AA2C8" w14:textId="77777777" w:rsidR="00963898" w:rsidRPr="00556EF0" w:rsidRDefault="00963898" w:rsidP="007C6110">
      <w:pPr>
        <w:contextualSpacing/>
        <w:jc w:val="both"/>
        <w:rPr>
          <w:rFonts w:ascii="Times New Roman" w:hAnsi="Times New Roman" w:cs="Times New Roman"/>
          <w:sz w:val="24"/>
          <w:szCs w:val="24"/>
        </w:rPr>
      </w:pPr>
    </w:p>
    <w:p w14:paraId="38A599D0" w14:textId="4E3FE4B1" w:rsidR="00836AC6" w:rsidRPr="00556EF0" w:rsidRDefault="00B3298B" w:rsidP="007C6110">
      <w:pPr>
        <w:contextualSpacing/>
        <w:jc w:val="center"/>
        <w:rPr>
          <w:rFonts w:ascii="Times New Roman" w:hAnsi="Times New Roman" w:cs="Times New Roman"/>
          <w:sz w:val="24"/>
          <w:szCs w:val="24"/>
        </w:rPr>
      </w:pPr>
      <w:r w:rsidRPr="00556EF0">
        <w:rPr>
          <w:rFonts w:ascii="Times New Roman" w:hAnsi="Times New Roman" w:cs="Times New Roman"/>
          <w:sz w:val="24"/>
          <w:szCs w:val="24"/>
        </w:rPr>
        <w:t>Results</w:t>
      </w:r>
    </w:p>
    <w:p w14:paraId="06972C58" w14:textId="77777777" w:rsidR="008B7F0F" w:rsidRPr="00556EF0" w:rsidRDefault="008B7F0F" w:rsidP="007C6110">
      <w:pPr>
        <w:contextualSpacing/>
        <w:jc w:val="both"/>
        <w:rPr>
          <w:rFonts w:ascii="Times New Roman" w:hAnsi="Times New Roman" w:cs="Times New Roman"/>
          <w:sz w:val="24"/>
          <w:szCs w:val="24"/>
        </w:rPr>
      </w:pPr>
    </w:p>
    <w:p w14:paraId="1310B2E5" w14:textId="0FA75A72" w:rsidR="008B7F0F" w:rsidRPr="00556EF0" w:rsidRDefault="008B7F0F" w:rsidP="00E96029">
      <w:pPr>
        <w:contextualSpacing/>
        <w:rPr>
          <w:rFonts w:ascii="Times New Roman" w:hAnsi="Times New Roman" w:cs="Times New Roman"/>
          <w:sz w:val="24"/>
          <w:szCs w:val="24"/>
        </w:rPr>
      </w:pPr>
      <w:del w:id="219" w:author="Nosofsky, Robert M." w:date="2020-06-17T15:06:00Z">
        <w:r w:rsidRPr="00556EF0" w:rsidDel="0085392F">
          <w:rPr>
            <w:rFonts w:ascii="Times New Roman" w:hAnsi="Times New Roman" w:cs="Times New Roman"/>
            <w:sz w:val="24"/>
            <w:szCs w:val="24"/>
          </w:rPr>
          <w:tab/>
        </w:r>
      </w:del>
      <w:r w:rsidRPr="00556EF0">
        <w:rPr>
          <w:rFonts w:ascii="Times New Roman" w:hAnsi="Times New Roman" w:cs="Times New Roman"/>
          <w:sz w:val="24"/>
          <w:szCs w:val="24"/>
        </w:rPr>
        <w:t xml:space="preserve">We started by conducting preliminary analyses to remove severe outlier subjects.  </w:t>
      </w:r>
      <w:ins w:id="220" w:author="Nosofsky, Robert M." w:date="2020-06-17T15:07:00Z">
        <w:r w:rsidR="0085392F">
          <w:rPr>
            <w:rFonts w:ascii="Times New Roman" w:hAnsi="Times New Roman" w:cs="Times New Roman"/>
            <w:sz w:val="24"/>
            <w:szCs w:val="24"/>
          </w:rPr>
          <w:t xml:space="preserve">For the learning phase, the performance measure used for identifying outliers was </w:t>
        </w:r>
      </w:ins>
      <w:del w:id="221" w:author="Nosofsky, Robert M." w:date="2020-06-17T15:07:00Z">
        <w:r w:rsidRPr="00556EF0" w:rsidDel="0085392F">
          <w:rPr>
            <w:rFonts w:ascii="Times New Roman" w:hAnsi="Times New Roman" w:cs="Times New Roman"/>
            <w:sz w:val="24"/>
            <w:szCs w:val="24"/>
          </w:rPr>
          <w:delText xml:space="preserve">The measure of learning-phase performance was </w:delText>
        </w:r>
      </w:del>
      <w:r w:rsidRPr="00556EF0">
        <w:rPr>
          <w:rFonts w:ascii="Times New Roman" w:hAnsi="Times New Roman" w:cs="Times New Roman"/>
          <w:sz w:val="24"/>
          <w:szCs w:val="24"/>
        </w:rPr>
        <w:t xml:space="preserve">the same as in Experiment 1.  For the classification-transfer phase, we measured average accuracy computed </w:t>
      </w:r>
      <w:r w:rsidR="00237216" w:rsidRPr="00556EF0">
        <w:rPr>
          <w:rFonts w:ascii="Times New Roman" w:hAnsi="Times New Roman" w:cs="Times New Roman"/>
          <w:sz w:val="24"/>
          <w:szCs w:val="24"/>
        </w:rPr>
        <w:t xml:space="preserve">across </w:t>
      </w:r>
      <w:r w:rsidRPr="00556EF0">
        <w:rPr>
          <w:rFonts w:ascii="Times New Roman" w:hAnsi="Times New Roman" w:cs="Times New Roman"/>
          <w:sz w:val="24"/>
          <w:szCs w:val="24"/>
        </w:rPr>
        <w:t>all 6</w:t>
      </w:r>
      <w:ins w:id="222" w:author="Nosofsky, Robert M." w:date="2020-06-17T16:04:00Z">
        <w:r w:rsidR="007E3B92">
          <w:rPr>
            <w:rFonts w:ascii="Times New Roman" w:hAnsi="Times New Roman" w:cs="Times New Roman"/>
            <w:sz w:val="24"/>
            <w:szCs w:val="24"/>
          </w:rPr>
          <w:t>3</w:t>
        </w:r>
      </w:ins>
      <w:del w:id="223" w:author="Nosofsky, Robert M." w:date="2020-06-17T16:04:00Z">
        <w:r w:rsidRPr="00556EF0" w:rsidDel="007E3B92">
          <w:rPr>
            <w:rFonts w:ascii="Times New Roman" w:hAnsi="Times New Roman" w:cs="Times New Roman"/>
            <w:sz w:val="24"/>
            <w:szCs w:val="24"/>
          </w:rPr>
          <w:delText>9</w:delText>
        </w:r>
      </w:del>
      <w:r w:rsidRPr="00556EF0">
        <w:rPr>
          <w:rFonts w:ascii="Times New Roman" w:hAnsi="Times New Roman" w:cs="Times New Roman"/>
          <w:sz w:val="24"/>
          <w:szCs w:val="24"/>
        </w:rPr>
        <w:t xml:space="preserve"> transfer trials.  We </w:t>
      </w:r>
      <w:r w:rsidR="00237216" w:rsidRPr="00556EF0">
        <w:rPr>
          <w:rFonts w:ascii="Times New Roman" w:hAnsi="Times New Roman" w:cs="Times New Roman"/>
          <w:sz w:val="24"/>
          <w:szCs w:val="24"/>
        </w:rPr>
        <w:t>again deleted the</w:t>
      </w:r>
      <w:r w:rsidRPr="00556EF0">
        <w:rPr>
          <w:rFonts w:ascii="Times New Roman" w:hAnsi="Times New Roman" w:cs="Times New Roman"/>
          <w:sz w:val="24"/>
          <w:szCs w:val="24"/>
        </w:rPr>
        <w:t xml:space="preserve"> </w:t>
      </w:r>
      <w:r w:rsidR="00237216" w:rsidRPr="00556EF0">
        <w:rPr>
          <w:rFonts w:ascii="Times New Roman" w:hAnsi="Times New Roman" w:cs="Times New Roman"/>
          <w:sz w:val="24"/>
          <w:szCs w:val="24"/>
        </w:rPr>
        <w:t>data of any subject who performed more than 2.5 standard deviations below the mean in each condition on either measure.  We deleted 4</w:t>
      </w:r>
      <w:r w:rsidRPr="00556EF0">
        <w:rPr>
          <w:rFonts w:ascii="Times New Roman" w:hAnsi="Times New Roman" w:cs="Times New Roman"/>
          <w:sz w:val="24"/>
          <w:szCs w:val="24"/>
        </w:rPr>
        <w:t xml:space="preserve"> subjects from the REP condition (leaving </w:t>
      </w:r>
      <w:r w:rsidR="00237216" w:rsidRPr="00556EF0">
        <w:rPr>
          <w:rFonts w:ascii="Times New Roman" w:hAnsi="Times New Roman" w:cs="Times New Roman"/>
          <w:sz w:val="24"/>
          <w:szCs w:val="24"/>
        </w:rPr>
        <w:t>39</w:t>
      </w:r>
      <w:r w:rsidRPr="00556EF0">
        <w:rPr>
          <w:rFonts w:ascii="Times New Roman" w:hAnsi="Times New Roman" w:cs="Times New Roman"/>
          <w:sz w:val="24"/>
          <w:szCs w:val="24"/>
        </w:rPr>
        <w:t xml:space="preserve"> valid subjects)</w:t>
      </w:r>
      <w:r w:rsidR="00237216" w:rsidRPr="00556EF0">
        <w:rPr>
          <w:rFonts w:ascii="Times New Roman" w:hAnsi="Times New Roman" w:cs="Times New Roman"/>
          <w:sz w:val="24"/>
          <w:szCs w:val="24"/>
        </w:rPr>
        <w:t xml:space="preserve"> and 2</w:t>
      </w:r>
      <w:r w:rsidRPr="00556EF0">
        <w:rPr>
          <w:rFonts w:ascii="Times New Roman" w:hAnsi="Times New Roman" w:cs="Times New Roman"/>
          <w:sz w:val="24"/>
          <w:szCs w:val="24"/>
        </w:rPr>
        <w:t xml:space="preserve"> subjects from the NREP condition</w:t>
      </w:r>
      <w:r w:rsidR="00237216" w:rsidRPr="00556EF0">
        <w:rPr>
          <w:rFonts w:ascii="Times New Roman" w:hAnsi="Times New Roman" w:cs="Times New Roman"/>
          <w:sz w:val="24"/>
          <w:szCs w:val="24"/>
        </w:rPr>
        <w:t xml:space="preserve"> (leaving 44</w:t>
      </w:r>
      <w:r w:rsidRPr="00556EF0">
        <w:rPr>
          <w:rFonts w:ascii="Times New Roman" w:hAnsi="Times New Roman" w:cs="Times New Roman"/>
          <w:sz w:val="24"/>
          <w:szCs w:val="24"/>
        </w:rPr>
        <w:t xml:space="preserve"> valid subjects).  </w:t>
      </w:r>
      <w:r w:rsidR="00237216" w:rsidRPr="00556EF0">
        <w:rPr>
          <w:rFonts w:ascii="Times New Roman" w:hAnsi="Times New Roman" w:cs="Times New Roman"/>
          <w:sz w:val="24"/>
          <w:szCs w:val="24"/>
        </w:rPr>
        <w:t>None of our main conclusions changes if all subjects are included in the analyses.</w:t>
      </w:r>
    </w:p>
    <w:p w14:paraId="1EF69430" w14:textId="77777777" w:rsidR="00237216" w:rsidRPr="00556EF0" w:rsidRDefault="00237216" w:rsidP="00E96029">
      <w:pPr>
        <w:contextualSpacing/>
        <w:rPr>
          <w:rFonts w:ascii="Times New Roman" w:hAnsi="Times New Roman" w:cs="Times New Roman"/>
          <w:sz w:val="24"/>
          <w:szCs w:val="24"/>
        </w:rPr>
      </w:pPr>
    </w:p>
    <w:p w14:paraId="21E81E99" w14:textId="6290F9BF" w:rsidR="00446E2A" w:rsidRPr="00556EF0" w:rsidRDefault="0068304A">
      <w:pPr>
        <w:ind w:firstLine="0"/>
        <w:contextualSpacing/>
        <w:rPr>
          <w:rFonts w:ascii="Times New Roman" w:hAnsi="Times New Roman" w:cs="Times New Roman"/>
          <w:sz w:val="24"/>
          <w:szCs w:val="24"/>
        </w:rPr>
        <w:pPrChange w:id="224" w:author="Nosofsky, Robert M." w:date="2020-06-17T15:08:00Z">
          <w:pPr>
            <w:contextualSpacing/>
          </w:pPr>
        </w:pPrChange>
      </w:pPr>
      <w:r w:rsidRPr="00556EF0">
        <w:rPr>
          <w:rFonts w:ascii="Times New Roman" w:hAnsi="Times New Roman" w:cs="Times New Roman"/>
          <w:sz w:val="24"/>
          <w:szCs w:val="24"/>
          <w:u w:val="single"/>
        </w:rPr>
        <w:t>Learning</w:t>
      </w:r>
      <w:r w:rsidRPr="00556EF0">
        <w:rPr>
          <w:rFonts w:ascii="Times New Roman" w:hAnsi="Times New Roman" w:cs="Times New Roman"/>
          <w:sz w:val="24"/>
          <w:szCs w:val="24"/>
        </w:rPr>
        <w:t xml:space="preserve"> </w:t>
      </w:r>
    </w:p>
    <w:p w14:paraId="7B96DF21" w14:textId="620B5457" w:rsidR="00446E2A" w:rsidRPr="00556EF0" w:rsidRDefault="00446E2A" w:rsidP="00E96029">
      <w:pPr>
        <w:contextualSpacing/>
        <w:rPr>
          <w:rFonts w:ascii="Times New Roman" w:hAnsi="Times New Roman" w:cs="Times New Roman"/>
          <w:sz w:val="24"/>
          <w:szCs w:val="24"/>
        </w:rPr>
      </w:pPr>
      <w:r w:rsidRPr="00556EF0">
        <w:rPr>
          <w:rFonts w:ascii="Times New Roman" w:hAnsi="Times New Roman" w:cs="Times New Roman"/>
          <w:sz w:val="24"/>
          <w:szCs w:val="24"/>
        </w:rPr>
        <w:t>The results from the learning phase of Experiment 2 are displayed in Figure 3.  The pattern of</w:t>
      </w:r>
      <w:r w:rsidR="008B7F0F" w:rsidRPr="00556EF0">
        <w:rPr>
          <w:rFonts w:ascii="Times New Roman" w:hAnsi="Times New Roman" w:cs="Times New Roman"/>
          <w:sz w:val="24"/>
          <w:szCs w:val="24"/>
        </w:rPr>
        <w:t xml:space="preserve"> results is</w:t>
      </w:r>
      <w:r w:rsidR="008929E2" w:rsidRPr="00556EF0">
        <w:rPr>
          <w:rFonts w:ascii="Times New Roman" w:hAnsi="Times New Roman" w:cs="Times New Roman"/>
          <w:sz w:val="24"/>
          <w:szCs w:val="24"/>
        </w:rPr>
        <w:t xml:space="preserve"> extremely similar to the one</w:t>
      </w:r>
      <w:r w:rsidRPr="00556EF0">
        <w:rPr>
          <w:rFonts w:ascii="Times New Roman" w:hAnsi="Times New Roman" w:cs="Times New Roman"/>
          <w:sz w:val="24"/>
          <w:szCs w:val="24"/>
        </w:rPr>
        <w:t xml:space="preserve"> in Experiment 1 and provides a close replication </w:t>
      </w:r>
      <w:r w:rsidRPr="00556EF0">
        <w:rPr>
          <w:rFonts w:ascii="Times New Roman" w:hAnsi="Times New Roman" w:cs="Times New Roman"/>
          <w:sz w:val="24"/>
          <w:szCs w:val="24"/>
        </w:rPr>
        <w:lastRenderedPageBreak/>
        <w:t xml:space="preserve">of </w:t>
      </w:r>
      <w:ins w:id="225" w:author="Nosofsky, Robert M." w:date="2020-06-17T15:08:00Z">
        <w:r w:rsidR="0085392F">
          <w:rPr>
            <w:rFonts w:ascii="Times New Roman" w:hAnsi="Times New Roman" w:cs="Times New Roman"/>
            <w:sz w:val="24"/>
            <w:szCs w:val="24"/>
          </w:rPr>
          <w:t>our</w:t>
        </w:r>
      </w:ins>
      <w:del w:id="226" w:author="Nosofsky, Robert M." w:date="2020-06-17T15:08:00Z">
        <w:r w:rsidRPr="00556EF0" w:rsidDel="0085392F">
          <w:rPr>
            <w:rFonts w:ascii="Times New Roman" w:hAnsi="Times New Roman" w:cs="Times New Roman"/>
            <w:sz w:val="24"/>
            <w:szCs w:val="24"/>
          </w:rPr>
          <w:delText>the</w:delText>
        </w:r>
      </w:del>
      <w:r w:rsidRPr="00556EF0">
        <w:rPr>
          <w:rFonts w:ascii="Times New Roman" w:hAnsi="Times New Roman" w:cs="Times New Roman"/>
          <w:sz w:val="24"/>
          <w:szCs w:val="24"/>
        </w:rPr>
        <w:t xml:space="preserve"> earlier findings.  Most important, learning pe</w:t>
      </w:r>
      <w:r w:rsidR="008B7F0F" w:rsidRPr="00556EF0">
        <w:rPr>
          <w:rFonts w:ascii="Times New Roman" w:hAnsi="Times New Roman" w:cs="Times New Roman"/>
          <w:sz w:val="24"/>
          <w:szCs w:val="24"/>
        </w:rPr>
        <w:t>rformance in the REP condition wa</w:t>
      </w:r>
      <w:r w:rsidRPr="00556EF0">
        <w:rPr>
          <w:rFonts w:ascii="Times New Roman" w:hAnsi="Times New Roman" w:cs="Times New Roman"/>
          <w:sz w:val="24"/>
          <w:szCs w:val="24"/>
        </w:rPr>
        <w:t xml:space="preserve">s again </w:t>
      </w:r>
      <w:ins w:id="227" w:author="Nosofsky, Robert M." w:date="2020-06-18T09:13:00Z">
        <w:r w:rsidR="00F76235">
          <w:rPr>
            <w:rFonts w:ascii="Times New Roman" w:hAnsi="Times New Roman" w:cs="Times New Roman"/>
            <w:sz w:val="24"/>
            <w:szCs w:val="24"/>
          </w:rPr>
          <w:t>far</w:t>
        </w:r>
      </w:ins>
      <w:del w:id="228" w:author="Nosofsky, Robert M." w:date="2020-06-18T09:13:00Z">
        <w:r w:rsidRPr="00556EF0" w:rsidDel="00F76235">
          <w:rPr>
            <w:rFonts w:ascii="Times New Roman" w:hAnsi="Times New Roman" w:cs="Times New Roman"/>
            <w:sz w:val="24"/>
            <w:szCs w:val="24"/>
          </w:rPr>
          <w:delText>clearly</w:delText>
        </w:r>
      </w:del>
      <w:r w:rsidRPr="00556EF0">
        <w:rPr>
          <w:rFonts w:ascii="Times New Roman" w:hAnsi="Times New Roman" w:cs="Times New Roman"/>
          <w:sz w:val="24"/>
          <w:szCs w:val="24"/>
        </w:rPr>
        <w:t xml:space="preserve"> better than in the NREP condition.</w:t>
      </w:r>
    </w:p>
    <w:p w14:paraId="7F923B83" w14:textId="169AC967" w:rsidR="005E414D" w:rsidRPr="00556EF0" w:rsidRDefault="00446E2A" w:rsidP="00E96029">
      <w:pPr>
        <w:contextualSpacing/>
        <w:rPr>
          <w:rFonts w:ascii="Times New Roman" w:hAnsi="Times New Roman" w:cs="Times New Roman"/>
          <w:sz w:val="24"/>
          <w:szCs w:val="24"/>
        </w:rPr>
      </w:pPr>
      <w:r w:rsidRPr="00556EF0">
        <w:rPr>
          <w:rFonts w:ascii="Times New Roman" w:hAnsi="Times New Roman" w:cs="Times New Roman"/>
          <w:sz w:val="24"/>
          <w:szCs w:val="24"/>
        </w:rPr>
        <w:t>We again conducted a 2x15 mixed-model ANOVA using conditions (REP vs. NREP) and blocks as factors.   The main effect of learning conditions was significant, F(1,</w:t>
      </w:r>
      <w:ins w:id="229" w:author="Nosofsky, Robert M." w:date="2020-06-17T15:09:00Z">
        <w:r w:rsidR="0085392F">
          <w:rPr>
            <w:rFonts w:ascii="Times New Roman" w:hAnsi="Times New Roman" w:cs="Times New Roman"/>
            <w:sz w:val="24"/>
            <w:szCs w:val="24"/>
          </w:rPr>
          <w:t xml:space="preserve"> </w:t>
        </w:r>
      </w:ins>
      <w:r w:rsidRPr="00556EF0">
        <w:rPr>
          <w:rFonts w:ascii="Times New Roman" w:hAnsi="Times New Roman" w:cs="Times New Roman"/>
          <w:sz w:val="24"/>
          <w:szCs w:val="24"/>
        </w:rPr>
        <w:t>81) = 18.09 , MSe =</w:t>
      </w:r>
      <w:r w:rsidR="008B7F0F" w:rsidRPr="00556EF0">
        <w:rPr>
          <w:rFonts w:ascii="Times New Roman" w:hAnsi="Times New Roman" w:cs="Times New Roman"/>
          <w:sz w:val="24"/>
          <w:szCs w:val="24"/>
        </w:rPr>
        <w:t xml:space="preserve"> </w:t>
      </w:r>
      <w:r w:rsidR="00D80DAC" w:rsidRPr="00556EF0">
        <w:rPr>
          <w:rFonts w:ascii="Times New Roman" w:hAnsi="Times New Roman" w:cs="Times New Roman"/>
          <w:sz w:val="24"/>
          <w:szCs w:val="24"/>
        </w:rPr>
        <w:t>4.356</w:t>
      </w:r>
      <w:r w:rsidRPr="00556EF0">
        <w:rPr>
          <w:rFonts w:ascii="Times New Roman" w:hAnsi="Times New Roman" w:cs="Times New Roman"/>
          <w:sz w:val="24"/>
          <w:szCs w:val="24"/>
        </w:rPr>
        <w:t xml:space="preserve"> , p &lt; .001, η</w:t>
      </w:r>
      <w:r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.183; as was t</w:t>
      </w:r>
      <w:r w:rsidR="0068304A" w:rsidRPr="00556EF0">
        <w:rPr>
          <w:rFonts w:ascii="Times New Roman" w:hAnsi="Times New Roman" w:cs="Times New Roman"/>
          <w:sz w:val="24"/>
          <w:szCs w:val="24"/>
        </w:rPr>
        <w:t xml:space="preserve">he </w:t>
      </w:r>
      <w:r w:rsidR="002F374B" w:rsidRPr="00556EF0">
        <w:rPr>
          <w:rFonts w:ascii="Times New Roman" w:hAnsi="Times New Roman" w:cs="Times New Roman"/>
          <w:sz w:val="24"/>
          <w:szCs w:val="24"/>
        </w:rPr>
        <w:t xml:space="preserve">main effect of </w:t>
      </w:r>
      <w:r w:rsidR="0068304A" w:rsidRPr="00556EF0">
        <w:rPr>
          <w:rFonts w:ascii="Times New Roman" w:hAnsi="Times New Roman" w:cs="Times New Roman"/>
          <w:sz w:val="24"/>
          <w:szCs w:val="24"/>
        </w:rPr>
        <w:t>block</w:t>
      </w:r>
      <w:r w:rsidRPr="00556EF0">
        <w:rPr>
          <w:rFonts w:ascii="Times New Roman" w:hAnsi="Times New Roman" w:cs="Times New Roman"/>
          <w:sz w:val="24"/>
          <w:szCs w:val="24"/>
        </w:rPr>
        <w:t>s</w:t>
      </w:r>
      <w:r w:rsidR="0068304A" w:rsidRPr="00556EF0">
        <w:rPr>
          <w:rFonts w:ascii="Times New Roman" w:hAnsi="Times New Roman" w:cs="Times New Roman"/>
          <w:sz w:val="24"/>
          <w:szCs w:val="24"/>
        </w:rPr>
        <w:t>, F(</w:t>
      </w:r>
      <w:r w:rsidR="002F374B" w:rsidRPr="00556EF0">
        <w:rPr>
          <w:rFonts w:ascii="Times New Roman" w:hAnsi="Times New Roman" w:cs="Times New Roman"/>
          <w:sz w:val="24"/>
          <w:szCs w:val="24"/>
        </w:rPr>
        <w:t>7.14,</w:t>
      </w:r>
      <w:ins w:id="230" w:author="Nosofsky, Robert M." w:date="2020-06-17T15:09:00Z">
        <w:r w:rsidR="0085392F">
          <w:rPr>
            <w:rFonts w:ascii="Times New Roman" w:hAnsi="Times New Roman" w:cs="Times New Roman"/>
            <w:sz w:val="24"/>
            <w:szCs w:val="24"/>
          </w:rPr>
          <w:t xml:space="preserve"> </w:t>
        </w:r>
      </w:ins>
      <w:r w:rsidR="002F374B" w:rsidRPr="00556EF0">
        <w:rPr>
          <w:rFonts w:ascii="Times New Roman" w:hAnsi="Times New Roman" w:cs="Times New Roman"/>
          <w:sz w:val="24"/>
          <w:szCs w:val="24"/>
        </w:rPr>
        <w:t>578.08</w:t>
      </w:r>
      <w:r w:rsidR="0068304A" w:rsidRPr="00556EF0">
        <w:rPr>
          <w:rFonts w:ascii="Times New Roman" w:hAnsi="Times New Roman" w:cs="Times New Roman"/>
          <w:sz w:val="24"/>
          <w:szCs w:val="24"/>
        </w:rPr>
        <w:t xml:space="preserve">) = </w:t>
      </w:r>
      <w:r w:rsidR="002F374B" w:rsidRPr="00556EF0">
        <w:rPr>
          <w:rFonts w:ascii="Times New Roman" w:hAnsi="Times New Roman" w:cs="Times New Roman"/>
          <w:sz w:val="24"/>
          <w:szCs w:val="24"/>
        </w:rPr>
        <w:t>56.78</w:t>
      </w:r>
      <w:del w:id="231" w:author="Nosofsky, Robert M." w:date="2020-06-17T15:09:00Z">
        <w:r w:rsidR="0068304A" w:rsidRPr="00556EF0" w:rsidDel="0085392F">
          <w:rPr>
            <w:rFonts w:ascii="Times New Roman" w:hAnsi="Times New Roman" w:cs="Times New Roman"/>
            <w:sz w:val="24"/>
            <w:szCs w:val="24"/>
          </w:rPr>
          <w:delText xml:space="preserve"> </w:delText>
        </w:r>
      </w:del>
      <w:r w:rsidR="0068304A"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1.643</w:t>
      </w:r>
      <w:r w:rsidR="001B219F" w:rsidRPr="00556EF0">
        <w:rPr>
          <w:rFonts w:ascii="Times New Roman" w:hAnsi="Times New Roman" w:cs="Times New Roman"/>
          <w:sz w:val="24"/>
          <w:szCs w:val="24"/>
        </w:rPr>
        <w:t xml:space="preserve">, </w:t>
      </w:r>
      <w:r w:rsidR="0068304A" w:rsidRPr="00556EF0">
        <w:rPr>
          <w:rFonts w:ascii="Times New Roman" w:hAnsi="Times New Roman" w:cs="Times New Roman"/>
          <w:sz w:val="24"/>
          <w:szCs w:val="24"/>
        </w:rPr>
        <w:t>p &lt; .001, η</w:t>
      </w:r>
      <w:r w:rsidR="0068304A" w:rsidRPr="00556EF0">
        <w:rPr>
          <w:rFonts w:ascii="Times New Roman" w:hAnsi="Times New Roman" w:cs="Times New Roman"/>
          <w:sz w:val="24"/>
          <w:szCs w:val="24"/>
          <w:vertAlign w:val="superscript"/>
        </w:rPr>
        <w:t>2</w:t>
      </w:r>
      <w:r w:rsidR="0068304A" w:rsidRPr="00556EF0">
        <w:rPr>
          <w:rFonts w:ascii="Times New Roman" w:hAnsi="Times New Roman" w:cs="Times New Roman"/>
          <w:sz w:val="24"/>
          <w:szCs w:val="24"/>
        </w:rPr>
        <w:t xml:space="preserve"> = .4</w:t>
      </w:r>
      <w:r w:rsidR="002F374B" w:rsidRPr="00556EF0">
        <w:rPr>
          <w:rFonts w:ascii="Times New Roman" w:hAnsi="Times New Roman" w:cs="Times New Roman"/>
          <w:sz w:val="24"/>
          <w:szCs w:val="24"/>
        </w:rPr>
        <w:t>12</w:t>
      </w:r>
      <w:r w:rsidR="0068304A" w:rsidRPr="00556EF0">
        <w:rPr>
          <w:rFonts w:ascii="Times New Roman" w:hAnsi="Times New Roman" w:cs="Times New Roman"/>
          <w:sz w:val="24"/>
          <w:szCs w:val="24"/>
        </w:rPr>
        <w:t>.</w:t>
      </w:r>
      <w:r w:rsidRPr="00556EF0">
        <w:rPr>
          <w:rFonts w:ascii="Times New Roman" w:hAnsi="Times New Roman" w:cs="Times New Roman"/>
          <w:sz w:val="24"/>
          <w:szCs w:val="24"/>
        </w:rPr>
        <w:t xml:space="preserve">  The interaction between the two factors was not significant in this experiment, </w:t>
      </w:r>
      <w:del w:id="232" w:author="Nosofsky, Robert M." w:date="2020-06-17T15:08:00Z">
        <w:r w:rsidRPr="00556EF0" w:rsidDel="0085392F">
          <w:rPr>
            <w:rFonts w:ascii="Times New Roman" w:hAnsi="Times New Roman" w:cs="Times New Roman"/>
            <w:sz w:val="24"/>
            <w:szCs w:val="24"/>
          </w:rPr>
          <w:delText xml:space="preserve"> [</w:delText>
        </w:r>
      </w:del>
      <w:r w:rsidR="00D80DAC" w:rsidRPr="00556EF0">
        <w:rPr>
          <w:rFonts w:ascii="Times New Roman" w:hAnsi="Times New Roman" w:cs="Times New Roman"/>
          <w:sz w:val="24"/>
          <w:szCs w:val="24"/>
        </w:rPr>
        <w:t>F(7.14,</w:t>
      </w:r>
      <w:ins w:id="233" w:author="Nosofsky, Robert M." w:date="2020-06-17T15:09:00Z">
        <w:r w:rsidR="0085392F">
          <w:rPr>
            <w:rFonts w:ascii="Times New Roman" w:hAnsi="Times New Roman" w:cs="Times New Roman"/>
            <w:sz w:val="24"/>
            <w:szCs w:val="24"/>
          </w:rPr>
          <w:t xml:space="preserve"> </w:t>
        </w:r>
      </w:ins>
      <w:r w:rsidR="00D80DAC" w:rsidRPr="00556EF0">
        <w:rPr>
          <w:rFonts w:ascii="Times New Roman" w:hAnsi="Times New Roman" w:cs="Times New Roman"/>
          <w:sz w:val="24"/>
          <w:szCs w:val="24"/>
        </w:rPr>
        <w:t>578.08) = 1.69 , MSe = .049, p = .107</w:t>
      </w:r>
      <w:del w:id="234" w:author="Nosofsky, Robert M." w:date="2020-06-17T15:09:00Z">
        <w:r w:rsidRPr="00556EF0" w:rsidDel="0085392F">
          <w:rPr>
            <w:rFonts w:ascii="Times New Roman" w:hAnsi="Times New Roman" w:cs="Times New Roman"/>
            <w:sz w:val="24"/>
            <w:szCs w:val="24"/>
          </w:rPr>
          <w:delText>]</w:delText>
        </w:r>
      </w:del>
      <w:r w:rsidRPr="00556EF0">
        <w:rPr>
          <w:rFonts w:ascii="Times New Roman" w:hAnsi="Times New Roman" w:cs="Times New Roman"/>
          <w:sz w:val="24"/>
          <w:szCs w:val="24"/>
        </w:rPr>
        <w:t>, most likely because the improved performance in the REP condition compared to the NREP condition occurred even more rapidly in Experiment 2 than in Experiment 1.</w:t>
      </w:r>
      <w:r w:rsidR="0068304A" w:rsidRPr="00556EF0">
        <w:rPr>
          <w:rFonts w:ascii="Times New Roman" w:hAnsi="Times New Roman" w:cs="Times New Roman"/>
          <w:sz w:val="24"/>
          <w:szCs w:val="24"/>
        </w:rPr>
        <w:t xml:space="preserve"> </w:t>
      </w:r>
    </w:p>
    <w:p w14:paraId="25FDFB02" w14:textId="22457892" w:rsidR="00446E2A" w:rsidRPr="00556EF0" w:rsidDel="007E3B92" w:rsidRDefault="00446E2A" w:rsidP="00E96029">
      <w:pPr>
        <w:contextualSpacing/>
        <w:rPr>
          <w:del w:id="235" w:author="Nosofsky, Robert M." w:date="2020-06-17T16:06:00Z"/>
          <w:rFonts w:ascii="Times New Roman" w:hAnsi="Times New Roman" w:cs="Times New Roman"/>
          <w:sz w:val="24"/>
          <w:szCs w:val="24"/>
        </w:rPr>
      </w:pPr>
    </w:p>
    <w:p w14:paraId="1B934A7B" w14:textId="5E2F3282" w:rsidR="00446E2A" w:rsidRPr="00556EF0" w:rsidDel="007E3B92" w:rsidRDefault="00446E2A" w:rsidP="00E96029">
      <w:pPr>
        <w:rPr>
          <w:del w:id="236" w:author="Nosofsky, Robert M." w:date="2020-06-17T16:06:00Z"/>
          <w:rFonts w:ascii="Times New Roman" w:hAnsi="Times New Roman" w:cs="Times New Roman"/>
          <w:sz w:val="24"/>
          <w:szCs w:val="24"/>
        </w:rPr>
      </w:pPr>
    </w:p>
    <w:p w14:paraId="2E2890E8" w14:textId="77777777" w:rsidR="00446E2A" w:rsidRPr="00556EF0" w:rsidRDefault="00446E2A" w:rsidP="00E96029">
      <w:pPr>
        <w:contextualSpacing/>
        <w:rPr>
          <w:rFonts w:ascii="Times New Roman" w:hAnsi="Times New Roman" w:cs="Times New Roman"/>
          <w:sz w:val="24"/>
          <w:szCs w:val="24"/>
        </w:rPr>
      </w:pPr>
    </w:p>
    <w:p w14:paraId="29133F99" w14:textId="528DF283" w:rsidR="008929E2" w:rsidRPr="00556EF0" w:rsidRDefault="00DF7FD0" w:rsidP="007C6110">
      <w:pPr>
        <w:contextualSpacing/>
        <w:jc w:val="both"/>
        <w:rPr>
          <w:rFonts w:ascii="Times New Roman" w:hAnsi="Times New Roman" w:cs="Times New Roman"/>
          <w:sz w:val="24"/>
          <w:szCs w:val="24"/>
        </w:rPr>
      </w:pPr>
      <w:r w:rsidRPr="00556EF0">
        <w:rPr>
          <w:rFonts w:ascii="Times New Roman" w:hAnsi="Times New Roman" w:cs="Times New Roman"/>
          <w:noProof/>
          <w:sz w:val="24"/>
          <w:szCs w:val="24"/>
        </w:rPr>
        <w:lastRenderedPageBreak/>
        <w:drawing>
          <wp:inline distT="0" distB="0" distL="0" distR="0" wp14:anchorId="4B39D1A0" wp14:editId="55ECF427">
            <wp:extent cx="5943600" cy="4457700"/>
            <wp:effectExtent l="0" t="0" r="0" b="0"/>
            <wp:docPr id="7" name="Picture 7" descr="C:\Users\super\Desktop\data analysis\figure\no_outliers\Expt2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Desktop\data analysis\figure\no_outliers\Expt2 learn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020375" w14:textId="6562370E" w:rsidR="00393057" w:rsidRPr="00556EF0" w:rsidRDefault="00393057"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t>Figure 3  Mean proportion of correct classifications as a function of blocks for</w:t>
      </w:r>
      <w:r w:rsidR="00D274A8" w:rsidRPr="00556EF0">
        <w:rPr>
          <w:rFonts w:ascii="Times New Roman" w:hAnsi="Times New Roman" w:cs="Times New Roman"/>
          <w:sz w:val="24"/>
          <w:szCs w:val="24"/>
        </w:rPr>
        <w:t xml:space="preserve"> the</w:t>
      </w:r>
      <w:r w:rsidRPr="00556EF0">
        <w:rPr>
          <w:rFonts w:ascii="Times New Roman" w:hAnsi="Times New Roman" w:cs="Times New Roman"/>
          <w:sz w:val="24"/>
          <w:szCs w:val="24"/>
        </w:rPr>
        <w:t xml:space="preserve"> REP and NREP conditions</w:t>
      </w:r>
      <w:r w:rsidR="00D274A8" w:rsidRPr="00556EF0">
        <w:rPr>
          <w:rFonts w:ascii="Times New Roman" w:hAnsi="Times New Roman" w:cs="Times New Roman"/>
          <w:sz w:val="24"/>
          <w:szCs w:val="24"/>
        </w:rPr>
        <w:t xml:space="preserve"> in</w:t>
      </w:r>
      <w:r w:rsidRPr="00556EF0">
        <w:rPr>
          <w:rFonts w:ascii="Times New Roman" w:hAnsi="Times New Roman" w:cs="Times New Roman"/>
          <w:sz w:val="24"/>
          <w:szCs w:val="24"/>
        </w:rPr>
        <w:t xml:space="preserve"> Experiment 2 </w:t>
      </w:r>
    </w:p>
    <w:p w14:paraId="704B6483" w14:textId="53B18B47" w:rsidR="00247DD5" w:rsidDel="007E3B92" w:rsidRDefault="00247DD5">
      <w:pPr>
        <w:ind w:firstLine="0"/>
        <w:contextualSpacing/>
        <w:jc w:val="both"/>
        <w:rPr>
          <w:del w:id="237" w:author="Nosofsky, Robert M." w:date="2020-06-17T16:06:00Z"/>
          <w:rFonts w:ascii="Times New Roman" w:hAnsi="Times New Roman" w:cs="Times New Roman"/>
          <w:sz w:val="24"/>
          <w:szCs w:val="24"/>
        </w:rPr>
        <w:pPrChange w:id="238" w:author="Nosofsky, Robert M." w:date="2020-06-17T16:06:00Z">
          <w:pPr>
            <w:contextualSpacing/>
            <w:jc w:val="both"/>
          </w:pPr>
        </w:pPrChange>
      </w:pPr>
    </w:p>
    <w:p w14:paraId="46056EA7" w14:textId="5972D96E" w:rsidR="00556EF0" w:rsidDel="007E3B92" w:rsidRDefault="00556EF0" w:rsidP="007C6110">
      <w:pPr>
        <w:contextualSpacing/>
        <w:jc w:val="both"/>
        <w:rPr>
          <w:del w:id="239" w:author="Nosofsky, Robert M." w:date="2020-06-17T16:06:00Z"/>
          <w:rFonts w:ascii="Times New Roman" w:hAnsi="Times New Roman" w:cs="Times New Roman"/>
          <w:sz w:val="24"/>
          <w:szCs w:val="24"/>
        </w:rPr>
      </w:pPr>
    </w:p>
    <w:p w14:paraId="260C25DB" w14:textId="77777777" w:rsidR="00556EF0" w:rsidRPr="00556EF0" w:rsidRDefault="00556EF0">
      <w:pPr>
        <w:ind w:firstLine="0"/>
        <w:contextualSpacing/>
        <w:jc w:val="both"/>
        <w:rPr>
          <w:rFonts w:ascii="Times New Roman" w:hAnsi="Times New Roman" w:cs="Times New Roman"/>
          <w:sz w:val="24"/>
          <w:szCs w:val="24"/>
        </w:rPr>
        <w:pPrChange w:id="240" w:author="Nosofsky, Robert M." w:date="2020-06-17T16:06:00Z">
          <w:pPr>
            <w:contextualSpacing/>
            <w:jc w:val="both"/>
          </w:pPr>
        </w:pPrChange>
      </w:pPr>
    </w:p>
    <w:p w14:paraId="2CF81E43" w14:textId="03E7132B" w:rsidR="00D274A8" w:rsidRPr="00556EF0" w:rsidRDefault="00257DE2">
      <w:pPr>
        <w:ind w:firstLine="0"/>
        <w:contextualSpacing/>
        <w:rPr>
          <w:rFonts w:ascii="Times New Roman" w:hAnsi="Times New Roman" w:cs="Times New Roman"/>
          <w:sz w:val="24"/>
          <w:szCs w:val="24"/>
        </w:rPr>
        <w:pPrChange w:id="241" w:author="Nosofsky, Robert M." w:date="2020-06-17T15:09:00Z">
          <w:pPr>
            <w:contextualSpacing/>
          </w:pPr>
        </w:pPrChange>
      </w:pPr>
      <w:r w:rsidRPr="00556EF0">
        <w:rPr>
          <w:rFonts w:ascii="Times New Roman" w:hAnsi="Times New Roman" w:cs="Times New Roman"/>
          <w:sz w:val="24"/>
          <w:szCs w:val="24"/>
          <w:u w:val="single"/>
        </w:rPr>
        <w:t xml:space="preserve">Transfer– </w:t>
      </w:r>
      <w:r w:rsidR="00D274A8" w:rsidRPr="00556EF0">
        <w:rPr>
          <w:rFonts w:ascii="Times New Roman" w:hAnsi="Times New Roman" w:cs="Times New Roman"/>
          <w:sz w:val="24"/>
          <w:szCs w:val="24"/>
          <w:u w:val="single"/>
        </w:rPr>
        <w:t>C</w:t>
      </w:r>
      <w:r w:rsidR="00B066EB" w:rsidRPr="00556EF0">
        <w:rPr>
          <w:rFonts w:ascii="Times New Roman" w:hAnsi="Times New Roman" w:cs="Times New Roman"/>
          <w:sz w:val="24"/>
          <w:szCs w:val="24"/>
          <w:u w:val="single"/>
        </w:rPr>
        <w:t>lassification</w:t>
      </w:r>
      <w:r w:rsidR="00B066EB" w:rsidRPr="00556EF0">
        <w:rPr>
          <w:rFonts w:ascii="Times New Roman" w:hAnsi="Times New Roman" w:cs="Times New Roman"/>
          <w:sz w:val="24"/>
          <w:szCs w:val="24"/>
        </w:rPr>
        <w:t>.</w:t>
      </w:r>
      <w:r w:rsidRPr="00556EF0">
        <w:rPr>
          <w:rFonts w:ascii="Times New Roman" w:hAnsi="Times New Roman" w:cs="Times New Roman"/>
          <w:sz w:val="24"/>
          <w:szCs w:val="24"/>
        </w:rPr>
        <w:t xml:space="preserve"> </w:t>
      </w:r>
    </w:p>
    <w:p w14:paraId="13F15CBC" w14:textId="114EAD90" w:rsidR="00A01A2F" w:rsidRPr="00556EF0" w:rsidRDefault="00A01A2F"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To facilitate the presentation, we display the </w:t>
      </w:r>
      <w:r w:rsidR="008B7F0F" w:rsidRPr="00556EF0">
        <w:rPr>
          <w:rFonts w:ascii="Times New Roman" w:hAnsi="Times New Roman" w:cs="Times New Roman"/>
          <w:sz w:val="24"/>
          <w:szCs w:val="24"/>
        </w:rPr>
        <w:t xml:space="preserve">classification-transfer </w:t>
      </w:r>
      <w:r w:rsidRPr="00556EF0">
        <w:rPr>
          <w:rFonts w:ascii="Times New Roman" w:hAnsi="Times New Roman" w:cs="Times New Roman"/>
          <w:sz w:val="24"/>
          <w:szCs w:val="24"/>
        </w:rPr>
        <w:t xml:space="preserve">results in two partially overlapping figures:  In Figure 4 we display the probability with which the different types of </w:t>
      </w:r>
      <w:r w:rsidRPr="00556EF0">
        <w:rPr>
          <w:rFonts w:ascii="Times New Roman" w:hAnsi="Times New Roman" w:cs="Times New Roman"/>
          <w:i/>
          <w:sz w:val="24"/>
          <w:szCs w:val="24"/>
        </w:rPr>
        <w:t>new</w:t>
      </w:r>
      <w:r w:rsidRPr="00556EF0">
        <w:rPr>
          <w:rFonts w:ascii="Times New Roman" w:hAnsi="Times New Roman" w:cs="Times New Roman"/>
          <w:sz w:val="24"/>
          <w:szCs w:val="24"/>
        </w:rPr>
        <w:t xml:space="preserve"> transfer patterns (prototype, low distortions, new medium distortions, high distortions) were correctly classified during the transfer phase in the REP and NREP conditions.  This figure </w:t>
      </w:r>
      <w:r w:rsidRPr="00556EF0">
        <w:rPr>
          <w:rFonts w:ascii="Times New Roman" w:hAnsi="Times New Roman" w:cs="Times New Roman"/>
          <w:sz w:val="24"/>
          <w:szCs w:val="24"/>
        </w:rPr>
        <w:lastRenderedPageBreak/>
        <w:t xml:space="preserve">places focus on </w:t>
      </w:r>
      <w:r w:rsidR="00CF2A23" w:rsidRPr="00556EF0">
        <w:rPr>
          <w:rFonts w:ascii="Times New Roman" w:hAnsi="Times New Roman" w:cs="Times New Roman"/>
          <w:sz w:val="24"/>
          <w:szCs w:val="24"/>
        </w:rPr>
        <w:t>the typicality gradient observed for the new transfer patterns.   In Figure 5, we display the probability with which the old distortions, new medium distortions, and prototypes were correctly classified during the transfer phase in the REP and NREP conditions.  This figure places focus on performance comparisons between the old distortions and two of the key new transfer patterns.</w:t>
      </w:r>
    </w:p>
    <w:p w14:paraId="49C73DBE" w14:textId="4D86FF22" w:rsidR="00765349" w:rsidRPr="00556EF0" w:rsidRDefault="00CF2A23" w:rsidP="00E96029">
      <w:pPr>
        <w:contextualSpacing/>
        <w:rPr>
          <w:rFonts w:ascii="Times New Roman" w:hAnsi="Times New Roman" w:cs="Times New Roman"/>
          <w:sz w:val="24"/>
          <w:szCs w:val="24"/>
        </w:rPr>
      </w:pPr>
      <w:r w:rsidRPr="00556EF0">
        <w:rPr>
          <w:rFonts w:ascii="Times New Roman" w:hAnsi="Times New Roman" w:cs="Times New Roman"/>
          <w:sz w:val="24"/>
          <w:szCs w:val="24"/>
        </w:rPr>
        <w:t>As can be seen in Figure 4</w:t>
      </w:r>
      <w:r w:rsidR="00A17B06" w:rsidRPr="00556EF0">
        <w:rPr>
          <w:rFonts w:ascii="Times New Roman" w:hAnsi="Times New Roman" w:cs="Times New Roman"/>
          <w:sz w:val="24"/>
          <w:szCs w:val="24"/>
        </w:rPr>
        <w:t>a</w:t>
      </w:r>
      <w:r w:rsidRPr="00556EF0">
        <w:rPr>
          <w:rFonts w:ascii="Times New Roman" w:hAnsi="Times New Roman" w:cs="Times New Roman"/>
          <w:sz w:val="24"/>
          <w:szCs w:val="24"/>
        </w:rPr>
        <w:t xml:space="preserve">, </w:t>
      </w:r>
      <w:ins w:id="242" w:author="Nosofsky, Robert M." w:date="2020-06-17T15:10:00Z">
        <w:r w:rsidR="0085392F">
          <w:rPr>
            <w:rFonts w:ascii="Times New Roman" w:hAnsi="Times New Roman" w:cs="Times New Roman"/>
            <w:sz w:val="24"/>
            <w:szCs w:val="24"/>
          </w:rPr>
          <w:t xml:space="preserve">replicating Homa et al., </w:t>
        </w:r>
      </w:ins>
      <w:r w:rsidRPr="00556EF0">
        <w:rPr>
          <w:rFonts w:ascii="Times New Roman" w:hAnsi="Times New Roman" w:cs="Times New Roman"/>
          <w:sz w:val="24"/>
          <w:szCs w:val="24"/>
        </w:rPr>
        <w:t>we observed the classic “typicality gradient” in both the REP and NREP conditions, with classification accuracy being highest for the prototypes, followed in order by the low distortions, new medium distortions, and high distortions.  We analyzed these data using</w:t>
      </w:r>
      <w:r w:rsidR="00B066EB" w:rsidRPr="00556EF0">
        <w:rPr>
          <w:rFonts w:ascii="Times New Roman" w:hAnsi="Times New Roman" w:cs="Times New Roman"/>
          <w:sz w:val="24"/>
          <w:szCs w:val="24"/>
        </w:rPr>
        <w:t xml:space="preserve"> a </w:t>
      </w:r>
      <w:r w:rsidR="008C5D13" w:rsidRPr="00556EF0">
        <w:rPr>
          <w:rFonts w:ascii="Times New Roman" w:hAnsi="Times New Roman" w:cs="Times New Roman"/>
          <w:sz w:val="24"/>
          <w:szCs w:val="24"/>
        </w:rPr>
        <w:t>2 x 4 mixed-model ANOVA</w:t>
      </w:r>
      <w:r w:rsidRPr="00556EF0">
        <w:rPr>
          <w:rFonts w:ascii="Times New Roman" w:hAnsi="Times New Roman" w:cs="Times New Roman"/>
          <w:sz w:val="24"/>
          <w:szCs w:val="24"/>
        </w:rPr>
        <w:t>, with learning</w:t>
      </w:r>
      <w:r w:rsidR="008C5D13" w:rsidRPr="00556EF0">
        <w:rPr>
          <w:rFonts w:ascii="Times New Roman" w:hAnsi="Times New Roman" w:cs="Times New Roman"/>
          <w:sz w:val="24"/>
          <w:szCs w:val="24"/>
        </w:rPr>
        <w:t xml:space="preserve"> condition (REP and NREP)</w:t>
      </w:r>
      <w:r w:rsidR="001C3F61" w:rsidRPr="00556EF0">
        <w:rPr>
          <w:rFonts w:ascii="Times New Roman" w:hAnsi="Times New Roman" w:cs="Times New Roman"/>
          <w:sz w:val="24"/>
          <w:szCs w:val="24"/>
        </w:rPr>
        <w:t xml:space="preserve"> as a between-subject factor</w:t>
      </w:r>
      <w:r w:rsidR="008C5D13" w:rsidRPr="00556EF0">
        <w:rPr>
          <w:rFonts w:ascii="Times New Roman" w:hAnsi="Times New Roman" w:cs="Times New Roman"/>
          <w:sz w:val="24"/>
          <w:szCs w:val="24"/>
        </w:rPr>
        <w:t xml:space="preserve"> and </w:t>
      </w:r>
      <w:r w:rsidRPr="00556EF0">
        <w:rPr>
          <w:rFonts w:ascii="Times New Roman" w:hAnsi="Times New Roman" w:cs="Times New Roman"/>
          <w:sz w:val="24"/>
          <w:szCs w:val="24"/>
        </w:rPr>
        <w:t>item type</w:t>
      </w:r>
      <w:r w:rsidR="008C5D13" w:rsidRPr="00556EF0">
        <w:rPr>
          <w:rFonts w:ascii="Times New Roman" w:hAnsi="Times New Roman" w:cs="Times New Roman"/>
          <w:sz w:val="24"/>
          <w:szCs w:val="24"/>
        </w:rPr>
        <w:t xml:space="preserve"> (prototype, low, new medium and high distortions)</w:t>
      </w:r>
      <w:r w:rsidR="001C3F61" w:rsidRPr="00556EF0">
        <w:rPr>
          <w:rFonts w:ascii="Times New Roman" w:hAnsi="Times New Roman" w:cs="Times New Roman"/>
          <w:sz w:val="24"/>
          <w:szCs w:val="24"/>
        </w:rPr>
        <w:t xml:space="preserve"> as a within-subject factor</w:t>
      </w:r>
      <w:r w:rsidR="008C5D13"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The analysis yielded </w:t>
      </w:r>
      <w:r w:rsidR="0080146E" w:rsidRPr="00556EF0">
        <w:rPr>
          <w:rFonts w:ascii="Times New Roman" w:hAnsi="Times New Roman" w:cs="Times New Roman"/>
          <w:sz w:val="24"/>
          <w:szCs w:val="24"/>
        </w:rPr>
        <w:t xml:space="preserve">a main effect of </w:t>
      </w:r>
      <w:r w:rsidRPr="00556EF0">
        <w:rPr>
          <w:rFonts w:ascii="Times New Roman" w:hAnsi="Times New Roman" w:cs="Times New Roman"/>
          <w:sz w:val="24"/>
          <w:szCs w:val="24"/>
        </w:rPr>
        <w:t>item type</w:t>
      </w:r>
      <w:r w:rsidR="004A14D4" w:rsidRPr="00556EF0">
        <w:rPr>
          <w:rFonts w:ascii="Times New Roman" w:hAnsi="Times New Roman" w:cs="Times New Roman"/>
          <w:sz w:val="24"/>
          <w:szCs w:val="24"/>
        </w:rPr>
        <w:t xml:space="preserve"> [</w:t>
      </w:r>
      <w:r w:rsidR="0080146E" w:rsidRPr="00556EF0">
        <w:rPr>
          <w:rFonts w:ascii="Times New Roman" w:hAnsi="Times New Roman" w:cs="Times New Roman"/>
          <w:sz w:val="24"/>
          <w:szCs w:val="24"/>
        </w:rPr>
        <w:t>F(2.3,</w:t>
      </w:r>
      <w:ins w:id="243" w:author="Nosofsky, Robert M." w:date="2020-06-17T15:11:00Z">
        <w:r w:rsidR="0085392F">
          <w:rPr>
            <w:rFonts w:ascii="Times New Roman" w:hAnsi="Times New Roman" w:cs="Times New Roman"/>
            <w:sz w:val="24"/>
            <w:szCs w:val="24"/>
          </w:rPr>
          <w:t xml:space="preserve"> </w:t>
        </w:r>
      </w:ins>
      <w:r w:rsidR="0080146E" w:rsidRPr="00556EF0">
        <w:rPr>
          <w:rFonts w:ascii="Times New Roman" w:hAnsi="Times New Roman" w:cs="Times New Roman"/>
          <w:sz w:val="24"/>
          <w:szCs w:val="24"/>
        </w:rPr>
        <w:t>186.67) = 46.08, MSe = .696, p &lt; .001, η</w:t>
      </w:r>
      <w:r w:rsidR="0080146E" w:rsidRPr="00556EF0">
        <w:rPr>
          <w:rFonts w:ascii="Times New Roman" w:hAnsi="Times New Roman" w:cs="Times New Roman"/>
          <w:sz w:val="24"/>
          <w:szCs w:val="24"/>
          <w:vertAlign w:val="superscript"/>
        </w:rPr>
        <w:t>2</w:t>
      </w:r>
      <w:r w:rsidR="0080146E" w:rsidRPr="00556EF0">
        <w:rPr>
          <w:rFonts w:ascii="Times New Roman" w:hAnsi="Times New Roman" w:cs="Times New Roman"/>
          <w:sz w:val="24"/>
          <w:szCs w:val="24"/>
        </w:rPr>
        <w:t xml:space="preserve"> = .363</w:t>
      </w:r>
      <w:r w:rsidR="004A14D4" w:rsidRPr="00556EF0">
        <w:rPr>
          <w:rFonts w:ascii="Times New Roman" w:hAnsi="Times New Roman" w:cs="Times New Roman"/>
          <w:sz w:val="24"/>
          <w:szCs w:val="24"/>
        </w:rPr>
        <w:t>]</w:t>
      </w:r>
      <w:r w:rsidRPr="00556EF0">
        <w:rPr>
          <w:rFonts w:ascii="Times New Roman" w:hAnsi="Times New Roman" w:cs="Times New Roman"/>
          <w:sz w:val="24"/>
          <w:szCs w:val="24"/>
        </w:rPr>
        <w:t>, con</w:t>
      </w:r>
      <w:ins w:id="244" w:author="Nosofsky, Robert M." w:date="2020-06-18T09:15:00Z">
        <w:r w:rsidR="00F76235">
          <w:rPr>
            <w:rFonts w:ascii="Times New Roman" w:hAnsi="Times New Roman" w:cs="Times New Roman"/>
            <w:sz w:val="24"/>
            <w:szCs w:val="24"/>
          </w:rPr>
          <w:t>sistent with</w:t>
        </w:r>
      </w:ins>
      <w:del w:id="245" w:author="Nosofsky, Robert M." w:date="2020-06-18T09:15:00Z">
        <w:r w:rsidRPr="00556EF0" w:rsidDel="00F76235">
          <w:rPr>
            <w:rFonts w:ascii="Times New Roman" w:hAnsi="Times New Roman" w:cs="Times New Roman"/>
            <w:sz w:val="24"/>
            <w:szCs w:val="24"/>
          </w:rPr>
          <w:delText>firming</w:delText>
        </w:r>
      </w:del>
      <w:r w:rsidRPr="00556EF0">
        <w:rPr>
          <w:rFonts w:ascii="Times New Roman" w:hAnsi="Times New Roman" w:cs="Times New Roman"/>
          <w:sz w:val="24"/>
          <w:szCs w:val="24"/>
        </w:rPr>
        <w:t xml:space="preserve"> our observation of the classic typicality gradient.   </w:t>
      </w:r>
      <w:r w:rsidR="001C3F61" w:rsidRPr="00556EF0">
        <w:rPr>
          <w:rFonts w:ascii="Times New Roman" w:hAnsi="Times New Roman" w:cs="Times New Roman"/>
          <w:sz w:val="24"/>
          <w:szCs w:val="24"/>
        </w:rPr>
        <w:t xml:space="preserve">However, there was </w:t>
      </w:r>
      <w:r w:rsidR="00765349" w:rsidRPr="00556EF0">
        <w:rPr>
          <w:rFonts w:ascii="Times New Roman" w:hAnsi="Times New Roman" w:cs="Times New Roman"/>
          <w:sz w:val="24"/>
          <w:szCs w:val="24"/>
        </w:rPr>
        <w:t>no main</w:t>
      </w:r>
      <w:r w:rsidR="001C3F61" w:rsidRPr="00556EF0">
        <w:rPr>
          <w:rFonts w:ascii="Times New Roman" w:hAnsi="Times New Roman" w:cs="Times New Roman"/>
          <w:sz w:val="24"/>
          <w:szCs w:val="24"/>
        </w:rPr>
        <w:t xml:space="preserve"> effect of learning condition</w:t>
      </w:r>
      <w:r w:rsidR="00765349" w:rsidRPr="00556EF0">
        <w:rPr>
          <w:rFonts w:ascii="Times New Roman" w:hAnsi="Times New Roman" w:cs="Times New Roman"/>
          <w:sz w:val="24"/>
          <w:szCs w:val="24"/>
        </w:rPr>
        <w:t xml:space="preserve"> [</w:t>
      </w:r>
      <w:r w:rsidR="00871DE6" w:rsidRPr="00556EF0">
        <w:rPr>
          <w:rFonts w:ascii="Times New Roman" w:hAnsi="Times New Roman" w:cs="Times New Roman"/>
          <w:sz w:val="24"/>
          <w:szCs w:val="24"/>
        </w:rPr>
        <w:t>F(1,81) = .494, MSe = .030, p = .484</w:t>
      </w:r>
      <w:r w:rsidR="00765349" w:rsidRPr="00556EF0">
        <w:rPr>
          <w:rFonts w:ascii="Times New Roman" w:hAnsi="Times New Roman" w:cs="Times New Roman"/>
          <w:sz w:val="24"/>
          <w:szCs w:val="24"/>
        </w:rPr>
        <w:t xml:space="preserve">].   Nor was the interaction between learning </w:t>
      </w:r>
      <w:r w:rsidR="001C3F61" w:rsidRPr="00556EF0">
        <w:rPr>
          <w:rFonts w:ascii="Times New Roman" w:hAnsi="Times New Roman" w:cs="Times New Roman"/>
          <w:sz w:val="24"/>
          <w:szCs w:val="24"/>
        </w:rPr>
        <w:t xml:space="preserve">condition </w:t>
      </w:r>
      <w:r w:rsidR="00765349" w:rsidRPr="00556EF0">
        <w:rPr>
          <w:rFonts w:ascii="Times New Roman" w:hAnsi="Times New Roman" w:cs="Times New Roman"/>
          <w:sz w:val="24"/>
          <w:szCs w:val="24"/>
        </w:rPr>
        <w:t>and item type statistically significant [</w:t>
      </w:r>
      <w:r w:rsidR="00871DE6" w:rsidRPr="00556EF0">
        <w:rPr>
          <w:rFonts w:ascii="Times New Roman" w:hAnsi="Times New Roman" w:cs="Times New Roman"/>
          <w:sz w:val="24"/>
          <w:szCs w:val="24"/>
        </w:rPr>
        <w:t>F(2.3,186.67) = .393, MSe = .006, p = .705</w:t>
      </w:r>
      <w:r w:rsidR="00765349" w:rsidRPr="00556EF0">
        <w:rPr>
          <w:rFonts w:ascii="Times New Roman" w:hAnsi="Times New Roman" w:cs="Times New Roman"/>
          <w:sz w:val="24"/>
          <w:szCs w:val="24"/>
        </w:rPr>
        <w:t>].</w:t>
      </w:r>
      <w:ins w:id="246" w:author="Nosofsky, Robert M." w:date="2020-06-17T15:11:00Z">
        <w:r w:rsidR="0085392F">
          <w:rPr>
            <w:rFonts w:ascii="Times New Roman" w:hAnsi="Times New Roman" w:cs="Times New Roman"/>
            <w:sz w:val="24"/>
            <w:szCs w:val="24"/>
          </w:rPr>
          <w:t xml:space="preserve">  We discuss the null effect of condition </w:t>
        </w:r>
      </w:ins>
      <w:ins w:id="247" w:author="Nosofsky, Robert M." w:date="2020-06-18T09:15:00Z">
        <w:r w:rsidR="00F76235">
          <w:rPr>
            <w:rFonts w:ascii="Times New Roman" w:hAnsi="Times New Roman" w:cs="Times New Roman"/>
            <w:sz w:val="24"/>
            <w:szCs w:val="24"/>
          </w:rPr>
          <w:t>more fully in the Modeling section of our article</w:t>
        </w:r>
      </w:ins>
      <w:ins w:id="248" w:author="Nosofsky, Robert M." w:date="2020-06-17T15:12:00Z">
        <w:r w:rsidR="0085392F">
          <w:rPr>
            <w:rFonts w:ascii="Times New Roman" w:hAnsi="Times New Roman" w:cs="Times New Roman"/>
            <w:sz w:val="24"/>
            <w:szCs w:val="24"/>
          </w:rPr>
          <w:t>.</w:t>
        </w:r>
      </w:ins>
    </w:p>
    <w:p w14:paraId="375AEFCE" w14:textId="554CEDE5" w:rsidR="00C015B1" w:rsidRPr="00556EF0" w:rsidRDefault="00765349" w:rsidP="00E96029">
      <w:pPr>
        <w:contextualSpacing/>
        <w:rPr>
          <w:rFonts w:ascii="Times New Roman" w:hAnsi="Times New Roman" w:cs="Times New Roman"/>
          <w:sz w:val="24"/>
          <w:szCs w:val="24"/>
        </w:rPr>
      </w:pPr>
      <w:r w:rsidRPr="00556EF0">
        <w:rPr>
          <w:rFonts w:ascii="Times New Roman" w:hAnsi="Times New Roman" w:cs="Times New Roman"/>
          <w:sz w:val="24"/>
          <w:szCs w:val="24"/>
        </w:rPr>
        <w:t xml:space="preserve">As can be seen in Figure </w:t>
      </w:r>
      <w:r w:rsidR="00A17B06" w:rsidRPr="00556EF0">
        <w:rPr>
          <w:rFonts w:ascii="Times New Roman" w:hAnsi="Times New Roman" w:cs="Times New Roman"/>
          <w:sz w:val="24"/>
          <w:szCs w:val="24"/>
        </w:rPr>
        <w:t>4b</w:t>
      </w:r>
      <w:r w:rsidRPr="00556EF0">
        <w:rPr>
          <w:rFonts w:ascii="Times New Roman" w:hAnsi="Times New Roman" w:cs="Times New Roman"/>
          <w:sz w:val="24"/>
          <w:szCs w:val="24"/>
        </w:rPr>
        <w:t>, in the REP condition, the old-medium distortions were classified with higher accuracy than were the new-medium distortions; and were classified with roughly the same accuracy as the prototypes.   By contrast, in the NREP condition, the prototypes were classified with the highest accuracy, and there was little if any difference in performance accuracy between the old- and new-medium distortions.  To analyze these data, we conducted</w:t>
      </w:r>
      <w:r w:rsidR="001C3F61" w:rsidRPr="00556EF0">
        <w:rPr>
          <w:rFonts w:ascii="Times New Roman" w:hAnsi="Times New Roman" w:cs="Times New Roman"/>
          <w:sz w:val="24"/>
          <w:szCs w:val="24"/>
        </w:rPr>
        <w:t xml:space="preserve"> a 2 x 3 mixed-model ANOVA </w:t>
      </w:r>
      <w:r w:rsidRPr="00556EF0">
        <w:rPr>
          <w:rFonts w:ascii="Times New Roman" w:hAnsi="Times New Roman" w:cs="Times New Roman"/>
          <w:sz w:val="24"/>
          <w:szCs w:val="24"/>
        </w:rPr>
        <w:t>using as factors learning</w:t>
      </w:r>
      <w:r w:rsidR="001C3F61" w:rsidRPr="00556EF0">
        <w:rPr>
          <w:rFonts w:ascii="Times New Roman" w:hAnsi="Times New Roman" w:cs="Times New Roman"/>
          <w:sz w:val="24"/>
          <w:szCs w:val="24"/>
        </w:rPr>
        <w:t xml:space="preserve"> condition</w:t>
      </w:r>
      <w:r w:rsidRPr="00556EF0">
        <w:rPr>
          <w:rFonts w:ascii="Times New Roman" w:hAnsi="Times New Roman" w:cs="Times New Roman"/>
          <w:sz w:val="24"/>
          <w:szCs w:val="24"/>
        </w:rPr>
        <w:t xml:space="preserve"> (REP, NREP)</w:t>
      </w:r>
      <w:r w:rsidR="001C3F61" w:rsidRPr="00556EF0">
        <w:rPr>
          <w:rFonts w:ascii="Times New Roman" w:hAnsi="Times New Roman" w:cs="Times New Roman"/>
          <w:sz w:val="24"/>
          <w:szCs w:val="24"/>
        </w:rPr>
        <w:t xml:space="preserve"> and item type (old, new</w:t>
      </w:r>
      <w:r w:rsidRPr="00556EF0">
        <w:rPr>
          <w:rFonts w:ascii="Times New Roman" w:hAnsi="Times New Roman" w:cs="Times New Roman"/>
          <w:sz w:val="24"/>
          <w:szCs w:val="24"/>
        </w:rPr>
        <w:t>-</w:t>
      </w:r>
      <w:r w:rsidR="001C3F61" w:rsidRPr="00556EF0">
        <w:rPr>
          <w:rFonts w:ascii="Times New Roman" w:hAnsi="Times New Roman" w:cs="Times New Roman"/>
          <w:sz w:val="24"/>
          <w:szCs w:val="24"/>
        </w:rPr>
        <w:t>mediu</w:t>
      </w:r>
      <w:r w:rsidRPr="00556EF0">
        <w:rPr>
          <w:rFonts w:ascii="Times New Roman" w:hAnsi="Times New Roman" w:cs="Times New Roman"/>
          <w:sz w:val="24"/>
          <w:szCs w:val="24"/>
        </w:rPr>
        <w:t xml:space="preserve">m, </w:t>
      </w:r>
      <w:r w:rsidR="001C3F61" w:rsidRPr="00556EF0">
        <w:rPr>
          <w:rFonts w:ascii="Times New Roman" w:hAnsi="Times New Roman" w:cs="Times New Roman"/>
          <w:sz w:val="24"/>
          <w:szCs w:val="24"/>
        </w:rPr>
        <w:t xml:space="preserve">prototype). </w:t>
      </w:r>
      <w:r w:rsidR="000F1F8F" w:rsidRPr="00556EF0">
        <w:rPr>
          <w:rFonts w:ascii="Times New Roman" w:hAnsi="Times New Roman" w:cs="Times New Roman"/>
          <w:sz w:val="24"/>
          <w:szCs w:val="24"/>
        </w:rPr>
        <w:t>The main effect of item type was significant</w:t>
      </w:r>
      <w:r w:rsidR="00C015B1" w:rsidRPr="00556EF0">
        <w:rPr>
          <w:rFonts w:ascii="Times New Roman" w:hAnsi="Times New Roman" w:cs="Times New Roman"/>
          <w:sz w:val="24"/>
          <w:szCs w:val="24"/>
        </w:rPr>
        <w:t xml:space="preserve"> </w:t>
      </w:r>
      <w:r w:rsidR="00C015B1" w:rsidRPr="00556EF0">
        <w:rPr>
          <w:rFonts w:ascii="Times New Roman" w:hAnsi="Times New Roman" w:cs="Times New Roman"/>
          <w:sz w:val="24"/>
          <w:szCs w:val="24"/>
        </w:rPr>
        <w:lastRenderedPageBreak/>
        <w:t>[</w:t>
      </w:r>
      <w:r w:rsidR="000F1F8F" w:rsidRPr="00556EF0">
        <w:rPr>
          <w:rFonts w:ascii="Times New Roman" w:hAnsi="Times New Roman" w:cs="Times New Roman"/>
          <w:sz w:val="24"/>
          <w:szCs w:val="24"/>
        </w:rPr>
        <w:t>F(1.62,131.04) = 13.61, MSe = .183, p &lt; .001</w:t>
      </w:r>
      <w:r w:rsidR="00C015B1" w:rsidRPr="00556EF0">
        <w:rPr>
          <w:rFonts w:ascii="Times New Roman" w:hAnsi="Times New Roman" w:cs="Times New Roman"/>
          <w:sz w:val="24"/>
          <w:szCs w:val="24"/>
        </w:rPr>
        <w:t>]</w:t>
      </w:r>
      <w:r w:rsidR="000F1F8F" w:rsidRPr="00556EF0">
        <w:rPr>
          <w:rFonts w:ascii="Times New Roman" w:hAnsi="Times New Roman" w:cs="Times New Roman"/>
          <w:sz w:val="24"/>
          <w:szCs w:val="24"/>
        </w:rPr>
        <w:t>,</w:t>
      </w:r>
      <w:r w:rsidR="00C015B1" w:rsidRPr="00556EF0">
        <w:rPr>
          <w:rFonts w:ascii="Times New Roman" w:hAnsi="Times New Roman" w:cs="Times New Roman"/>
          <w:sz w:val="24"/>
          <w:szCs w:val="24"/>
        </w:rPr>
        <w:t xml:space="preserve"> reflecting the generally higher performance on the prototypes and old distortions compared to the new medium distortions.  There was also a significant </w:t>
      </w:r>
      <w:r w:rsidR="000F1F8F" w:rsidRPr="00556EF0">
        <w:rPr>
          <w:rFonts w:ascii="Times New Roman" w:hAnsi="Times New Roman" w:cs="Times New Roman"/>
          <w:sz w:val="24"/>
          <w:szCs w:val="24"/>
        </w:rPr>
        <w:t>condition x item</w:t>
      </w:r>
      <w:r w:rsidR="00C015B1" w:rsidRPr="00556EF0">
        <w:rPr>
          <w:rFonts w:ascii="Times New Roman" w:hAnsi="Times New Roman" w:cs="Times New Roman"/>
          <w:sz w:val="24"/>
          <w:szCs w:val="24"/>
        </w:rPr>
        <w:t>-</w:t>
      </w:r>
      <w:r w:rsidR="000F1F8F" w:rsidRPr="00556EF0">
        <w:rPr>
          <w:rFonts w:ascii="Times New Roman" w:hAnsi="Times New Roman" w:cs="Times New Roman"/>
          <w:sz w:val="24"/>
          <w:szCs w:val="24"/>
        </w:rPr>
        <w:t>type interaction</w:t>
      </w:r>
      <w:r w:rsidR="00C015B1" w:rsidRPr="00556EF0">
        <w:rPr>
          <w:rFonts w:ascii="Times New Roman" w:hAnsi="Times New Roman" w:cs="Times New Roman"/>
          <w:sz w:val="24"/>
          <w:szCs w:val="24"/>
        </w:rPr>
        <w:t xml:space="preserve"> [</w:t>
      </w:r>
      <w:r w:rsidR="000F1F8F" w:rsidRPr="00556EF0">
        <w:rPr>
          <w:rFonts w:ascii="Times New Roman" w:hAnsi="Times New Roman" w:cs="Times New Roman"/>
          <w:sz w:val="24"/>
          <w:szCs w:val="24"/>
        </w:rPr>
        <w:t>F(1.62,131.04) = 4.72, MSe = .064, p = .016</w:t>
      </w:r>
      <w:r w:rsidR="00C015B1" w:rsidRPr="00556EF0">
        <w:rPr>
          <w:rFonts w:ascii="Times New Roman" w:hAnsi="Times New Roman" w:cs="Times New Roman"/>
          <w:sz w:val="24"/>
          <w:szCs w:val="24"/>
        </w:rPr>
        <w:t xml:space="preserve">], reflecting the changed accuracy levels of the old distortions compared to the other patterns across the REP and NREP conditions. </w:t>
      </w:r>
      <w:r w:rsidR="000F1F8F" w:rsidRPr="00556EF0">
        <w:rPr>
          <w:rFonts w:ascii="Times New Roman" w:hAnsi="Times New Roman" w:cs="Times New Roman"/>
          <w:sz w:val="24"/>
          <w:szCs w:val="24"/>
        </w:rPr>
        <w:t xml:space="preserve"> </w:t>
      </w:r>
      <w:r w:rsidR="002244E1" w:rsidRPr="00556EF0">
        <w:rPr>
          <w:rFonts w:ascii="Times New Roman" w:hAnsi="Times New Roman" w:cs="Times New Roman"/>
          <w:sz w:val="24"/>
          <w:szCs w:val="24"/>
        </w:rPr>
        <w:t xml:space="preserve">The main effect of condition was not significant, F(1,81) = 1.82, MSe = .085, p = .181. </w:t>
      </w:r>
      <w:r w:rsidR="00C015B1" w:rsidRPr="00556EF0">
        <w:rPr>
          <w:rFonts w:ascii="Times New Roman" w:hAnsi="Times New Roman" w:cs="Times New Roman"/>
          <w:sz w:val="24"/>
          <w:szCs w:val="24"/>
        </w:rPr>
        <w:t xml:space="preserve"> </w:t>
      </w:r>
      <w:del w:id="249" w:author="Nosofsky, Robert M." w:date="2020-06-17T16:08:00Z">
        <w:r w:rsidR="00C015B1" w:rsidRPr="00556EF0" w:rsidDel="00472271">
          <w:rPr>
            <w:rFonts w:ascii="Times New Roman" w:hAnsi="Times New Roman" w:cs="Times New Roman"/>
            <w:sz w:val="24"/>
            <w:szCs w:val="24"/>
          </w:rPr>
          <w:delText xml:space="preserve"> </w:delText>
        </w:r>
      </w:del>
      <w:r w:rsidR="002244E1" w:rsidRPr="00556EF0">
        <w:rPr>
          <w:rFonts w:ascii="Times New Roman" w:hAnsi="Times New Roman" w:cs="Times New Roman"/>
          <w:sz w:val="24"/>
          <w:szCs w:val="24"/>
        </w:rPr>
        <w:t xml:space="preserve">Subsequent </w:t>
      </w:r>
      <w:r w:rsidR="00C015B1" w:rsidRPr="00556EF0">
        <w:rPr>
          <w:rFonts w:ascii="Times New Roman" w:hAnsi="Times New Roman" w:cs="Times New Roman"/>
          <w:sz w:val="24"/>
          <w:szCs w:val="24"/>
        </w:rPr>
        <w:t xml:space="preserve">paired-comparison </w:t>
      </w:r>
      <w:r w:rsidR="002244E1" w:rsidRPr="00556EF0">
        <w:rPr>
          <w:rFonts w:ascii="Times New Roman" w:hAnsi="Times New Roman" w:cs="Times New Roman"/>
          <w:sz w:val="24"/>
          <w:szCs w:val="24"/>
        </w:rPr>
        <w:t>test</w:t>
      </w:r>
      <w:r w:rsidR="00C015B1" w:rsidRPr="00556EF0">
        <w:rPr>
          <w:rFonts w:ascii="Times New Roman" w:hAnsi="Times New Roman" w:cs="Times New Roman"/>
          <w:sz w:val="24"/>
          <w:szCs w:val="24"/>
        </w:rPr>
        <w:t>s</w:t>
      </w:r>
      <w:r w:rsidR="002244E1" w:rsidRPr="00556EF0">
        <w:rPr>
          <w:rFonts w:ascii="Times New Roman" w:hAnsi="Times New Roman" w:cs="Times New Roman"/>
          <w:sz w:val="24"/>
          <w:szCs w:val="24"/>
        </w:rPr>
        <w:t xml:space="preserve"> showed that the old distortion</w:t>
      </w:r>
      <w:r w:rsidR="00C015B1" w:rsidRPr="00556EF0">
        <w:rPr>
          <w:rFonts w:ascii="Times New Roman" w:hAnsi="Times New Roman" w:cs="Times New Roman"/>
          <w:sz w:val="24"/>
          <w:szCs w:val="24"/>
        </w:rPr>
        <w:t>s</w:t>
      </w:r>
      <w:r w:rsidR="002244E1" w:rsidRPr="00556EF0">
        <w:rPr>
          <w:rFonts w:ascii="Times New Roman" w:hAnsi="Times New Roman" w:cs="Times New Roman"/>
          <w:sz w:val="24"/>
          <w:szCs w:val="24"/>
        </w:rPr>
        <w:t xml:space="preserve"> w</w:t>
      </w:r>
      <w:r w:rsidR="00C015B1" w:rsidRPr="00556EF0">
        <w:rPr>
          <w:rFonts w:ascii="Times New Roman" w:hAnsi="Times New Roman" w:cs="Times New Roman"/>
          <w:sz w:val="24"/>
          <w:szCs w:val="24"/>
        </w:rPr>
        <w:t>ere</w:t>
      </w:r>
      <w:r w:rsidR="002244E1" w:rsidRPr="00556EF0">
        <w:rPr>
          <w:rFonts w:ascii="Times New Roman" w:hAnsi="Times New Roman" w:cs="Times New Roman"/>
          <w:sz w:val="24"/>
          <w:szCs w:val="24"/>
        </w:rPr>
        <w:t xml:space="preserve"> </w:t>
      </w:r>
      <w:r w:rsidR="00B63127" w:rsidRPr="00556EF0">
        <w:rPr>
          <w:rFonts w:ascii="Times New Roman" w:hAnsi="Times New Roman" w:cs="Times New Roman"/>
          <w:sz w:val="24"/>
          <w:szCs w:val="24"/>
        </w:rPr>
        <w:t xml:space="preserve">classified </w:t>
      </w:r>
      <w:r w:rsidR="002244E1" w:rsidRPr="00556EF0">
        <w:rPr>
          <w:rFonts w:ascii="Times New Roman" w:hAnsi="Times New Roman" w:cs="Times New Roman"/>
          <w:sz w:val="24"/>
          <w:szCs w:val="24"/>
        </w:rPr>
        <w:t xml:space="preserve">significantly </w:t>
      </w:r>
      <w:r w:rsidR="00B63127" w:rsidRPr="00556EF0">
        <w:rPr>
          <w:rFonts w:ascii="Times New Roman" w:hAnsi="Times New Roman" w:cs="Times New Roman"/>
          <w:sz w:val="24"/>
          <w:szCs w:val="24"/>
        </w:rPr>
        <w:t>more accurate</w:t>
      </w:r>
      <w:r w:rsidR="00C015B1" w:rsidRPr="00556EF0">
        <w:rPr>
          <w:rFonts w:ascii="Times New Roman" w:hAnsi="Times New Roman" w:cs="Times New Roman"/>
          <w:sz w:val="24"/>
          <w:szCs w:val="24"/>
        </w:rPr>
        <w:t>ly</w:t>
      </w:r>
      <w:r w:rsidR="002244E1" w:rsidRPr="00556EF0">
        <w:rPr>
          <w:rFonts w:ascii="Times New Roman" w:hAnsi="Times New Roman" w:cs="Times New Roman"/>
          <w:sz w:val="24"/>
          <w:szCs w:val="24"/>
        </w:rPr>
        <w:t xml:space="preserve"> than the new medium distortions in the REP condition, t(38) = 5.50, p &lt; .001</w:t>
      </w:r>
      <w:r w:rsidR="00C015B1" w:rsidRPr="00556EF0">
        <w:rPr>
          <w:rFonts w:ascii="Times New Roman" w:hAnsi="Times New Roman" w:cs="Times New Roman"/>
          <w:sz w:val="24"/>
          <w:szCs w:val="24"/>
        </w:rPr>
        <w:t>;</w:t>
      </w:r>
      <w:del w:id="250" w:author="Nosofsky, Robert M." w:date="2020-06-17T16:08:00Z">
        <w:r w:rsidR="00C015B1" w:rsidRPr="00556EF0" w:rsidDel="00472271">
          <w:rPr>
            <w:rFonts w:ascii="Times New Roman" w:hAnsi="Times New Roman" w:cs="Times New Roman"/>
            <w:sz w:val="24"/>
            <w:szCs w:val="24"/>
          </w:rPr>
          <w:delText xml:space="preserve"> </w:delText>
        </w:r>
      </w:del>
      <w:r w:rsidR="00C015B1" w:rsidRPr="00556EF0">
        <w:rPr>
          <w:rFonts w:ascii="Times New Roman" w:hAnsi="Times New Roman" w:cs="Times New Roman"/>
          <w:sz w:val="24"/>
          <w:szCs w:val="24"/>
        </w:rPr>
        <w:t xml:space="preserve"> although this trend continued to be observed in the NREP condition, </w:t>
      </w:r>
      <w:r w:rsidR="00B63127" w:rsidRPr="00556EF0">
        <w:rPr>
          <w:rFonts w:ascii="Times New Roman" w:hAnsi="Times New Roman" w:cs="Times New Roman"/>
          <w:sz w:val="24"/>
          <w:szCs w:val="24"/>
        </w:rPr>
        <w:t xml:space="preserve">the difference </w:t>
      </w:r>
      <w:r w:rsidR="00C015B1" w:rsidRPr="00556EF0">
        <w:rPr>
          <w:rFonts w:ascii="Times New Roman" w:hAnsi="Times New Roman" w:cs="Times New Roman"/>
          <w:sz w:val="24"/>
          <w:szCs w:val="24"/>
        </w:rPr>
        <w:t>was not statistically significant</w:t>
      </w:r>
      <w:r w:rsidR="002244E1" w:rsidRPr="00556EF0">
        <w:rPr>
          <w:rFonts w:ascii="Times New Roman" w:hAnsi="Times New Roman" w:cs="Times New Roman"/>
          <w:sz w:val="24"/>
          <w:szCs w:val="24"/>
        </w:rPr>
        <w:t>, t(43) = 1.00, p = .646</w:t>
      </w:r>
      <w:r w:rsidR="00410592" w:rsidRPr="00556EF0">
        <w:rPr>
          <w:rFonts w:ascii="Times New Roman" w:hAnsi="Times New Roman" w:cs="Times New Roman"/>
          <w:sz w:val="24"/>
          <w:szCs w:val="24"/>
        </w:rPr>
        <w:t xml:space="preserve">. </w:t>
      </w:r>
      <w:r w:rsidR="00C015B1" w:rsidRPr="00556EF0">
        <w:rPr>
          <w:rFonts w:ascii="Times New Roman" w:hAnsi="Times New Roman" w:cs="Times New Roman"/>
          <w:sz w:val="24"/>
          <w:szCs w:val="24"/>
        </w:rPr>
        <w:t xml:space="preserve">  In addition, the prototypes were classified significantly more accurately than were the old distortions in the NREP condition, t(43) = -2.78, p = .016.  That trend was reversed in the REP conditi</w:t>
      </w:r>
      <w:r w:rsidR="00467E76" w:rsidRPr="00556EF0">
        <w:rPr>
          <w:rFonts w:ascii="Times New Roman" w:hAnsi="Times New Roman" w:cs="Times New Roman"/>
          <w:sz w:val="24"/>
          <w:szCs w:val="24"/>
        </w:rPr>
        <w:t>on, but the difference</w:t>
      </w:r>
      <w:del w:id="251" w:author="Nosofsky, Robert M." w:date="2020-06-18T09:17:00Z">
        <w:r w:rsidR="00467E76" w:rsidRPr="00556EF0" w:rsidDel="00F76235">
          <w:rPr>
            <w:rFonts w:ascii="Times New Roman" w:hAnsi="Times New Roman" w:cs="Times New Roman"/>
            <w:sz w:val="24"/>
            <w:szCs w:val="24"/>
          </w:rPr>
          <w:delText>s</w:delText>
        </w:r>
      </w:del>
      <w:r w:rsidR="00467E76" w:rsidRPr="00556EF0">
        <w:rPr>
          <w:rFonts w:ascii="Times New Roman" w:hAnsi="Times New Roman" w:cs="Times New Roman"/>
          <w:sz w:val="24"/>
          <w:szCs w:val="24"/>
        </w:rPr>
        <w:t xml:space="preserve"> in the </w:t>
      </w:r>
      <w:r w:rsidR="00C015B1" w:rsidRPr="00556EF0">
        <w:rPr>
          <w:rFonts w:ascii="Times New Roman" w:hAnsi="Times New Roman" w:cs="Times New Roman"/>
          <w:sz w:val="24"/>
          <w:szCs w:val="24"/>
        </w:rPr>
        <w:t xml:space="preserve">REP condition was not statistically significant, </w:t>
      </w:r>
      <w:r w:rsidR="00410592" w:rsidRPr="00556EF0">
        <w:rPr>
          <w:rFonts w:ascii="Times New Roman" w:hAnsi="Times New Roman" w:cs="Times New Roman"/>
          <w:sz w:val="24"/>
          <w:szCs w:val="24"/>
        </w:rPr>
        <w:t>t(38) = .98, p = .670</w:t>
      </w:r>
      <w:r w:rsidR="00C015B1" w:rsidRPr="00556EF0">
        <w:rPr>
          <w:rFonts w:ascii="Times New Roman" w:hAnsi="Times New Roman" w:cs="Times New Roman"/>
          <w:sz w:val="24"/>
          <w:szCs w:val="24"/>
        </w:rPr>
        <w:t>.</w:t>
      </w:r>
    </w:p>
    <w:p w14:paraId="3F814B8A" w14:textId="179BAE55" w:rsidR="00C015B1" w:rsidRPr="00556EF0" w:rsidRDefault="00751494" w:rsidP="00153B14">
      <w:pPr>
        <w:contextualSpacing/>
        <w:rPr>
          <w:rFonts w:ascii="Times New Roman" w:hAnsi="Times New Roman" w:cs="Times New Roman"/>
          <w:sz w:val="24"/>
          <w:szCs w:val="24"/>
        </w:rPr>
      </w:pPr>
      <w:r w:rsidRPr="00556EF0">
        <w:rPr>
          <w:rFonts w:ascii="Times New Roman" w:hAnsi="Times New Roman" w:cs="Times New Roman"/>
          <w:noProof/>
          <w:sz w:val="24"/>
          <w:szCs w:val="24"/>
        </w:rPr>
        <w:drawing>
          <wp:inline distT="0" distB="0" distL="0" distR="0" wp14:anchorId="50296706" wp14:editId="0B47EBEC">
            <wp:extent cx="5943600" cy="3467100"/>
            <wp:effectExtent l="0" t="0" r="0" b="0"/>
            <wp:docPr id="3" name="Picture 3" descr="C:\Users\super\Desktop\data analysis\figure\no_outliers\Expt2 transfer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per\Desktop\data analysis\figure\no_outliers\Expt2 transfer_combin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2166123E" w14:textId="5881B1EB" w:rsidR="00393057" w:rsidRPr="00556EF0" w:rsidRDefault="00410592" w:rsidP="007C6110">
      <w:pPr>
        <w:contextualSpacing/>
        <w:jc w:val="both"/>
        <w:rPr>
          <w:rFonts w:ascii="Times New Roman" w:hAnsi="Times New Roman" w:cs="Times New Roman"/>
          <w:sz w:val="24"/>
          <w:szCs w:val="24"/>
        </w:rPr>
      </w:pPr>
      <w:r w:rsidRPr="00556EF0">
        <w:rPr>
          <w:rFonts w:ascii="Times New Roman" w:hAnsi="Times New Roman" w:cs="Times New Roman"/>
          <w:sz w:val="24"/>
          <w:szCs w:val="24"/>
        </w:rPr>
        <w:lastRenderedPageBreak/>
        <w:t xml:space="preserve"> </w:t>
      </w:r>
      <w:r w:rsidR="00393057" w:rsidRPr="00556EF0">
        <w:rPr>
          <w:rFonts w:ascii="Times New Roman" w:hAnsi="Times New Roman" w:cs="Times New Roman"/>
          <w:sz w:val="24"/>
          <w:szCs w:val="24"/>
        </w:rPr>
        <w:t>Figure 4 Mean proportion of correct classifications</w:t>
      </w:r>
      <w:r w:rsidR="00F43B7C" w:rsidRPr="00556EF0">
        <w:rPr>
          <w:rFonts w:ascii="Times New Roman" w:hAnsi="Times New Roman" w:cs="Times New Roman"/>
          <w:sz w:val="24"/>
          <w:szCs w:val="24"/>
        </w:rPr>
        <w:t xml:space="preserve"> (with standard error bars) </w:t>
      </w:r>
      <w:r w:rsidR="00393057" w:rsidRPr="00556EF0">
        <w:rPr>
          <w:rFonts w:ascii="Times New Roman" w:hAnsi="Times New Roman" w:cs="Times New Roman"/>
          <w:sz w:val="24"/>
          <w:szCs w:val="24"/>
        </w:rPr>
        <w:t>to f</w:t>
      </w:r>
      <w:r w:rsidR="00F43B7C" w:rsidRPr="00556EF0">
        <w:rPr>
          <w:rFonts w:ascii="Times New Roman" w:hAnsi="Times New Roman" w:cs="Times New Roman"/>
          <w:sz w:val="24"/>
          <w:szCs w:val="24"/>
        </w:rPr>
        <w:t>ive</w:t>
      </w:r>
      <w:r w:rsidR="00393057" w:rsidRPr="00556EF0">
        <w:rPr>
          <w:rFonts w:ascii="Times New Roman" w:hAnsi="Times New Roman" w:cs="Times New Roman"/>
          <w:sz w:val="24"/>
          <w:szCs w:val="24"/>
        </w:rPr>
        <w:t xml:space="preserve"> different types of transfer patterns (old medium</w:t>
      </w:r>
      <w:r w:rsidR="00F43B7C" w:rsidRPr="00556EF0">
        <w:rPr>
          <w:rFonts w:ascii="Times New Roman" w:hAnsi="Times New Roman" w:cs="Times New Roman"/>
          <w:sz w:val="24"/>
          <w:szCs w:val="24"/>
        </w:rPr>
        <w:t xml:space="preserve"> distortion</w:t>
      </w:r>
      <w:r w:rsidR="00393057" w:rsidRPr="00556EF0">
        <w:rPr>
          <w:rFonts w:ascii="Times New Roman" w:hAnsi="Times New Roman" w:cs="Times New Roman"/>
          <w:sz w:val="24"/>
          <w:szCs w:val="24"/>
        </w:rPr>
        <w:t xml:space="preserve">, </w:t>
      </w:r>
      <w:r w:rsidR="00F43B7C" w:rsidRPr="00556EF0">
        <w:rPr>
          <w:rFonts w:ascii="Times New Roman" w:hAnsi="Times New Roman" w:cs="Times New Roman"/>
          <w:sz w:val="24"/>
          <w:szCs w:val="24"/>
        </w:rPr>
        <w:t>prototype, low distortion, new medium distortion, high distortion</w:t>
      </w:r>
      <w:r w:rsidR="00393057" w:rsidRPr="00556EF0">
        <w:rPr>
          <w:rFonts w:ascii="Times New Roman" w:hAnsi="Times New Roman" w:cs="Times New Roman"/>
          <w:sz w:val="24"/>
          <w:szCs w:val="24"/>
        </w:rPr>
        <w:t xml:space="preserve">) for REP and NREP conditions, Experiment </w:t>
      </w:r>
      <w:r w:rsidR="00F43B7C" w:rsidRPr="00556EF0">
        <w:rPr>
          <w:rFonts w:ascii="Times New Roman" w:hAnsi="Times New Roman" w:cs="Times New Roman"/>
          <w:sz w:val="24"/>
          <w:szCs w:val="24"/>
        </w:rPr>
        <w:t>2</w:t>
      </w:r>
      <w:r w:rsidR="00393057" w:rsidRPr="00556EF0">
        <w:rPr>
          <w:rFonts w:ascii="Times New Roman" w:hAnsi="Times New Roman" w:cs="Times New Roman"/>
          <w:sz w:val="24"/>
          <w:szCs w:val="24"/>
        </w:rPr>
        <w:t>.</w:t>
      </w:r>
      <w:r w:rsidR="004D7365" w:rsidRPr="00556EF0">
        <w:rPr>
          <w:rFonts w:ascii="Times New Roman" w:hAnsi="Times New Roman" w:cs="Times New Roman"/>
          <w:sz w:val="24"/>
          <w:szCs w:val="24"/>
        </w:rPr>
        <w:t xml:space="preserve"> In panel a, two different colors denote the REP and NREP conditions. In panel b, three different colors denote the old, new-medium distortions and prototypes. </w:t>
      </w:r>
    </w:p>
    <w:p w14:paraId="63D6AA51" w14:textId="36A3FBC2" w:rsidR="006B245D" w:rsidRPr="00556EF0" w:rsidRDefault="006B245D" w:rsidP="00153B14">
      <w:pPr>
        <w:contextualSpacing/>
        <w:rPr>
          <w:rFonts w:ascii="Times New Roman" w:hAnsi="Times New Roman" w:cs="Times New Roman"/>
          <w:sz w:val="24"/>
          <w:szCs w:val="24"/>
        </w:rPr>
      </w:pPr>
    </w:p>
    <w:p w14:paraId="4BFE04E9" w14:textId="73C9CACA" w:rsidR="00AA0289" w:rsidRPr="00556EF0" w:rsidRDefault="00AA0289" w:rsidP="005F499A">
      <w:pPr>
        <w:contextualSpacing/>
        <w:jc w:val="center"/>
        <w:rPr>
          <w:rFonts w:ascii="Times New Roman" w:hAnsi="Times New Roman" w:cs="Times New Roman"/>
          <w:sz w:val="24"/>
          <w:szCs w:val="24"/>
        </w:rPr>
      </w:pPr>
      <w:r w:rsidRPr="00556EF0">
        <w:rPr>
          <w:rFonts w:ascii="Times New Roman" w:hAnsi="Times New Roman" w:cs="Times New Roman"/>
          <w:sz w:val="24"/>
          <w:szCs w:val="24"/>
        </w:rPr>
        <w:t>Discussion</w:t>
      </w:r>
    </w:p>
    <w:p w14:paraId="1773D274" w14:textId="77777777" w:rsidR="00BB3EC7" w:rsidRDefault="00BB3EC7" w:rsidP="00E96029">
      <w:pPr>
        <w:contextualSpacing/>
        <w:rPr>
          <w:ins w:id="252" w:author="Nosofsky, Robert M." w:date="2020-06-17T15:15:00Z"/>
          <w:rFonts w:ascii="Times New Roman" w:hAnsi="Times New Roman" w:cs="Times New Roman"/>
          <w:sz w:val="24"/>
          <w:szCs w:val="24"/>
        </w:rPr>
      </w:pPr>
    </w:p>
    <w:p w14:paraId="37488E59" w14:textId="67A6295D" w:rsidR="00BB3EC7" w:rsidRDefault="00556EF0" w:rsidP="00E96029">
      <w:pPr>
        <w:contextualSpacing/>
        <w:rPr>
          <w:ins w:id="253" w:author="Nosofsky, Robert M." w:date="2020-06-17T15:17:00Z"/>
          <w:rFonts w:ascii="Times New Roman" w:hAnsi="Times New Roman" w:cs="Times New Roman"/>
          <w:sz w:val="24"/>
          <w:szCs w:val="24"/>
        </w:rPr>
      </w:pPr>
      <w:r w:rsidRPr="00556EF0">
        <w:rPr>
          <w:rFonts w:ascii="Times New Roman" w:hAnsi="Times New Roman" w:cs="Times New Roman"/>
          <w:sz w:val="24"/>
          <w:szCs w:val="24"/>
        </w:rPr>
        <w:t>Again,</w:t>
      </w:r>
      <w:ins w:id="254" w:author="Nosofsky, Robert M." w:date="2020-06-17T16:10:00Z">
        <w:r w:rsidR="00472271">
          <w:rPr>
            <w:rFonts w:ascii="Times New Roman" w:hAnsi="Times New Roman" w:cs="Times New Roman"/>
            <w:sz w:val="24"/>
            <w:szCs w:val="24"/>
          </w:rPr>
          <w:t xml:space="preserve"> </w:t>
        </w:r>
      </w:ins>
      <w:ins w:id="255" w:author="Nosofsky, Robert M." w:date="2020-06-17T16:14:00Z">
        <w:r w:rsidR="00472271">
          <w:rPr>
            <w:rFonts w:ascii="Times New Roman" w:hAnsi="Times New Roman" w:cs="Times New Roman"/>
            <w:sz w:val="24"/>
            <w:szCs w:val="24"/>
          </w:rPr>
          <w:t xml:space="preserve">consistent with the general qualitative prediction from exemplar models, </w:t>
        </w:r>
      </w:ins>
      <w:ins w:id="256" w:author="Nosofsky, Robert M." w:date="2020-06-17T16:10:00Z">
        <w:r w:rsidR="00472271">
          <w:rPr>
            <w:rFonts w:ascii="Times New Roman" w:hAnsi="Times New Roman" w:cs="Times New Roman"/>
            <w:sz w:val="24"/>
            <w:szCs w:val="24"/>
          </w:rPr>
          <w:t>speed of</w:t>
        </w:r>
      </w:ins>
      <w:r w:rsidRPr="00556EF0">
        <w:rPr>
          <w:rFonts w:ascii="Times New Roman" w:hAnsi="Times New Roman" w:cs="Times New Roman"/>
          <w:sz w:val="24"/>
          <w:szCs w:val="24"/>
        </w:rPr>
        <w:t xml:space="preserve"> </w:t>
      </w:r>
      <w:ins w:id="257" w:author="Nosofsky, Robert M." w:date="2020-06-17T15:18:00Z">
        <w:r w:rsidR="00BB3EC7">
          <w:rPr>
            <w:rFonts w:ascii="Times New Roman" w:hAnsi="Times New Roman" w:cs="Times New Roman"/>
            <w:sz w:val="24"/>
            <w:szCs w:val="24"/>
          </w:rPr>
          <w:t>category learning was significantly faster in the REP condition than in the NREP condition</w:t>
        </w:r>
      </w:ins>
      <w:del w:id="258" w:author="Nosofsky, Robert M." w:date="2020-06-17T15:19:00Z">
        <w:r w:rsidRPr="00556EF0" w:rsidDel="00BB3EC7">
          <w:rPr>
            <w:rFonts w:ascii="Times New Roman" w:hAnsi="Times New Roman" w:cs="Times New Roman"/>
            <w:sz w:val="24"/>
            <w:szCs w:val="24"/>
          </w:rPr>
          <w:delText xml:space="preserve">the learning data suggested that </w:delText>
        </w:r>
      </w:del>
      <w:del w:id="259" w:author="Nosofsky, Robert M." w:date="2020-06-17T15:16:00Z">
        <w:r w:rsidRPr="00556EF0" w:rsidDel="00BB3EC7">
          <w:rPr>
            <w:rFonts w:ascii="Times New Roman" w:hAnsi="Times New Roman" w:cs="Times New Roman"/>
            <w:sz w:val="24"/>
            <w:szCs w:val="24"/>
          </w:rPr>
          <w:delText xml:space="preserve">the </w:delText>
        </w:r>
      </w:del>
      <w:del w:id="260" w:author="Nosofsky, Robert M." w:date="2020-06-17T15:19:00Z">
        <w:r w:rsidRPr="00556EF0" w:rsidDel="00BB3EC7">
          <w:rPr>
            <w:rFonts w:ascii="Times New Roman" w:hAnsi="Times New Roman" w:cs="Times New Roman"/>
            <w:sz w:val="24"/>
            <w:szCs w:val="24"/>
          </w:rPr>
          <w:delText xml:space="preserve">category learning was facilitated by having </w:delText>
        </w:r>
      </w:del>
      <w:del w:id="261" w:author="Nosofsky, Robert M." w:date="2020-06-17T15:16:00Z">
        <w:r w:rsidRPr="00556EF0" w:rsidDel="00BB3EC7">
          <w:rPr>
            <w:rFonts w:ascii="Times New Roman" w:hAnsi="Times New Roman" w:cs="Times New Roman"/>
            <w:sz w:val="24"/>
            <w:szCs w:val="24"/>
          </w:rPr>
          <w:delText xml:space="preserve">some </w:delText>
        </w:r>
      </w:del>
      <w:del w:id="262" w:author="Nosofsky, Robert M." w:date="2020-06-17T15:19:00Z">
        <w:r w:rsidRPr="00556EF0" w:rsidDel="00BB3EC7">
          <w:rPr>
            <w:rFonts w:ascii="Times New Roman" w:hAnsi="Times New Roman" w:cs="Times New Roman"/>
            <w:sz w:val="24"/>
            <w:szCs w:val="24"/>
          </w:rPr>
          <w:delText>patterns repeat</w:delText>
        </w:r>
      </w:del>
      <w:del w:id="263" w:author="Nosofsky, Robert M." w:date="2020-06-17T15:16:00Z">
        <w:r w:rsidRPr="00556EF0" w:rsidDel="00BB3EC7">
          <w:rPr>
            <w:rFonts w:ascii="Times New Roman" w:hAnsi="Times New Roman" w:cs="Times New Roman"/>
            <w:sz w:val="24"/>
            <w:szCs w:val="24"/>
          </w:rPr>
          <w:delText>ed in each</w:delText>
        </w:r>
      </w:del>
      <w:del w:id="264" w:author="Nosofsky, Robert M." w:date="2020-06-17T15:19:00Z">
        <w:r w:rsidRPr="00556EF0" w:rsidDel="00BB3EC7">
          <w:rPr>
            <w:rFonts w:ascii="Times New Roman" w:hAnsi="Times New Roman" w:cs="Times New Roman"/>
            <w:sz w:val="24"/>
            <w:szCs w:val="24"/>
          </w:rPr>
          <w:delText xml:space="preserve"> learning block</w:delText>
        </w:r>
      </w:del>
      <w:ins w:id="265" w:author="Nosofsky, Robert M." w:date="2020-06-17T15:20:00Z">
        <w:r w:rsidR="00BB3EC7">
          <w:rPr>
            <w:rFonts w:ascii="Times New Roman" w:hAnsi="Times New Roman" w:cs="Times New Roman"/>
            <w:sz w:val="24"/>
            <w:szCs w:val="24"/>
          </w:rPr>
          <w:t>, and the magnitude of the effect was large, averaging XXX across the final 8 blocks of learning.</w:t>
        </w:r>
      </w:ins>
      <w:del w:id="266" w:author="Nosofsky, Robert M." w:date="2020-06-17T15:20:00Z">
        <w:r w:rsidRPr="00556EF0" w:rsidDel="00BB3EC7">
          <w:rPr>
            <w:rFonts w:ascii="Times New Roman" w:hAnsi="Times New Roman" w:cs="Times New Roman"/>
            <w:sz w:val="24"/>
            <w:szCs w:val="24"/>
          </w:rPr>
          <w:delText>.</w:delText>
        </w:r>
      </w:del>
      <w:ins w:id="267" w:author="Nosofsky, Robert M." w:date="2020-06-17T15:16:00Z">
        <w:r w:rsidR="00BB3EC7">
          <w:rPr>
            <w:rFonts w:ascii="Times New Roman" w:hAnsi="Times New Roman" w:cs="Times New Roman"/>
            <w:sz w:val="24"/>
            <w:szCs w:val="24"/>
          </w:rPr>
          <w:t xml:space="preserve">  The data confirm our </w:t>
        </w:r>
      </w:ins>
      <w:ins w:id="268" w:author="Nosofsky, Robert M." w:date="2020-06-17T15:20:00Z">
        <w:r w:rsidR="00BB3EC7">
          <w:rPr>
            <w:rFonts w:ascii="Times New Roman" w:hAnsi="Times New Roman" w:cs="Times New Roman"/>
            <w:sz w:val="24"/>
            <w:szCs w:val="24"/>
          </w:rPr>
          <w:t xml:space="preserve">pattern of </w:t>
        </w:r>
      </w:ins>
      <w:ins w:id="269" w:author="Nosofsky, Robert M." w:date="2020-06-17T15:16:00Z">
        <w:r w:rsidR="00BB3EC7">
          <w:rPr>
            <w:rFonts w:ascii="Times New Roman" w:hAnsi="Times New Roman" w:cs="Times New Roman"/>
            <w:sz w:val="24"/>
            <w:szCs w:val="24"/>
          </w:rPr>
          <w:t>finding</w:t>
        </w:r>
      </w:ins>
      <w:ins w:id="270" w:author="Nosofsky, Robert M." w:date="2020-06-17T15:20:00Z">
        <w:r w:rsidR="00BB3EC7">
          <w:rPr>
            <w:rFonts w:ascii="Times New Roman" w:hAnsi="Times New Roman" w:cs="Times New Roman"/>
            <w:sz w:val="24"/>
            <w:szCs w:val="24"/>
          </w:rPr>
          <w:t>s</w:t>
        </w:r>
      </w:ins>
      <w:ins w:id="271" w:author="Nosofsky, Robert M." w:date="2020-06-17T15:16:00Z">
        <w:r w:rsidR="00BB3EC7">
          <w:rPr>
            <w:rFonts w:ascii="Times New Roman" w:hAnsi="Times New Roman" w:cs="Times New Roman"/>
            <w:sz w:val="24"/>
            <w:szCs w:val="24"/>
          </w:rPr>
          <w:t xml:space="preserve"> from Experiment 1,</w:t>
        </w:r>
      </w:ins>
      <w:ins w:id="272" w:author="Nosofsky, Robert M." w:date="2020-06-17T16:11:00Z">
        <w:r w:rsidR="00472271">
          <w:rPr>
            <w:rFonts w:ascii="Times New Roman" w:hAnsi="Times New Roman" w:cs="Times New Roman"/>
            <w:sz w:val="24"/>
            <w:szCs w:val="24"/>
          </w:rPr>
          <w:t xml:space="preserve"> and are in opposition to Homa et al.</w:t>
        </w:r>
      </w:ins>
      <w:ins w:id="273" w:author="Nosofsky, Robert M." w:date="2020-06-17T16:12:00Z">
        <w:r w:rsidR="00472271">
          <w:rPr>
            <w:rFonts w:ascii="Times New Roman" w:hAnsi="Times New Roman" w:cs="Times New Roman"/>
            <w:sz w:val="24"/>
            <w:szCs w:val="24"/>
          </w:rPr>
          <w:t>’s report of a null effect of the REP/NREP manipulation on speed of category learni</w:t>
        </w:r>
        <w:r w:rsidR="00F76235">
          <w:rPr>
            <w:rFonts w:ascii="Times New Roman" w:hAnsi="Times New Roman" w:cs="Times New Roman"/>
            <w:sz w:val="24"/>
            <w:szCs w:val="24"/>
          </w:rPr>
          <w:t>ng in this dot-pattern paradigm.</w:t>
        </w:r>
      </w:ins>
    </w:p>
    <w:p w14:paraId="00672319" w14:textId="101509BB" w:rsidR="00A71599" w:rsidRDefault="00556EF0" w:rsidP="00A71599">
      <w:pPr>
        <w:contextualSpacing/>
        <w:rPr>
          <w:ins w:id="274" w:author="Nosofsky, Robert M." w:date="2020-06-17T16:20:00Z"/>
          <w:rFonts w:ascii="Times New Roman" w:hAnsi="Times New Roman" w:cs="Times New Roman"/>
          <w:sz w:val="24"/>
          <w:szCs w:val="24"/>
        </w:rPr>
      </w:pPr>
      <w:del w:id="275" w:author="Nosofsky, Robert M." w:date="2020-06-17T16:14:00Z">
        <w:r w:rsidRPr="00556EF0" w:rsidDel="00472271">
          <w:rPr>
            <w:rFonts w:ascii="Times New Roman" w:hAnsi="Times New Roman" w:cs="Times New Roman"/>
            <w:sz w:val="24"/>
            <w:szCs w:val="24"/>
          </w:rPr>
          <w:delText xml:space="preserve"> </w:delText>
        </w:r>
      </w:del>
      <w:r w:rsidRPr="00556EF0">
        <w:rPr>
          <w:rFonts w:ascii="Times New Roman" w:hAnsi="Times New Roman" w:cs="Times New Roman"/>
          <w:sz w:val="24"/>
          <w:szCs w:val="24"/>
        </w:rPr>
        <w:t>Consistent with Homa et al.’s findings, the transfer data showed high classification accuracy for all the pattern types in both the REP and the NREP conditions</w:t>
      </w:r>
      <w:ins w:id="276" w:author="Nosofsky, Robert M." w:date="2020-06-17T16:15:00Z">
        <w:r w:rsidR="00472271">
          <w:rPr>
            <w:rFonts w:ascii="Times New Roman" w:hAnsi="Times New Roman" w:cs="Times New Roman"/>
            <w:sz w:val="24"/>
            <w:szCs w:val="24"/>
          </w:rPr>
          <w:t xml:space="preserve">, and also showed   </w:t>
        </w:r>
      </w:ins>
      <w:del w:id="277" w:author="Nosofsky, Robert M." w:date="2020-06-17T16:15:00Z">
        <w:r w:rsidRPr="00556EF0" w:rsidDel="00472271">
          <w:rPr>
            <w:rFonts w:ascii="Times New Roman" w:hAnsi="Times New Roman" w:cs="Times New Roman"/>
            <w:sz w:val="24"/>
            <w:szCs w:val="24"/>
          </w:rPr>
          <w:delText>.</w:delText>
        </w:r>
      </w:del>
      <w:del w:id="278" w:author="Nosofsky, Robert M." w:date="2020-06-17T16:16:00Z">
        <w:r w:rsidRPr="00556EF0" w:rsidDel="00472271">
          <w:rPr>
            <w:rFonts w:ascii="Times New Roman" w:hAnsi="Times New Roman" w:cs="Times New Roman"/>
            <w:sz w:val="24"/>
            <w:szCs w:val="24"/>
          </w:rPr>
          <w:delText xml:space="preserve"> It is worth noting that the transfer patterns were classified very accurately despite the fact that no single training pattern was repeated during the learning phase and that subjects can hardly discriminate between the old- and new-medium distortions during the recognition transfer test. </w:delText>
        </w:r>
      </w:del>
      <w:del w:id="279" w:author="Nosofsky, Robert M." w:date="2020-06-17T16:17:00Z">
        <w:r w:rsidRPr="00556EF0" w:rsidDel="00472271">
          <w:rPr>
            <w:rFonts w:ascii="Times New Roman" w:hAnsi="Times New Roman" w:cs="Times New Roman"/>
            <w:sz w:val="24"/>
            <w:szCs w:val="24"/>
          </w:rPr>
          <w:delText xml:space="preserve">We also confirmed </w:delText>
        </w:r>
      </w:del>
      <w:r w:rsidRPr="00556EF0">
        <w:rPr>
          <w:rFonts w:ascii="Times New Roman" w:hAnsi="Times New Roman" w:cs="Times New Roman"/>
          <w:sz w:val="24"/>
          <w:szCs w:val="24"/>
        </w:rPr>
        <w:t xml:space="preserve">the </w:t>
      </w:r>
      <w:ins w:id="280" w:author="Nosofsky, Robert M." w:date="2020-06-17T16:17:00Z">
        <w:r w:rsidR="00472271">
          <w:rPr>
            <w:rFonts w:ascii="Times New Roman" w:hAnsi="Times New Roman" w:cs="Times New Roman"/>
            <w:sz w:val="24"/>
            <w:szCs w:val="24"/>
          </w:rPr>
          <w:t xml:space="preserve">classic </w:t>
        </w:r>
      </w:ins>
      <w:r w:rsidRPr="00556EF0">
        <w:rPr>
          <w:rFonts w:ascii="Times New Roman" w:hAnsi="Times New Roman" w:cs="Times New Roman"/>
          <w:sz w:val="24"/>
          <w:szCs w:val="24"/>
        </w:rPr>
        <w:t>“typicality gradient” in both learning conditions</w:t>
      </w:r>
      <w:ins w:id="281" w:author="Nosofsky, Robert M." w:date="2020-06-17T16:18:00Z">
        <w:r w:rsidR="00A71599">
          <w:rPr>
            <w:rFonts w:ascii="Times New Roman" w:hAnsi="Times New Roman" w:cs="Times New Roman"/>
            <w:sz w:val="24"/>
            <w:szCs w:val="24"/>
          </w:rPr>
          <w:t xml:space="preserve">, in which patterns </w:t>
        </w:r>
      </w:ins>
      <w:del w:id="282" w:author="Nosofsky, Robert M." w:date="2020-06-17T16:18:00Z">
        <w:r w:rsidRPr="00556EF0" w:rsidDel="00472271">
          <w:rPr>
            <w:rFonts w:ascii="Times New Roman" w:hAnsi="Times New Roman" w:cs="Times New Roman"/>
            <w:sz w:val="24"/>
            <w:szCs w:val="24"/>
          </w:rPr>
          <w:delText xml:space="preserve"> as in Homa et al.’s experiment 1, in which n</w:delText>
        </w:r>
      </w:del>
      <w:del w:id="283" w:author="Nosofsky, Robert M." w:date="2020-06-17T16:19:00Z">
        <w:r w:rsidRPr="00556EF0" w:rsidDel="00A71599">
          <w:rPr>
            <w:rFonts w:ascii="Times New Roman" w:hAnsi="Times New Roman" w:cs="Times New Roman"/>
            <w:sz w:val="24"/>
            <w:szCs w:val="24"/>
          </w:rPr>
          <w:delText xml:space="preserve">ovel patterns </w:delText>
        </w:r>
      </w:del>
      <w:r w:rsidRPr="00556EF0">
        <w:rPr>
          <w:rFonts w:ascii="Times New Roman" w:hAnsi="Times New Roman" w:cs="Times New Roman"/>
          <w:sz w:val="24"/>
          <w:szCs w:val="24"/>
        </w:rPr>
        <w:t xml:space="preserve">with </w:t>
      </w:r>
      <w:ins w:id="284" w:author="Nosofsky, Robert M." w:date="2020-06-17T16:19:00Z">
        <w:r w:rsidR="00A71599">
          <w:rPr>
            <w:rFonts w:ascii="Times New Roman" w:hAnsi="Times New Roman" w:cs="Times New Roman"/>
            <w:sz w:val="24"/>
            <w:szCs w:val="24"/>
          </w:rPr>
          <w:t xml:space="preserve">a </w:t>
        </w:r>
      </w:ins>
      <w:del w:id="285" w:author="Nosofsky, Robert M." w:date="2020-06-17T16:19:00Z">
        <w:r w:rsidRPr="00556EF0" w:rsidDel="00A71599">
          <w:rPr>
            <w:rFonts w:ascii="Times New Roman" w:hAnsi="Times New Roman" w:cs="Times New Roman"/>
            <w:sz w:val="24"/>
            <w:szCs w:val="24"/>
          </w:rPr>
          <w:delText xml:space="preserve">a </w:delText>
        </w:r>
      </w:del>
      <w:r w:rsidRPr="00556EF0">
        <w:rPr>
          <w:rFonts w:ascii="Times New Roman" w:hAnsi="Times New Roman" w:cs="Times New Roman"/>
          <w:sz w:val="24"/>
          <w:szCs w:val="24"/>
        </w:rPr>
        <w:t>higher level of distortion</w:t>
      </w:r>
      <w:del w:id="286" w:author="Nosofsky, Robert M." w:date="2020-06-17T16:19:00Z">
        <w:r w:rsidRPr="00556EF0" w:rsidDel="00A71599">
          <w:rPr>
            <w:rFonts w:ascii="Times New Roman" w:hAnsi="Times New Roman" w:cs="Times New Roman"/>
            <w:sz w:val="24"/>
            <w:szCs w:val="24"/>
          </w:rPr>
          <w:delText>s</w:delText>
        </w:r>
      </w:del>
      <w:r w:rsidRPr="00556EF0">
        <w:rPr>
          <w:rFonts w:ascii="Times New Roman" w:hAnsi="Times New Roman" w:cs="Times New Roman"/>
          <w:sz w:val="24"/>
          <w:szCs w:val="24"/>
        </w:rPr>
        <w:t xml:space="preserve"> from the prototype were classified less accurately.</w:t>
      </w:r>
      <w:ins w:id="287" w:author="Nosofsky, Robert M." w:date="2020-06-17T16:20:00Z">
        <w:r w:rsidR="00A71599">
          <w:rPr>
            <w:rFonts w:ascii="Times New Roman" w:hAnsi="Times New Roman" w:cs="Times New Roman"/>
            <w:sz w:val="24"/>
            <w:szCs w:val="24"/>
          </w:rPr>
          <w:t xml:space="preserve">  As explained and demonstrated with modeling </w:t>
        </w:r>
        <w:r w:rsidR="00A71599">
          <w:rPr>
            <w:rFonts w:ascii="Times New Roman" w:hAnsi="Times New Roman" w:cs="Times New Roman"/>
            <w:sz w:val="24"/>
            <w:szCs w:val="24"/>
          </w:rPr>
          <w:lastRenderedPageBreak/>
          <w:t>simul</w:t>
        </w:r>
        <w:r w:rsidR="001817DF">
          <w:rPr>
            <w:rFonts w:ascii="Times New Roman" w:hAnsi="Times New Roman" w:cs="Times New Roman"/>
            <w:sz w:val="24"/>
            <w:szCs w:val="24"/>
          </w:rPr>
          <w:t>ations in our introduction, these classification-transfer</w:t>
        </w:r>
        <w:r w:rsidR="00A71599">
          <w:rPr>
            <w:rFonts w:ascii="Times New Roman" w:hAnsi="Times New Roman" w:cs="Times New Roman"/>
            <w:sz w:val="24"/>
            <w:szCs w:val="24"/>
          </w:rPr>
          <w:t xml:space="preserve"> findings are consistent with the predictions from exemplar models.</w:t>
        </w:r>
      </w:ins>
    </w:p>
    <w:p w14:paraId="2FA61F39" w14:textId="2A5AA9F0" w:rsidR="00BA046F" w:rsidRDefault="00A71599">
      <w:pPr>
        <w:contextualSpacing/>
        <w:rPr>
          <w:rFonts w:ascii="Times New Roman" w:hAnsi="Times New Roman" w:cs="Times New Roman"/>
          <w:sz w:val="24"/>
          <w:szCs w:val="24"/>
        </w:rPr>
      </w:pPr>
      <w:ins w:id="288" w:author="Nosofsky, Robert M." w:date="2020-06-17T16:22:00Z">
        <w:r>
          <w:rPr>
            <w:rFonts w:ascii="Times New Roman" w:hAnsi="Times New Roman" w:cs="Times New Roman"/>
            <w:sz w:val="24"/>
            <w:szCs w:val="24"/>
          </w:rPr>
          <w:t xml:space="preserve">We address in more </w:t>
        </w:r>
      </w:ins>
      <w:ins w:id="289" w:author="Nosofsky, Robert M." w:date="2020-06-17T16:24:00Z">
        <w:r>
          <w:rPr>
            <w:rFonts w:ascii="Times New Roman" w:hAnsi="Times New Roman" w:cs="Times New Roman"/>
            <w:sz w:val="24"/>
            <w:szCs w:val="24"/>
          </w:rPr>
          <w:t>detail</w:t>
        </w:r>
      </w:ins>
      <w:ins w:id="290" w:author="Nosofsky, Robert M." w:date="2020-06-17T16:22:00Z">
        <w:r>
          <w:rPr>
            <w:rFonts w:ascii="Times New Roman" w:hAnsi="Times New Roman" w:cs="Times New Roman"/>
            <w:sz w:val="24"/>
            <w:szCs w:val="24"/>
          </w:rPr>
          <w:t xml:space="preserve"> </w:t>
        </w:r>
      </w:ins>
      <w:ins w:id="291" w:author="Nosofsky, Robert M." w:date="2020-06-17T16:24:00Z">
        <w:r>
          <w:rPr>
            <w:rFonts w:ascii="Times New Roman" w:hAnsi="Times New Roman" w:cs="Times New Roman"/>
            <w:sz w:val="24"/>
            <w:szCs w:val="24"/>
          </w:rPr>
          <w:t xml:space="preserve">in our subsequent modeling section the extent to which the patterns of classification accuracy for </w:t>
        </w:r>
      </w:ins>
      <w:ins w:id="292" w:author="Nosofsky, Robert M." w:date="2020-06-18T09:20:00Z">
        <w:r w:rsidR="00F76235">
          <w:rPr>
            <w:rFonts w:ascii="Times New Roman" w:hAnsi="Times New Roman" w:cs="Times New Roman"/>
            <w:sz w:val="24"/>
            <w:szCs w:val="24"/>
          </w:rPr>
          <w:t xml:space="preserve">the </w:t>
        </w:r>
      </w:ins>
      <w:ins w:id="293" w:author="Nosofsky, Robert M." w:date="2020-06-17T16:26:00Z">
        <w:r>
          <w:rPr>
            <w:rFonts w:ascii="Times New Roman" w:hAnsi="Times New Roman" w:cs="Times New Roman"/>
            <w:sz w:val="24"/>
            <w:szCs w:val="24"/>
          </w:rPr>
          <w:t xml:space="preserve">old distortions compared to the other pattern types can be captured by the exemplar model.  </w:t>
        </w:r>
      </w:ins>
      <w:ins w:id="294" w:author="Nosofsky, Robert M." w:date="2020-06-17T16:29:00Z">
        <w:r w:rsidR="00BB0EE4">
          <w:rPr>
            <w:rFonts w:ascii="Times New Roman" w:hAnsi="Times New Roman" w:cs="Times New Roman"/>
            <w:sz w:val="24"/>
            <w:szCs w:val="24"/>
          </w:rPr>
          <w:t xml:space="preserve">In general, however, these results too appear to have a natural account in terms of the model.   Because the old </w:t>
        </w:r>
        <w:r w:rsidR="002C047A">
          <w:rPr>
            <w:rFonts w:ascii="Times New Roman" w:hAnsi="Times New Roman" w:cs="Times New Roman"/>
            <w:sz w:val="24"/>
            <w:szCs w:val="24"/>
          </w:rPr>
          <w:t>distortions receive a very</w:t>
        </w:r>
        <w:r w:rsidR="00BB0EE4">
          <w:rPr>
            <w:rFonts w:ascii="Times New Roman" w:hAnsi="Times New Roman" w:cs="Times New Roman"/>
            <w:sz w:val="24"/>
            <w:szCs w:val="24"/>
          </w:rPr>
          <w:t xml:space="preserve"> high summed-similarity</w:t>
        </w:r>
      </w:ins>
      <w:ins w:id="295" w:author="Nosofsky, Robert M." w:date="2020-06-17T16:30:00Z">
        <w:r w:rsidR="00BB0EE4">
          <w:rPr>
            <w:rFonts w:ascii="Times New Roman" w:hAnsi="Times New Roman" w:cs="Times New Roman"/>
            <w:sz w:val="24"/>
            <w:szCs w:val="24"/>
          </w:rPr>
          <w:t xml:space="preserve"> signal due to </w:t>
        </w:r>
      </w:ins>
      <w:ins w:id="296" w:author="Nosofsky, Robert M." w:date="2020-06-17T16:49:00Z">
        <w:r w:rsidR="00C7564D">
          <w:rPr>
            <w:rFonts w:ascii="Times New Roman" w:hAnsi="Times New Roman" w:cs="Times New Roman"/>
            <w:sz w:val="24"/>
            <w:szCs w:val="24"/>
          </w:rPr>
          <w:t xml:space="preserve">their </w:t>
        </w:r>
      </w:ins>
      <w:ins w:id="297" w:author="Nosofsky, Robert M." w:date="2020-06-17T16:48:00Z">
        <w:r w:rsidR="00C7564D">
          <w:rPr>
            <w:rFonts w:ascii="Times New Roman" w:hAnsi="Times New Roman" w:cs="Times New Roman"/>
            <w:sz w:val="24"/>
            <w:szCs w:val="24"/>
          </w:rPr>
          <w:t>perfect</w:t>
        </w:r>
      </w:ins>
      <w:ins w:id="298" w:author="Nosofsky, Robert M." w:date="2020-06-17T16:34:00Z">
        <w:r w:rsidR="00BB0EE4">
          <w:rPr>
            <w:rFonts w:ascii="Times New Roman" w:hAnsi="Times New Roman" w:cs="Times New Roman"/>
            <w:sz w:val="24"/>
            <w:szCs w:val="24"/>
          </w:rPr>
          <w:t xml:space="preserve"> </w:t>
        </w:r>
      </w:ins>
      <w:ins w:id="299" w:author="Nosofsky, Robert M." w:date="2020-06-17T16:30:00Z">
        <w:r w:rsidR="00BB0EE4">
          <w:rPr>
            <w:rFonts w:ascii="Times New Roman" w:hAnsi="Times New Roman" w:cs="Times New Roman"/>
            <w:sz w:val="24"/>
            <w:szCs w:val="24"/>
          </w:rPr>
          <w:t xml:space="preserve">self-match </w:t>
        </w:r>
      </w:ins>
      <w:ins w:id="300" w:author="Nosofsky, Robert M." w:date="2020-06-17T16:49:00Z">
        <w:r w:rsidR="00C7564D">
          <w:rPr>
            <w:rFonts w:ascii="Times New Roman" w:hAnsi="Times New Roman" w:cs="Times New Roman"/>
            <w:sz w:val="24"/>
            <w:szCs w:val="24"/>
          </w:rPr>
          <w:t xml:space="preserve">to their repeated representations in memory </w:t>
        </w:r>
      </w:ins>
      <w:ins w:id="301" w:author="Nosofsky, Robert M." w:date="2020-06-17T16:30:00Z">
        <w:r w:rsidR="00BB0EE4">
          <w:rPr>
            <w:rFonts w:ascii="Times New Roman" w:hAnsi="Times New Roman" w:cs="Times New Roman"/>
            <w:sz w:val="24"/>
            <w:szCs w:val="24"/>
          </w:rPr>
          <w:t>in the REP</w:t>
        </w:r>
        <w:r w:rsidR="00F76235">
          <w:rPr>
            <w:rFonts w:ascii="Times New Roman" w:hAnsi="Times New Roman" w:cs="Times New Roman"/>
            <w:sz w:val="24"/>
            <w:szCs w:val="24"/>
          </w:rPr>
          <w:t xml:space="preserve"> condition, the exemplar model naturally predicts</w:t>
        </w:r>
        <w:r w:rsidR="00BB0EE4">
          <w:rPr>
            <w:rFonts w:ascii="Times New Roman" w:hAnsi="Times New Roman" w:cs="Times New Roman"/>
            <w:sz w:val="24"/>
            <w:szCs w:val="24"/>
          </w:rPr>
          <w:t xml:space="preserve"> that</w:t>
        </w:r>
      </w:ins>
      <w:ins w:id="302" w:author="Nosofsky, Robert M." w:date="2020-06-17T16:31:00Z">
        <w:r w:rsidR="00F76235">
          <w:rPr>
            <w:rFonts w:ascii="Times New Roman" w:hAnsi="Times New Roman" w:cs="Times New Roman"/>
            <w:sz w:val="24"/>
            <w:szCs w:val="24"/>
          </w:rPr>
          <w:t xml:space="preserve"> they will be</w:t>
        </w:r>
        <w:r w:rsidR="00BB0EE4">
          <w:rPr>
            <w:rFonts w:ascii="Times New Roman" w:hAnsi="Times New Roman" w:cs="Times New Roman"/>
            <w:sz w:val="24"/>
            <w:szCs w:val="24"/>
          </w:rPr>
          <w:t xml:space="preserve"> clas</w:t>
        </w:r>
        <w:r w:rsidR="00F76235">
          <w:rPr>
            <w:rFonts w:ascii="Times New Roman" w:hAnsi="Times New Roman" w:cs="Times New Roman"/>
            <w:sz w:val="24"/>
            <w:szCs w:val="24"/>
          </w:rPr>
          <w:t xml:space="preserve">sified more accurately than </w:t>
        </w:r>
        <w:r w:rsidR="00BB0EE4">
          <w:rPr>
            <w:rFonts w:ascii="Times New Roman" w:hAnsi="Times New Roman" w:cs="Times New Roman"/>
            <w:sz w:val="24"/>
            <w:szCs w:val="24"/>
          </w:rPr>
          <w:t xml:space="preserve">the </w:t>
        </w:r>
      </w:ins>
      <w:ins w:id="303" w:author="Nosofsky, Robert M." w:date="2020-06-18T09:23:00Z">
        <w:r w:rsidR="0004764B">
          <w:rPr>
            <w:rFonts w:ascii="Times New Roman" w:hAnsi="Times New Roman" w:cs="Times New Roman"/>
            <w:sz w:val="24"/>
            <w:szCs w:val="24"/>
          </w:rPr>
          <w:t xml:space="preserve">new </w:t>
        </w:r>
      </w:ins>
      <w:ins w:id="304" w:author="Nosofsky, Robert M." w:date="2020-06-17T16:31:00Z">
        <w:r w:rsidR="0004764B">
          <w:rPr>
            <w:rFonts w:ascii="Times New Roman" w:hAnsi="Times New Roman" w:cs="Times New Roman"/>
            <w:sz w:val="24"/>
            <w:szCs w:val="24"/>
          </w:rPr>
          <w:t>medium-</w:t>
        </w:r>
        <w:r w:rsidR="00BB0EE4">
          <w:rPr>
            <w:rFonts w:ascii="Times New Roman" w:hAnsi="Times New Roman" w:cs="Times New Roman"/>
            <w:sz w:val="24"/>
            <w:szCs w:val="24"/>
          </w:rPr>
          <w:t xml:space="preserve">distortions in that </w:t>
        </w:r>
      </w:ins>
      <w:ins w:id="305" w:author="Nosofsky, Robert M." w:date="2020-06-17T16:32:00Z">
        <w:r w:rsidR="00BB0EE4">
          <w:rPr>
            <w:rFonts w:ascii="Times New Roman" w:hAnsi="Times New Roman" w:cs="Times New Roman"/>
            <w:sz w:val="24"/>
            <w:szCs w:val="24"/>
          </w:rPr>
          <w:t>condition.  By contrast, as explained in the introduction, that self-match contribution to summed similarity</w:t>
        </w:r>
      </w:ins>
      <w:ins w:id="306" w:author="Nosofsky, Robert M." w:date="2020-06-17T16:33:00Z">
        <w:r w:rsidR="00BB0EE4">
          <w:rPr>
            <w:rFonts w:ascii="Times New Roman" w:hAnsi="Times New Roman" w:cs="Times New Roman"/>
            <w:sz w:val="24"/>
            <w:szCs w:val="24"/>
          </w:rPr>
          <w:t xml:space="preserve"> is much smaller </w:t>
        </w:r>
        <w:r w:rsidR="00C7564D">
          <w:rPr>
            <w:rFonts w:ascii="Times New Roman" w:hAnsi="Times New Roman" w:cs="Times New Roman"/>
            <w:sz w:val="24"/>
            <w:szCs w:val="24"/>
          </w:rPr>
          <w:t>in the NREP condition</w:t>
        </w:r>
      </w:ins>
      <w:ins w:id="307" w:author="Nosofsky, Robert M." w:date="2020-06-17T20:52:00Z">
        <w:r w:rsidR="00F926AC">
          <w:rPr>
            <w:rFonts w:ascii="Times New Roman" w:hAnsi="Times New Roman" w:cs="Times New Roman"/>
            <w:sz w:val="24"/>
            <w:szCs w:val="24"/>
          </w:rPr>
          <w:t xml:space="preserve"> (because there is only a single representation of each old test item in memory)</w:t>
        </w:r>
      </w:ins>
      <w:ins w:id="308" w:author="Nosofsky, Robert M." w:date="2020-06-17T16:33:00Z">
        <w:r w:rsidR="00BB0EE4">
          <w:rPr>
            <w:rFonts w:ascii="Times New Roman" w:hAnsi="Times New Roman" w:cs="Times New Roman"/>
            <w:sz w:val="24"/>
            <w:szCs w:val="24"/>
          </w:rPr>
          <w:t>, and</w:t>
        </w:r>
      </w:ins>
      <w:ins w:id="309" w:author="Nosofsky, Robert M." w:date="2020-06-17T16:32:00Z">
        <w:r w:rsidR="00BB0EE4">
          <w:rPr>
            <w:rFonts w:ascii="Times New Roman" w:hAnsi="Times New Roman" w:cs="Times New Roman"/>
            <w:sz w:val="24"/>
            <w:szCs w:val="24"/>
          </w:rPr>
          <w:t xml:space="preserve"> </w:t>
        </w:r>
      </w:ins>
      <w:ins w:id="310" w:author="Nosofsky, Robert M." w:date="2020-06-17T20:52:00Z">
        <w:r w:rsidR="00F926AC">
          <w:rPr>
            <w:rFonts w:ascii="Times New Roman" w:hAnsi="Times New Roman" w:cs="Times New Roman"/>
            <w:sz w:val="24"/>
            <w:szCs w:val="24"/>
          </w:rPr>
          <w:t xml:space="preserve">it </w:t>
        </w:r>
      </w:ins>
      <w:ins w:id="311" w:author="Nosofsky, Robert M." w:date="2020-06-17T16:32:00Z">
        <w:r w:rsidR="00BB0EE4">
          <w:rPr>
            <w:rFonts w:ascii="Times New Roman" w:hAnsi="Times New Roman" w:cs="Times New Roman"/>
            <w:sz w:val="24"/>
            <w:szCs w:val="24"/>
          </w:rPr>
          <w:t>tends to be swamped</w:t>
        </w:r>
      </w:ins>
      <w:ins w:id="312" w:author="Nosofsky, Robert M." w:date="2020-06-17T16:33:00Z">
        <w:r w:rsidR="00BB0EE4">
          <w:rPr>
            <w:rFonts w:ascii="Times New Roman" w:hAnsi="Times New Roman" w:cs="Times New Roman"/>
            <w:sz w:val="24"/>
            <w:szCs w:val="24"/>
          </w:rPr>
          <w:t xml:space="preserve"> by</w:t>
        </w:r>
      </w:ins>
      <w:ins w:id="313" w:author="Nosofsky, Robert M." w:date="2020-06-17T16:34:00Z">
        <w:r w:rsidR="00BB0EE4">
          <w:rPr>
            <w:rFonts w:ascii="Times New Roman" w:hAnsi="Times New Roman" w:cs="Times New Roman"/>
            <w:sz w:val="24"/>
            <w:szCs w:val="24"/>
          </w:rPr>
          <w:t xml:space="preserve"> the items’ similarity to all the other training patterns in the NREP condition</w:t>
        </w:r>
      </w:ins>
      <w:ins w:id="314" w:author="Nosofsky, Robert M." w:date="2020-06-17T16:35:00Z">
        <w:r w:rsidR="00BB0EE4">
          <w:rPr>
            <w:rFonts w:ascii="Times New Roman" w:hAnsi="Times New Roman" w:cs="Times New Roman"/>
            <w:sz w:val="24"/>
            <w:szCs w:val="24"/>
          </w:rPr>
          <w:t xml:space="preserve">.  Thus, any predicted advantage for the old-medium distortions compared to the new-medium distortions would tend to be quite small in the NREP condition.  </w:t>
        </w:r>
      </w:ins>
      <w:ins w:id="315" w:author="Nosofsky, Robert M." w:date="2020-06-17T16:36:00Z">
        <w:r w:rsidR="00BB0EE4">
          <w:rPr>
            <w:rFonts w:ascii="Times New Roman" w:hAnsi="Times New Roman" w:cs="Times New Roman"/>
            <w:sz w:val="24"/>
            <w:szCs w:val="24"/>
          </w:rPr>
          <w:t>Finally, predicted accuracy for the prototype</w:t>
        </w:r>
        <w:r w:rsidR="0004764B">
          <w:rPr>
            <w:rFonts w:ascii="Times New Roman" w:hAnsi="Times New Roman" w:cs="Times New Roman"/>
            <w:sz w:val="24"/>
            <w:szCs w:val="24"/>
          </w:rPr>
          <w:t xml:space="preserve"> tends to be high because it is</w:t>
        </w:r>
        <w:r w:rsidR="00BB0EE4">
          <w:rPr>
            <w:rFonts w:ascii="Times New Roman" w:hAnsi="Times New Roman" w:cs="Times New Roman"/>
            <w:sz w:val="24"/>
            <w:szCs w:val="24"/>
          </w:rPr>
          <w:t xml:space="preserve"> highly similar to</w:t>
        </w:r>
      </w:ins>
      <w:ins w:id="316" w:author="Nosofsky, Robert M." w:date="2020-06-17T16:37:00Z">
        <w:r w:rsidR="00BB0EE4">
          <w:rPr>
            <w:rFonts w:ascii="Times New Roman" w:hAnsi="Times New Roman" w:cs="Times New Roman"/>
            <w:sz w:val="24"/>
            <w:szCs w:val="24"/>
          </w:rPr>
          <w:t xml:space="preserve"> numerous of the old tra</w:t>
        </w:r>
        <w:r w:rsidR="0004764B">
          <w:rPr>
            <w:rFonts w:ascii="Times New Roman" w:hAnsi="Times New Roman" w:cs="Times New Roman"/>
            <w:sz w:val="24"/>
            <w:szCs w:val="24"/>
          </w:rPr>
          <w:t>ining examples of its</w:t>
        </w:r>
      </w:ins>
      <w:ins w:id="317" w:author="Nosofsky, Robert M." w:date="2020-06-18T09:25:00Z">
        <w:r w:rsidR="0004764B">
          <w:rPr>
            <w:rFonts w:ascii="Times New Roman" w:hAnsi="Times New Roman" w:cs="Times New Roman"/>
            <w:sz w:val="24"/>
            <w:szCs w:val="24"/>
          </w:rPr>
          <w:t xml:space="preserve"> </w:t>
        </w:r>
      </w:ins>
      <w:ins w:id="318" w:author="Nosofsky, Robert M." w:date="2020-06-17T16:37:00Z">
        <w:r w:rsidR="0004764B">
          <w:rPr>
            <w:rFonts w:ascii="Times New Roman" w:hAnsi="Times New Roman" w:cs="Times New Roman"/>
            <w:sz w:val="24"/>
            <w:szCs w:val="24"/>
          </w:rPr>
          <w:t>category</w:t>
        </w:r>
        <w:r w:rsidR="00C7564D">
          <w:rPr>
            <w:rFonts w:ascii="Times New Roman" w:hAnsi="Times New Roman" w:cs="Times New Roman"/>
            <w:sz w:val="24"/>
            <w:szCs w:val="24"/>
          </w:rPr>
          <w:t xml:space="preserve">.  </w:t>
        </w:r>
      </w:ins>
      <w:ins w:id="319" w:author="Nosofsky, Robert M." w:date="2020-06-17T16:50:00Z">
        <w:r w:rsidR="002C047A">
          <w:rPr>
            <w:rFonts w:ascii="Times New Roman" w:hAnsi="Times New Roman" w:cs="Times New Roman"/>
            <w:sz w:val="24"/>
            <w:szCs w:val="24"/>
          </w:rPr>
          <w:t xml:space="preserve">Indeed, </w:t>
        </w:r>
      </w:ins>
      <w:ins w:id="320" w:author="Nosofsky, Robert M." w:date="2020-06-17T16:37:00Z">
        <w:r w:rsidR="002C047A">
          <w:rPr>
            <w:rFonts w:ascii="Times New Roman" w:hAnsi="Times New Roman" w:cs="Times New Roman"/>
            <w:sz w:val="24"/>
            <w:szCs w:val="24"/>
          </w:rPr>
          <w:t>i</w:t>
        </w:r>
        <w:r w:rsidR="00C7564D">
          <w:rPr>
            <w:rFonts w:ascii="Times New Roman" w:hAnsi="Times New Roman" w:cs="Times New Roman"/>
            <w:sz w:val="24"/>
            <w:szCs w:val="24"/>
          </w:rPr>
          <w:t>n the NREP condition, the prototype</w:t>
        </w:r>
      </w:ins>
      <w:ins w:id="321" w:author="Nosofsky, Robert M." w:date="2020-06-17T16:41:00Z">
        <w:r w:rsidR="00C7564D">
          <w:rPr>
            <w:rFonts w:ascii="Times New Roman" w:hAnsi="Times New Roman" w:cs="Times New Roman"/>
            <w:sz w:val="24"/>
            <w:szCs w:val="24"/>
          </w:rPr>
          <w:t>’s</w:t>
        </w:r>
      </w:ins>
      <w:ins w:id="322" w:author="Nosofsky, Robert M." w:date="2020-06-17T16:39:00Z">
        <w:r w:rsidR="00C7564D">
          <w:rPr>
            <w:rFonts w:ascii="Times New Roman" w:hAnsi="Times New Roman" w:cs="Times New Roman"/>
            <w:sz w:val="24"/>
            <w:szCs w:val="24"/>
          </w:rPr>
          <w:t xml:space="preserve"> summed similarity to the training examples of its category is likely to exceed </w:t>
        </w:r>
      </w:ins>
      <w:ins w:id="323" w:author="Nosofsky, Robert M." w:date="2020-06-17T16:50:00Z">
        <w:r w:rsidR="002C047A">
          <w:rPr>
            <w:rFonts w:ascii="Times New Roman" w:hAnsi="Times New Roman" w:cs="Times New Roman"/>
            <w:sz w:val="24"/>
            <w:szCs w:val="24"/>
          </w:rPr>
          <w:t xml:space="preserve">that of </w:t>
        </w:r>
      </w:ins>
      <w:ins w:id="324" w:author="Nosofsky, Robert M." w:date="2020-06-17T16:39:00Z">
        <w:r w:rsidR="002C047A">
          <w:rPr>
            <w:rFonts w:ascii="Times New Roman" w:hAnsi="Times New Roman" w:cs="Times New Roman"/>
            <w:sz w:val="24"/>
            <w:szCs w:val="24"/>
          </w:rPr>
          <w:t xml:space="preserve">even </w:t>
        </w:r>
        <w:r w:rsidR="00C7564D">
          <w:rPr>
            <w:rFonts w:ascii="Times New Roman" w:hAnsi="Times New Roman" w:cs="Times New Roman"/>
            <w:sz w:val="24"/>
            <w:szCs w:val="24"/>
          </w:rPr>
          <w:t>the individual</w:t>
        </w:r>
      </w:ins>
      <w:ins w:id="325" w:author="Nosofsky, Robert M." w:date="2020-06-17T16:38:00Z">
        <w:r w:rsidR="00C7564D">
          <w:rPr>
            <w:rFonts w:ascii="Times New Roman" w:hAnsi="Times New Roman" w:cs="Times New Roman"/>
            <w:sz w:val="24"/>
            <w:szCs w:val="24"/>
          </w:rPr>
          <w:t xml:space="preserve"> old distortions</w:t>
        </w:r>
      </w:ins>
      <w:ins w:id="326" w:author="Nosofsky, Robert M." w:date="2020-06-17T16:50:00Z">
        <w:r w:rsidR="002C047A">
          <w:rPr>
            <w:rFonts w:ascii="Times New Roman" w:hAnsi="Times New Roman" w:cs="Times New Roman"/>
            <w:sz w:val="24"/>
            <w:szCs w:val="24"/>
          </w:rPr>
          <w:t xml:space="preserve"> themselves</w:t>
        </w:r>
      </w:ins>
      <w:ins w:id="327" w:author="Nosofsky, Robert M." w:date="2020-06-17T16:38:00Z">
        <w:r w:rsidR="00C7564D">
          <w:rPr>
            <w:rFonts w:ascii="Times New Roman" w:hAnsi="Times New Roman" w:cs="Times New Roman"/>
            <w:sz w:val="24"/>
            <w:szCs w:val="24"/>
          </w:rPr>
          <w:t>:</w:t>
        </w:r>
      </w:ins>
      <w:ins w:id="328" w:author="Nosofsky, Robert M." w:date="2020-06-17T16:43:00Z">
        <w:r w:rsidR="00C7564D">
          <w:rPr>
            <w:rFonts w:ascii="Times New Roman" w:hAnsi="Times New Roman" w:cs="Times New Roman"/>
            <w:sz w:val="24"/>
            <w:szCs w:val="24"/>
          </w:rPr>
          <w:t xml:space="preserve">  The reason is that</w:t>
        </w:r>
      </w:ins>
      <w:ins w:id="329" w:author="Nosofsky, Robert M." w:date="2020-06-17T16:44:00Z">
        <w:r w:rsidR="00C7564D">
          <w:rPr>
            <w:rFonts w:ascii="Times New Roman" w:hAnsi="Times New Roman" w:cs="Times New Roman"/>
            <w:sz w:val="24"/>
            <w:szCs w:val="24"/>
          </w:rPr>
          <w:t xml:space="preserve"> although</w:t>
        </w:r>
      </w:ins>
      <w:ins w:id="330" w:author="Nosofsky, Robert M." w:date="2020-06-17T16:43:00Z">
        <w:r w:rsidR="00C7564D">
          <w:rPr>
            <w:rFonts w:ascii="Times New Roman" w:hAnsi="Times New Roman" w:cs="Times New Roman"/>
            <w:sz w:val="24"/>
            <w:szCs w:val="24"/>
          </w:rPr>
          <w:t xml:space="preserve"> any given old distortion is</w:t>
        </w:r>
      </w:ins>
      <w:ins w:id="331" w:author="Nosofsky, Robert M." w:date="2020-06-17T16:44:00Z">
        <w:r w:rsidR="00C7564D">
          <w:rPr>
            <w:rFonts w:ascii="Times New Roman" w:hAnsi="Times New Roman" w:cs="Times New Roman"/>
            <w:sz w:val="24"/>
            <w:szCs w:val="24"/>
          </w:rPr>
          <w:t xml:space="preserve"> a perfect match to its single </w:t>
        </w:r>
      </w:ins>
      <w:ins w:id="332" w:author="Nosofsky, Robert M." w:date="2020-06-17T16:45:00Z">
        <w:r w:rsidR="00C7564D">
          <w:rPr>
            <w:rFonts w:ascii="Times New Roman" w:hAnsi="Times New Roman" w:cs="Times New Roman"/>
            <w:sz w:val="24"/>
            <w:szCs w:val="24"/>
          </w:rPr>
          <w:t>representation</w:t>
        </w:r>
      </w:ins>
      <w:ins w:id="333" w:author="Nosofsky, Robert M." w:date="2020-06-17T16:44:00Z">
        <w:r w:rsidR="00C7564D">
          <w:rPr>
            <w:rFonts w:ascii="Times New Roman" w:hAnsi="Times New Roman" w:cs="Times New Roman"/>
            <w:sz w:val="24"/>
            <w:szCs w:val="24"/>
          </w:rPr>
          <w:t xml:space="preserve"> </w:t>
        </w:r>
      </w:ins>
      <w:ins w:id="334" w:author="Nosofsky, Robert M." w:date="2020-06-17T16:45:00Z">
        <w:r w:rsidR="00C7564D">
          <w:rPr>
            <w:rFonts w:ascii="Times New Roman" w:hAnsi="Times New Roman" w:cs="Times New Roman"/>
            <w:sz w:val="24"/>
            <w:szCs w:val="24"/>
          </w:rPr>
          <w:t xml:space="preserve">in memory, the prototype benefits by </w:t>
        </w:r>
      </w:ins>
      <w:ins w:id="335" w:author="Nosofsky, Robert M." w:date="2020-06-17T16:46:00Z">
        <w:r w:rsidR="00C7564D">
          <w:rPr>
            <w:rFonts w:ascii="Times New Roman" w:hAnsi="Times New Roman" w:cs="Times New Roman"/>
            <w:sz w:val="24"/>
            <w:szCs w:val="24"/>
          </w:rPr>
          <w:t xml:space="preserve">tending to </w:t>
        </w:r>
      </w:ins>
      <w:ins w:id="336" w:author="Nosofsky, Robert M." w:date="2020-06-17T16:45:00Z">
        <w:r w:rsidR="00C7564D">
          <w:rPr>
            <w:rFonts w:ascii="Times New Roman" w:hAnsi="Times New Roman" w:cs="Times New Roman"/>
            <w:sz w:val="24"/>
            <w:szCs w:val="24"/>
          </w:rPr>
          <w:t>have high</w:t>
        </w:r>
      </w:ins>
      <w:ins w:id="337" w:author="Nosofsky, Robert M." w:date="2020-06-17T16:46:00Z">
        <w:r w:rsidR="00C7564D">
          <w:rPr>
            <w:rFonts w:ascii="Times New Roman" w:hAnsi="Times New Roman" w:cs="Times New Roman"/>
            <w:sz w:val="24"/>
            <w:szCs w:val="24"/>
          </w:rPr>
          <w:t>er</w:t>
        </w:r>
      </w:ins>
      <w:ins w:id="338" w:author="Nosofsky, Robert M." w:date="2020-06-17T16:45:00Z">
        <w:r w:rsidR="00C7564D">
          <w:rPr>
            <w:rFonts w:ascii="Times New Roman" w:hAnsi="Times New Roman" w:cs="Times New Roman"/>
            <w:sz w:val="24"/>
            <w:szCs w:val="24"/>
          </w:rPr>
          <w:t xml:space="preserve"> similarity to far more other training examples</w:t>
        </w:r>
      </w:ins>
      <w:ins w:id="339" w:author="Nosofsky, Robert M." w:date="2020-06-17T16:46:00Z">
        <w:r w:rsidR="00C7564D">
          <w:rPr>
            <w:rFonts w:ascii="Times New Roman" w:hAnsi="Times New Roman" w:cs="Times New Roman"/>
            <w:sz w:val="24"/>
            <w:szCs w:val="24"/>
          </w:rPr>
          <w:t xml:space="preserve"> of its category</w:t>
        </w:r>
      </w:ins>
      <w:ins w:id="340" w:author="Nosofsky, Robert M." w:date="2020-06-17T16:45:00Z">
        <w:r w:rsidR="00C7564D">
          <w:rPr>
            <w:rFonts w:ascii="Times New Roman" w:hAnsi="Times New Roman" w:cs="Times New Roman"/>
            <w:sz w:val="24"/>
            <w:szCs w:val="24"/>
          </w:rPr>
          <w:t xml:space="preserve"> than do the old distortions</w:t>
        </w:r>
      </w:ins>
      <w:del w:id="341" w:author="Nosofsky, Robert M." w:date="2020-06-17T16:51:00Z">
        <w:r w:rsidR="00556EF0" w:rsidRPr="00556EF0" w:rsidDel="002C047A">
          <w:rPr>
            <w:rFonts w:ascii="Times New Roman" w:hAnsi="Times New Roman" w:cs="Times New Roman"/>
            <w:sz w:val="24"/>
            <w:szCs w:val="24"/>
          </w:rPr>
          <w:delText xml:space="preserve">  Moreover, we observed that the endorsement rates of the prototypes tended to be very high in both conditions, even exceeding that of the old distortions in the NREP condition, probably due to the existence of numerous highly similar training patterns to the prototype in the NREP condition.  Lastly, as can be inferred from the </w:delText>
        </w:r>
        <w:r w:rsidR="00556EF0" w:rsidRPr="00556EF0" w:rsidDel="002C047A">
          <w:rPr>
            <w:rFonts w:ascii="Times New Roman" w:hAnsi="Times New Roman" w:cs="Times New Roman"/>
            <w:sz w:val="24"/>
            <w:szCs w:val="24"/>
          </w:rPr>
          <w:lastRenderedPageBreak/>
          <w:delText>trend in the recognition performance, the classification accuracy of the old-medium distortions was higher than that of the new-medium distortions in the REP condition, when subjects can easily discriminate between the two pattern types. In contrast, the classification accuracy of the old-medium distortions was virtually identical to that of the new-medium distortions in the NREP condition, when subjects can hardly discriminate between the two pattern types.  Therefore, the stronger memory traces for old-medium distortions in the REP condition enhance the classification rate of these old distortions.</w:delText>
        </w:r>
      </w:del>
    </w:p>
    <w:p w14:paraId="451E3DA0" w14:textId="77777777" w:rsidR="007C6110" w:rsidRPr="00556EF0" w:rsidRDefault="007C6110" w:rsidP="00E96029">
      <w:pPr>
        <w:contextualSpacing/>
        <w:rPr>
          <w:rFonts w:ascii="Times New Roman" w:hAnsi="Times New Roman" w:cs="Times New Roman"/>
          <w:sz w:val="24"/>
          <w:szCs w:val="24"/>
        </w:rPr>
      </w:pPr>
    </w:p>
    <w:p w14:paraId="4BA95335" w14:textId="627EEDDF" w:rsidR="00BA046F" w:rsidRDefault="00556EF0">
      <w:pPr>
        <w:ind w:firstLine="0"/>
        <w:contextualSpacing/>
        <w:jc w:val="center"/>
        <w:rPr>
          <w:ins w:id="342" w:author="Nosofsky, Robert M." w:date="2020-06-17T16:52:00Z"/>
          <w:rFonts w:ascii="Times New Roman" w:hAnsi="Times New Roman" w:cs="Times New Roman"/>
          <w:sz w:val="24"/>
          <w:szCs w:val="24"/>
          <w:u w:val="single"/>
        </w:rPr>
        <w:pPrChange w:id="343" w:author="Nosofsky, Robert M." w:date="2020-06-17T16:51:00Z">
          <w:pPr>
            <w:contextualSpacing/>
          </w:pPr>
        </w:pPrChange>
      </w:pPr>
      <w:r w:rsidRPr="00556EF0">
        <w:rPr>
          <w:rFonts w:ascii="Times New Roman" w:hAnsi="Times New Roman" w:cs="Times New Roman"/>
          <w:sz w:val="24"/>
          <w:szCs w:val="24"/>
          <w:u w:val="single"/>
        </w:rPr>
        <w:t xml:space="preserve">Exemplar </w:t>
      </w:r>
      <w:ins w:id="344" w:author="Nosofsky, Robert M." w:date="2020-06-17T16:52:00Z">
        <w:r w:rsidR="002C047A">
          <w:rPr>
            <w:rFonts w:ascii="Times New Roman" w:hAnsi="Times New Roman" w:cs="Times New Roman"/>
            <w:sz w:val="24"/>
            <w:szCs w:val="24"/>
            <w:u w:val="single"/>
          </w:rPr>
          <w:t>M</w:t>
        </w:r>
      </w:ins>
      <w:del w:id="345" w:author="Nosofsky, Robert M." w:date="2020-06-17T16:51:00Z">
        <w:r w:rsidRPr="00556EF0" w:rsidDel="002C047A">
          <w:rPr>
            <w:rFonts w:ascii="Times New Roman" w:hAnsi="Times New Roman" w:cs="Times New Roman"/>
            <w:sz w:val="24"/>
            <w:szCs w:val="24"/>
            <w:u w:val="single"/>
          </w:rPr>
          <w:delText>m</w:delText>
        </w:r>
      </w:del>
      <w:r w:rsidRPr="00556EF0">
        <w:rPr>
          <w:rFonts w:ascii="Times New Roman" w:hAnsi="Times New Roman" w:cs="Times New Roman"/>
          <w:sz w:val="24"/>
          <w:szCs w:val="24"/>
          <w:u w:val="single"/>
        </w:rPr>
        <w:t xml:space="preserve">odel </w:t>
      </w:r>
      <w:ins w:id="346" w:author="Nosofsky, Robert M." w:date="2020-06-17T16:52:00Z">
        <w:r w:rsidR="002C047A">
          <w:rPr>
            <w:rFonts w:ascii="Times New Roman" w:hAnsi="Times New Roman" w:cs="Times New Roman"/>
            <w:sz w:val="24"/>
            <w:szCs w:val="24"/>
            <w:u w:val="single"/>
          </w:rPr>
          <w:t>F</w:t>
        </w:r>
      </w:ins>
      <w:del w:id="347" w:author="Nosofsky, Robert M." w:date="2020-06-17T16:52:00Z">
        <w:r w:rsidRPr="00556EF0" w:rsidDel="002C047A">
          <w:rPr>
            <w:rFonts w:ascii="Times New Roman" w:hAnsi="Times New Roman" w:cs="Times New Roman"/>
            <w:sz w:val="24"/>
            <w:szCs w:val="24"/>
            <w:u w:val="single"/>
          </w:rPr>
          <w:delText>f</w:delText>
        </w:r>
      </w:del>
      <w:r w:rsidRPr="00556EF0">
        <w:rPr>
          <w:rFonts w:ascii="Times New Roman" w:hAnsi="Times New Roman" w:cs="Times New Roman"/>
          <w:sz w:val="24"/>
          <w:szCs w:val="24"/>
          <w:u w:val="single"/>
        </w:rPr>
        <w:t xml:space="preserve">it to the </w:t>
      </w:r>
      <w:ins w:id="348" w:author="Nosofsky, Robert M." w:date="2020-06-17T16:52:00Z">
        <w:r w:rsidR="002C047A">
          <w:rPr>
            <w:rFonts w:ascii="Times New Roman" w:hAnsi="Times New Roman" w:cs="Times New Roman"/>
            <w:sz w:val="24"/>
            <w:szCs w:val="24"/>
            <w:u w:val="single"/>
          </w:rPr>
          <w:t>R</w:t>
        </w:r>
      </w:ins>
      <w:del w:id="349" w:author="Nosofsky, Robert M." w:date="2020-06-17T16:52:00Z">
        <w:r w:rsidRPr="00556EF0" w:rsidDel="002C047A">
          <w:rPr>
            <w:rFonts w:ascii="Times New Roman" w:hAnsi="Times New Roman" w:cs="Times New Roman"/>
            <w:sz w:val="24"/>
            <w:szCs w:val="24"/>
            <w:u w:val="single"/>
          </w:rPr>
          <w:delText>r</w:delText>
        </w:r>
      </w:del>
      <w:r w:rsidRPr="00556EF0">
        <w:rPr>
          <w:rFonts w:ascii="Times New Roman" w:hAnsi="Times New Roman" w:cs="Times New Roman"/>
          <w:sz w:val="24"/>
          <w:szCs w:val="24"/>
          <w:u w:val="single"/>
        </w:rPr>
        <w:t>ecognition</w:t>
      </w:r>
      <w:ins w:id="350" w:author="Nosofsky, Robert M." w:date="2020-06-17T16:52:00Z">
        <w:r w:rsidR="002C047A">
          <w:rPr>
            <w:rFonts w:ascii="Times New Roman" w:hAnsi="Times New Roman" w:cs="Times New Roman"/>
            <w:sz w:val="24"/>
            <w:szCs w:val="24"/>
            <w:u w:val="single"/>
          </w:rPr>
          <w:t>-</w:t>
        </w:r>
      </w:ins>
      <w:r w:rsidRPr="00556EF0">
        <w:rPr>
          <w:rFonts w:ascii="Times New Roman" w:hAnsi="Times New Roman" w:cs="Times New Roman"/>
          <w:sz w:val="24"/>
          <w:szCs w:val="24"/>
          <w:u w:val="single"/>
        </w:rPr>
        <w:t xml:space="preserve"> and </w:t>
      </w:r>
      <w:ins w:id="351" w:author="Nosofsky, Robert M." w:date="2020-06-17T16:52:00Z">
        <w:r w:rsidR="002C047A">
          <w:rPr>
            <w:rFonts w:ascii="Times New Roman" w:hAnsi="Times New Roman" w:cs="Times New Roman"/>
            <w:sz w:val="24"/>
            <w:szCs w:val="24"/>
            <w:u w:val="single"/>
          </w:rPr>
          <w:t>C</w:t>
        </w:r>
      </w:ins>
      <w:del w:id="352" w:author="Nosofsky, Robert M." w:date="2020-06-17T16:52:00Z">
        <w:r w:rsidRPr="00556EF0" w:rsidDel="002C047A">
          <w:rPr>
            <w:rFonts w:ascii="Times New Roman" w:hAnsi="Times New Roman" w:cs="Times New Roman"/>
            <w:sz w:val="24"/>
            <w:szCs w:val="24"/>
            <w:u w:val="single"/>
          </w:rPr>
          <w:delText>c</w:delText>
        </w:r>
      </w:del>
      <w:r w:rsidRPr="00556EF0">
        <w:rPr>
          <w:rFonts w:ascii="Times New Roman" w:hAnsi="Times New Roman" w:cs="Times New Roman"/>
          <w:sz w:val="24"/>
          <w:szCs w:val="24"/>
          <w:u w:val="single"/>
        </w:rPr>
        <w:t>lassification</w:t>
      </w:r>
      <w:ins w:id="353" w:author="Nosofsky, Robert M." w:date="2020-06-17T16:52:00Z">
        <w:r w:rsidR="002C047A">
          <w:rPr>
            <w:rFonts w:ascii="Times New Roman" w:hAnsi="Times New Roman" w:cs="Times New Roman"/>
            <w:sz w:val="24"/>
            <w:szCs w:val="24"/>
            <w:u w:val="single"/>
          </w:rPr>
          <w:t>-Transfer</w:t>
        </w:r>
      </w:ins>
      <w:del w:id="354" w:author="Nosofsky, Robert M." w:date="2020-06-17T16:52:00Z">
        <w:r w:rsidRPr="00556EF0" w:rsidDel="002C047A">
          <w:rPr>
            <w:rFonts w:ascii="Times New Roman" w:hAnsi="Times New Roman" w:cs="Times New Roman"/>
            <w:sz w:val="24"/>
            <w:szCs w:val="24"/>
            <w:u w:val="single"/>
          </w:rPr>
          <w:delText xml:space="preserve"> </w:delText>
        </w:r>
      </w:del>
      <w:ins w:id="355" w:author="Nosofsky, Robert M." w:date="2020-06-17T16:52:00Z">
        <w:r w:rsidR="002C047A">
          <w:rPr>
            <w:rFonts w:ascii="Times New Roman" w:hAnsi="Times New Roman" w:cs="Times New Roman"/>
            <w:sz w:val="24"/>
            <w:szCs w:val="24"/>
            <w:u w:val="single"/>
          </w:rPr>
          <w:t xml:space="preserve"> D</w:t>
        </w:r>
      </w:ins>
      <w:del w:id="356" w:author="Nosofsky, Robert M." w:date="2020-06-17T16:52:00Z">
        <w:r w:rsidRPr="00556EF0" w:rsidDel="002C047A">
          <w:rPr>
            <w:rFonts w:ascii="Times New Roman" w:hAnsi="Times New Roman" w:cs="Times New Roman"/>
            <w:sz w:val="24"/>
            <w:szCs w:val="24"/>
            <w:u w:val="single"/>
          </w:rPr>
          <w:delText>d</w:delText>
        </w:r>
      </w:del>
      <w:r w:rsidRPr="00556EF0">
        <w:rPr>
          <w:rFonts w:ascii="Times New Roman" w:hAnsi="Times New Roman" w:cs="Times New Roman"/>
          <w:sz w:val="24"/>
          <w:szCs w:val="24"/>
          <w:u w:val="single"/>
        </w:rPr>
        <w:t>ata</w:t>
      </w:r>
    </w:p>
    <w:p w14:paraId="3A787395" w14:textId="298809FE" w:rsidR="002C047A" w:rsidRPr="00556EF0" w:rsidRDefault="002C047A">
      <w:pPr>
        <w:ind w:firstLine="0"/>
        <w:contextualSpacing/>
        <w:jc w:val="center"/>
        <w:rPr>
          <w:rFonts w:ascii="Times New Roman" w:hAnsi="Times New Roman" w:cs="Times New Roman"/>
          <w:sz w:val="24"/>
          <w:szCs w:val="24"/>
          <w:u w:val="single"/>
        </w:rPr>
        <w:pPrChange w:id="357" w:author="Nosofsky, Robert M." w:date="2020-06-17T16:51:00Z">
          <w:pPr>
            <w:contextualSpacing/>
          </w:pPr>
        </w:pPrChange>
      </w:pPr>
      <w:ins w:id="358" w:author="Nosofsky, Robert M." w:date="2020-06-17T16:52:00Z">
        <w:r>
          <w:rPr>
            <w:rFonts w:ascii="Times New Roman" w:hAnsi="Times New Roman" w:cs="Times New Roman"/>
            <w:sz w:val="24"/>
            <w:szCs w:val="24"/>
            <w:u w:val="single"/>
          </w:rPr>
          <w:t>of Experiments 1 and 2</w:t>
        </w:r>
      </w:ins>
    </w:p>
    <w:p w14:paraId="62F40BE5" w14:textId="77777777" w:rsidR="002C047A" w:rsidRDefault="002C047A" w:rsidP="00E96029">
      <w:pPr>
        <w:spacing w:after="0"/>
        <w:rPr>
          <w:ins w:id="359" w:author="Nosofsky, Robert M." w:date="2020-06-17T16:52:00Z"/>
          <w:rFonts w:ascii="Times New Roman" w:hAnsi="Times New Roman" w:cs="Times New Roman"/>
          <w:sz w:val="24"/>
          <w:szCs w:val="24"/>
        </w:rPr>
      </w:pPr>
    </w:p>
    <w:p w14:paraId="373A83ED" w14:textId="7336338D" w:rsidR="002C047A" w:rsidRDefault="00556EF0" w:rsidP="00E96029">
      <w:pPr>
        <w:spacing w:after="0"/>
        <w:rPr>
          <w:ins w:id="360" w:author="Nosofsky, Robert M." w:date="2020-06-17T16:53:00Z"/>
          <w:rFonts w:ascii="Times New Roman" w:hAnsi="Times New Roman" w:cs="Times New Roman"/>
          <w:sz w:val="24"/>
          <w:szCs w:val="24"/>
        </w:rPr>
      </w:pPr>
      <w:r w:rsidRPr="00556EF0">
        <w:rPr>
          <w:rFonts w:ascii="Times New Roman" w:hAnsi="Times New Roman" w:cs="Times New Roman"/>
          <w:sz w:val="24"/>
          <w:szCs w:val="24"/>
        </w:rPr>
        <w:t>We fitted the same simulation-based exemplar model</w:t>
      </w:r>
      <w:ins w:id="361" w:author="Nosofsky, Robert M." w:date="2020-06-17T16:53:00Z">
        <w:r w:rsidR="002C047A">
          <w:rPr>
            <w:rFonts w:ascii="Times New Roman" w:hAnsi="Times New Roman" w:cs="Times New Roman"/>
            <w:sz w:val="24"/>
            <w:szCs w:val="24"/>
          </w:rPr>
          <w:t xml:space="preserve"> described in our introduction to the classification-transfer and recognition-transfer data collected in our Experiments 1 and 2.</w:t>
        </w:r>
      </w:ins>
      <w:ins w:id="362" w:author="Nosofsky, Robert M." w:date="2020-06-17T17:21:00Z">
        <w:r w:rsidR="000E3F4A">
          <w:rPr>
            <w:rFonts w:ascii="Times New Roman" w:hAnsi="Times New Roman" w:cs="Times New Roman"/>
            <w:sz w:val="24"/>
            <w:szCs w:val="24"/>
          </w:rPr>
          <w:t xml:space="preserve">  Again, we fitted the model by searching for the</w:t>
        </w:r>
      </w:ins>
      <w:ins w:id="363" w:author="Nosofsky, Robert M." w:date="2020-06-18T09:28:00Z">
        <w:r w:rsidR="0004764B">
          <w:rPr>
            <w:rFonts w:ascii="Times New Roman" w:hAnsi="Times New Roman" w:cs="Times New Roman"/>
            <w:sz w:val="24"/>
            <w:szCs w:val="24"/>
          </w:rPr>
          <w:t xml:space="preserve"> values of the</w:t>
        </w:r>
      </w:ins>
      <w:ins w:id="364" w:author="Nosofsky, Robert M." w:date="2020-06-17T17:21:00Z">
        <w:r w:rsidR="000E3F4A">
          <w:rPr>
            <w:rFonts w:ascii="Times New Roman" w:hAnsi="Times New Roman" w:cs="Times New Roman"/>
            <w:sz w:val="24"/>
            <w:szCs w:val="24"/>
          </w:rPr>
          <w:t xml:space="preserve"> free parameters that minimized the sum of squared deviations between the predicted and observed response probabilities for the different</w:t>
        </w:r>
      </w:ins>
      <w:ins w:id="365" w:author="Nosofsky, Robert M." w:date="2020-06-17T17:23:00Z">
        <w:r w:rsidR="000E3F4A">
          <w:rPr>
            <w:rFonts w:ascii="Times New Roman" w:hAnsi="Times New Roman" w:cs="Times New Roman"/>
            <w:sz w:val="24"/>
            <w:szCs w:val="24"/>
          </w:rPr>
          <w:t xml:space="preserve"> item</w:t>
        </w:r>
      </w:ins>
      <w:ins w:id="366" w:author="Nosofsky, Robert M." w:date="2020-06-17T17:21:00Z">
        <w:r w:rsidR="000E3F4A">
          <w:rPr>
            <w:rFonts w:ascii="Times New Roman" w:hAnsi="Times New Roman" w:cs="Times New Roman"/>
            <w:sz w:val="24"/>
            <w:szCs w:val="24"/>
          </w:rPr>
          <w:t xml:space="preserve"> types across both the REP and NREP conditions of both experiments.</w:t>
        </w:r>
      </w:ins>
    </w:p>
    <w:p w14:paraId="72B5805C" w14:textId="77777777" w:rsidR="008C3CDB" w:rsidRDefault="00556EF0" w:rsidP="00E96029">
      <w:pPr>
        <w:spacing w:after="0"/>
        <w:rPr>
          <w:ins w:id="367" w:author="Nosofsky, Robert M." w:date="2020-06-17T17:01:00Z"/>
          <w:rFonts w:ascii="Times New Roman" w:hAnsi="Times New Roman" w:cs="Times New Roman"/>
          <w:sz w:val="24"/>
          <w:szCs w:val="24"/>
        </w:rPr>
      </w:pPr>
      <w:del w:id="368" w:author="Nosofsky, Robert M." w:date="2020-06-17T16:55:00Z">
        <w:r w:rsidRPr="00556EF0" w:rsidDel="002C047A">
          <w:rPr>
            <w:rFonts w:ascii="Times New Roman" w:hAnsi="Times New Roman" w:cs="Times New Roman"/>
            <w:sz w:val="24"/>
            <w:szCs w:val="24"/>
          </w:rPr>
          <w:delText xml:space="preserve"> that was used to fit the Homa et al.’s classification and transfer data to these data in our experiments by searching for the free parameters in the model t</w:delText>
        </w:r>
      </w:del>
      <w:del w:id="369" w:author="Nosofsky, Robert M." w:date="2020-06-17T16:56:00Z">
        <w:r w:rsidRPr="00556EF0" w:rsidDel="002C047A">
          <w:rPr>
            <w:rFonts w:ascii="Times New Roman" w:hAnsi="Times New Roman" w:cs="Times New Roman"/>
            <w:sz w:val="24"/>
            <w:szCs w:val="24"/>
          </w:rPr>
          <w:delText>hat minimized the sum-of-squared deviations between the predicted and observed probabilities. As a</w:delText>
        </w:r>
      </w:del>
      <w:ins w:id="370" w:author="Nosofsky, Robert M." w:date="2020-06-17T16:56:00Z">
        <w:r w:rsidR="002C047A">
          <w:rPr>
            <w:rFonts w:ascii="Times New Roman" w:hAnsi="Times New Roman" w:cs="Times New Roman"/>
            <w:sz w:val="24"/>
            <w:szCs w:val="24"/>
          </w:rPr>
          <w:t>To</w:t>
        </w:r>
      </w:ins>
      <w:r w:rsidRPr="00556EF0">
        <w:rPr>
          <w:rFonts w:ascii="Times New Roman" w:hAnsi="Times New Roman" w:cs="Times New Roman"/>
          <w:sz w:val="24"/>
          <w:szCs w:val="24"/>
        </w:rPr>
        <w:t xml:space="preserve"> review, </w:t>
      </w:r>
      <w:ins w:id="371" w:author="Nosofsky, Robert M." w:date="2020-06-17T16:56:00Z">
        <w:r w:rsidR="002C047A">
          <w:rPr>
            <w:rFonts w:ascii="Times New Roman" w:hAnsi="Times New Roman" w:cs="Times New Roman"/>
            <w:sz w:val="24"/>
            <w:szCs w:val="24"/>
          </w:rPr>
          <w:t xml:space="preserve">the </w:t>
        </w:r>
      </w:ins>
      <w:r w:rsidRPr="00556EF0">
        <w:rPr>
          <w:rFonts w:ascii="Times New Roman" w:hAnsi="Times New Roman" w:cs="Times New Roman"/>
          <w:sz w:val="24"/>
          <w:szCs w:val="24"/>
        </w:rPr>
        <w:t>free parameters</w:t>
      </w:r>
      <w:ins w:id="372" w:author="Nosofsky, Robert M." w:date="2020-06-17T16:56:00Z">
        <w:r w:rsidR="002C047A">
          <w:rPr>
            <w:rFonts w:ascii="Times New Roman" w:hAnsi="Times New Roman" w:cs="Times New Roman"/>
            <w:sz w:val="24"/>
            <w:szCs w:val="24"/>
          </w:rPr>
          <w:t xml:space="preserve"> in the model include</w:t>
        </w:r>
      </w:ins>
      <w:del w:id="373" w:author="Nosofsky, Robert M." w:date="2020-06-17T16:56:00Z">
        <w:r w:rsidRPr="00556EF0" w:rsidDel="002C047A">
          <w:rPr>
            <w:rFonts w:ascii="Times New Roman" w:hAnsi="Times New Roman" w:cs="Times New Roman"/>
            <w:sz w:val="24"/>
            <w:szCs w:val="24"/>
          </w:rPr>
          <w:delText xml:space="preserve"> contained</w:delText>
        </w:r>
      </w:del>
      <w:r w:rsidRPr="00556EF0">
        <w:rPr>
          <w:rFonts w:ascii="Times New Roman" w:hAnsi="Times New Roman" w:cs="Times New Roman"/>
          <w:sz w:val="24"/>
          <w:szCs w:val="24"/>
        </w:rPr>
        <w:t xml:space="preserve"> the between-category dissimilarity parameter </w:t>
      </w:r>
      <w:r w:rsidRPr="002C047A">
        <w:rPr>
          <w:rFonts w:ascii="Times New Roman" w:hAnsi="Times New Roman" w:cs="Times New Roman"/>
          <w:i/>
          <w:sz w:val="24"/>
          <w:szCs w:val="24"/>
          <w:rPrChange w:id="374" w:author="Nosofsky, Robert M." w:date="2020-06-17T16:56:00Z">
            <w:rPr>
              <w:rFonts w:ascii="Times New Roman" w:hAnsi="Times New Roman" w:cs="Times New Roman"/>
              <w:sz w:val="24"/>
              <w:szCs w:val="24"/>
            </w:rPr>
          </w:rPrChange>
        </w:rPr>
        <w:t>between</w:t>
      </w:r>
      <w:r w:rsidRPr="00556EF0">
        <w:rPr>
          <w:rFonts w:ascii="Times New Roman" w:hAnsi="Times New Roman" w:cs="Times New Roman"/>
          <w:sz w:val="24"/>
          <w:szCs w:val="24"/>
        </w:rPr>
        <w:t>; the within-category dissimilarity parameter </w:t>
      </w:r>
      <w:r w:rsidRPr="002C047A">
        <w:rPr>
          <w:rFonts w:ascii="Times New Roman" w:hAnsi="Times New Roman" w:cs="Times New Roman"/>
          <w:i/>
          <w:sz w:val="24"/>
          <w:szCs w:val="24"/>
          <w:rPrChange w:id="375" w:author="Nosofsky, Robert M." w:date="2020-06-17T16:56:00Z">
            <w:rPr>
              <w:rFonts w:ascii="Times New Roman" w:hAnsi="Times New Roman" w:cs="Times New Roman"/>
              <w:sz w:val="24"/>
              <w:szCs w:val="24"/>
            </w:rPr>
          </w:rPrChange>
        </w:rPr>
        <w:t>within</w:t>
      </w:r>
      <w:r w:rsidRPr="00556EF0">
        <w:rPr>
          <w:rFonts w:ascii="Times New Roman" w:hAnsi="Times New Roman" w:cs="Times New Roman"/>
          <w:sz w:val="24"/>
          <w:szCs w:val="24"/>
        </w:rPr>
        <w:t>; the sensitivity parameter </w:t>
      </w:r>
      <w:r w:rsidRPr="002C047A">
        <w:rPr>
          <w:rFonts w:ascii="Times New Roman" w:hAnsi="Times New Roman" w:cs="Times New Roman"/>
          <w:i/>
          <w:sz w:val="24"/>
          <w:szCs w:val="24"/>
          <w:rPrChange w:id="376" w:author="Nosofsky, Robert M." w:date="2020-06-17T16:56:00Z">
            <w:rPr>
              <w:rFonts w:ascii="Times New Roman" w:hAnsi="Times New Roman" w:cs="Times New Roman"/>
              <w:sz w:val="24"/>
              <w:szCs w:val="24"/>
            </w:rPr>
          </w:rPrChange>
        </w:rPr>
        <w:t>c</w:t>
      </w:r>
      <w:r w:rsidRPr="00556EF0">
        <w:rPr>
          <w:rFonts w:ascii="Times New Roman" w:hAnsi="Times New Roman" w:cs="Times New Roman"/>
          <w:sz w:val="24"/>
          <w:szCs w:val="24"/>
        </w:rPr>
        <w:t>; the response-scaling parameter γ; and the settings of the response-criterion parameter </w:t>
      </w:r>
      <w:r w:rsidRPr="002C047A">
        <w:rPr>
          <w:rFonts w:ascii="Times New Roman" w:hAnsi="Times New Roman" w:cs="Times New Roman"/>
          <w:i/>
          <w:sz w:val="24"/>
          <w:szCs w:val="24"/>
          <w:rPrChange w:id="377" w:author="Nosofsky, Robert M." w:date="2020-06-17T16:57:00Z">
            <w:rPr>
              <w:rFonts w:ascii="Times New Roman" w:hAnsi="Times New Roman" w:cs="Times New Roman"/>
              <w:sz w:val="24"/>
              <w:szCs w:val="24"/>
            </w:rPr>
          </w:rPrChange>
        </w:rPr>
        <w:t>k</w:t>
      </w:r>
      <w:r w:rsidRPr="00556EF0">
        <w:rPr>
          <w:rFonts w:ascii="Times New Roman" w:hAnsi="Times New Roman" w:cs="Times New Roman"/>
          <w:sz w:val="24"/>
          <w:szCs w:val="24"/>
        </w:rPr>
        <w:t>. The parameters </w:t>
      </w:r>
      <w:r w:rsidRPr="002C047A">
        <w:rPr>
          <w:rFonts w:ascii="Times New Roman" w:hAnsi="Times New Roman" w:cs="Times New Roman"/>
          <w:i/>
          <w:sz w:val="24"/>
          <w:szCs w:val="24"/>
          <w:rPrChange w:id="378" w:author="Nosofsky, Robert M." w:date="2020-06-17T16:57:00Z">
            <w:rPr>
              <w:rFonts w:ascii="Times New Roman" w:hAnsi="Times New Roman" w:cs="Times New Roman"/>
              <w:sz w:val="24"/>
              <w:szCs w:val="24"/>
            </w:rPr>
          </w:rPrChange>
        </w:rPr>
        <w:t>between</w:t>
      </w:r>
      <w:r w:rsidRPr="00556EF0">
        <w:rPr>
          <w:rFonts w:ascii="Times New Roman" w:hAnsi="Times New Roman" w:cs="Times New Roman"/>
          <w:sz w:val="24"/>
          <w:szCs w:val="24"/>
        </w:rPr>
        <w:t>, </w:t>
      </w:r>
      <w:r w:rsidRPr="002C047A">
        <w:rPr>
          <w:rFonts w:ascii="Times New Roman" w:hAnsi="Times New Roman" w:cs="Times New Roman"/>
          <w:i/>
          <w:sz w:val="24"/>
          <w:szCs w:val="24"/>
          <w:rPrChange w:id="379" w:author="Nosofsky, Robert M." w:date="2020-06-17T16:57:00Z">
            <w:rPr>
              <w:rFonts w:ascii="Times New Roman" w:hAnsi="Times New Roman" w:cs="Times New Roman"/>
              <w:sz w:val="24"/>
              <w:szCs w:val="24"/>
            </w:rPr>
          </w:rPrChange>
        </w:rPr>
        <w:t>within</w:t>
      </w:r>
      <w:r w:rsidRPr="00556EF0">
        <w:rPr>
          <w:rFonts w:ascii="Times New Roman" w:hAnsi="Times New Roman" w:cs="Times New Roman"/>
          <w:sz w:val="24"/>
          <w:szCs w:val="24"/>
        </w:rPr>
        <w:t>, and </w:t>
      </w:r>
      <w:r w:rsidRPr="002C047A">
        <w:rPr>
          <w:rFonts w:ascii="Times New Roman" w:hAnsi="Times New Roman" w:cs="Times New Roman"/>
          <w:i/>
          <w:sz w:val="24"/>
          <w:szCs w:val="24"/>
          <w:rPrChange w:id="380" w:author="Nosofsky, Robert M." w:date="2020-06-17T16:57:00Z">
            <w:rPr>
              <w:rFonts w:ascii="Times New Roman" w:hAnsi="Times New Roman" w:cs="Times New Roman"/>
              <w:sz w:val="24"/>
              <w:szCs w:val="24"/>
            </w:rPr>
          </w:rPrChange>
        </w:rPr>
        <w:t>c</w:t>
      </w:r>
      <w:r w:rsidRPr="00556EF0">
        <w:rPr>
          <w:rFonts w:ascii="Times New Roman" w:hAnsi="Times New Roman" w:cs="Times New Roman"/>
          <w:sz w:val="24"/>
          <w:szCs w:val="24"/>
        </w:rPr>
        <w:t> were held fixed across al</w:t>
      </w:r>
      <w:ins w:id="381" w:author="Nosofsky, Robert M." w:date="2020-06-17T16:58:00Z">
        <w:r w:rsidR="002C047A">
          <w:rPr>
            <w:rFonts w:ascii="Times New Roman" w:hAnsi="Times New Roman" w:cs="Times New Roman"/>
            <w:sz w:val="24"/>
            <w:szCs w:val="24"/>
          </w:rPr>
          <w:t>l</w:t>
        </w:r>
      </w:ins>
      <w:del w:id="382" w:author="Nosofsky, Robert M." w:date="2020-06-17T16:58:00Z">
        <w:r w:rsidRPr="00556EF0" w:rsidDel="002C047A">
          <w:rPr>
            <w:rFonts w:ascii="Times New Roman" w:hAnsi="Times New Roman" w:cs="Times New Roman"/>
            <w:sz w:val="24"/>
            <w:szCs w:val="24"/>
          </w:rPr>
          <w:delText>l</w:delText>
        </w:r>
      </w:del>
      <w:r w:rsidRPr="00556EF0">
        <w:rPr>
          <w:rFonts w:ascii="Times New Roman" w:hAnsi="Times New Roman" w:cs="Times New Roman"/>
          <w:sz w:val="24"/>
          <w:szCs w:val="24"/>
        </w:rPr>
        <w:t xml:space="preserve"> experiments and </w:t>
      </w:r>
      <w:r w:rsidRPr="00556EF0">
        <w:rPr>
          <w:rFonts w:ascii="Times New Roman" w:hAnsi="Times New Roman" w:cs="Times New Roman"/>
          <w:sz w:val="24"/>
          <w:szCs w:val="24"/>
        </w:rPr>
        <w:lastRenderedPageBreak/>
        <w:t xml:space="preserve">conditions. Separate values of the </w:t>
      </w:r>
      <w:ins w:id="383" w:author="Nosofsky, Robert M." w:date="2020-06-17T16:58:00Z">
        <w:r w:rsidR="002C047A">
          <w:rPr>
            <w:rFonts w:ascii="Times New Roman" w:hAnsi="Times New Roman" w:cs="Times New Roman"/>
            <w:sz w:val="24"/>
            <w:szCs w:val="24"/>
          </w:rPr>
          <w:t xml:space="preserve">recognition </w:t>
        </w:r>
      </w:ins>
      <w:r w:rsidRPr="00556EF0">
        <w:rPr>
          <w:rFonts w:ascii="Times New Roman" w:hAnsi="Times New Roman" w:cs="Times New Roman"/>
          <w:sz w:val="24"/>
          <w:szCs w:val="24"/>
        </w:rPr>
        <w:t>response-criterion parameter </w:t>
      </w:r>
      <w:r w:rsidRPr="002C047A">
        <w:rPr>
          <w:rFonts w:ascii="Times New Roman" w:hAnsi="Times New Roman" w:cs="Times New Roman"/>
          <w:i/>
          <w:sz w:val="24"/>
          <w:szCs w:val="24"/>
          <w:rPrChange w:id="384" w:author="Nosofsky, Robert M." w:date="2020-06-17T16:58:00Z">
            <w:rPr>
              <w:rFonts w:ascii="Times New Roman" w:hAnsi="Times New Roman" w:cs="Times New Roman"/>
              <w:sz w:val="24"/>
              <w:szCs w:val="24"/>
            </w:rPr>
          </w:rPrChange>
        </w:rPr>
        <w:t>k</w:t>
      </w:r>
      <w:r w:rsidRPr="00556EF0">
        <w:rPr>
          <w:rFonts w:ascii="Times New Roman" w:hAnsi="Times New Roman" w:cs="Times New Roman"/>
          <w:sz w:val="24"/>
          <w:szCs w:val="24"/>
        </w:rPr>
        <w:t xml:space="preserve"> were estimated for </w:t>
      </w:r>
      <w:del w:id="385" w:author="Nosofsky, Robert M." w:date="2020-06-17T16:58:00Z">
        <w:r w:rsidRPr="00556EF0" w:rsidDel="002C047A">
          <w:rPr>
            <w:rFonts w:ascii="Times New Roman" w:hAnsi="Times New Roman" w:cs="Times New Roman"/>
            <w:sz w:val="24"/>
            <w:szCs w:val="24"/>
          </w:rPr>
          <w:delText xml:space="preserve">each of </w:delText>
        </w:r>
      </w:del>
      <w:r w:rsidRPr="00556EF0">
        <w:rPr>
          <w:rFonts w:ascii="Times New Roman" w:hAnsi="Times New Roman" w:cs="Times New Roman"/>
          <w:sz w:val="24"/>
          <w:szCs w:val="24"/>
        </w:rPr>
        <w:t xml:space="preserve">the REP and NREP conditions in </w:t>
      </w:r>
      <w:ins w:id="386" w:author="Nosofsky, Robert M." w:date="2020-06-17T16:58:00Z">
        <w:r w:rsidR="002C047A">
          <w:rPr>
            <w:rFonts w:ascii="Times New Roman" w:hAnsi="Times New Roman" w:cs="Times New Roman"/>
            <w:sz w:val="24"/>
            <w:szCs w:val="24"/>
          </w:rPr>
          <w:t>E</w:t>
        </w:r>
      </w:ins>
      <w:del w:id="387" w:author="Nosofsky, Robert M." w:date="2020-06-17T16:58:00Z">
        <w:r w:rsidRPr="00556EF0" w:rsidDel="002C047A">
          <w:rPr>
            <w:rFonts w:ascii="Times New Roman" w:hAnsi="Times New Roman" w:cs="Times New Roman"/>
            <w:sz w:val="24"/>
            <w:szCs w:val="24"/>
          </w:rPr>
          <w:delText>e</w:delText>
        </w:r>
      </w:del>
      <w:r w:rsidRPr="00556EF0">
        <w:rPr>
          <w:rFonts w:ascii="Times New Roman" w:hAnsi="Times New Roman" w:cs="Times New Roman"/>
          <w:sz w:val="24"/>
          <w:szCs w:val="24"/>
        </w:rPr>
        <w:t xml:space="preserve">xperiment </w:t>
      </w:r>
      <w:ins w:id="388" w:author="Nosofsky, Robert M." w:date="2020-06-17T16:58:00Z">
        <w:r w:rsidR="002C047A">
          <w:rPr>
            <w:rFonts w:ascii="Times New Roman" w:hAnsi="Times New Roman" w:cs="Times New Roman"/>
            <w:sz w:val="24"/>
            <w:szCs w:val="24"/>
          </w:rPr>
          <w:t>1</w:t>
        </w:r>
      </w:ins>
      <w:del w:id="389" w:author="Nosofsky, Robert M." w:date="2020-06-17T16:58:00Z">
        <w:r w:rsidRPr="00556EF0" w:rsidDel="002C047A">
          <w:rPr>
            <w:rFonts w:ascii="Times New Roman" w:hAnsi="Times New Roman" w:cs="Times New Roman"/>
            <w:sz w:val="24"/>
            <w:szCs w:val="24"/>
          </w:rPr>
          <w:delText>2</w:delText>
        </w:r>
      </w:del>
      <w:r w:rsidRPr="00556EF0">
        <w:rPr>
          <w:rFonts w:ascii="Times New Roman" w:hAnsi="Times New Roman" w:cs="Times New Roman"/>
          <w:sz w:val="24"/>
          <w:szCs w:val="24"/>
        </w:rPr>
        <w:t>.</w:t>
      </w:r>
      <w:ins w:id="390" w:author="Nosofsky, Robert M." w:date="2020-06-17T16:59:00Z">
        <w:r w:rsidR="002C047A">
          <w:rPr>
            <w:rFonts w:ascii="Times New Roman" w:hAnsi="Times New Roman" w:cs="Times New Roman"/>
            <w:sz w:val="24"/>
            <w:szCs w:val="24"/>
          </w:rPr>
          <w:t xml:space="preserve">  (Unlike in our fits to Homa et al.s’ data, we did not need to estimate separate values </w:t>
        </w:r>
        <w:r w:rsidR="008C3CDB">
          <w:rPr>
            <w:rFonts w:ascii="Times New Roman" w:hAnsi="Times New Roman" w:cs="Times New Roman"/>
            <w:sz w:val="24"/>
            <w:szCs w:val="24"/>
          </w:rPr>
          <w:t xml:space="preserve">of </w:t>
        </w:r>
        <w:r w:rsidR="008C3CDB" w:rsidRPr="008C3CDB">
          <w:rPr>
            <w:rFonts w:ascii="Times New Roman" w:hAnsi="Times New Roman" w:cs="Times New Roman"/>
            <w:i/>
            <w:sz w:val="24"/>
            <w:szCs w:val="24"/>
            <w:rPrChange w:id="391" w:author="Nosofsky, Robert M." w:date="2020-06-17T17:00:00Z">
              <w:rPr>
                <w:rFonts w:ascii="Times New Roman" w:hAnsi="Times New Roman" w:cs="Times New Roman"/>
                <w:sz w:val="24"/>
                <w:szCs w:val="24"/>
              </w:rPr>
            </w:rPrChange>
          </w:rPr>
          <w:t>k</w:t>
        </w:r>
        <w:r w:rsidR="008C3CDB">
          <w:rPr>
            <w:rFonts w:ascii="Times New Roman" w:hAnsi="Times New Roman" w:cs="Times New Roman"/>
            <w:sz w:val="24"/>
            <w:szCs w:val="24"/>
          </w:rPr>
          <w:t xml:space="preserve"> for condition</w:t>
        </w:r>
      </w:ins>
      <w:ins w:id="392" w:author="Nosofsky, Robert M." w:date="2020-06-17T17:00:00Z">
        <w:r w:rsidR="008C3CDB">
          <w:rPr>
            <w:rFonts w:ascii="Times New Roman" w:hAnsi="Times New Roman" w:cs="Times New Roman"/>
            <w:sz w:val="24"/>
            <w:szCs w:val="24"/>
          </w:rPr>
          <w:t>s</w:t>
        </w:r>
      </w:ins>
      <w:ins w:id="393" w:author="Nosofsky, Robert M." w:date="2020-06-17T16:59:00Z">
        <w:r w:rsidR="008C3CDB">
          <w:rPr>
            <w:rFonts w:ascii="Times New Roman" w:hAnsi="Times New Roman" w:cs="Times New Roman"/>
            <w:sz w:val="24"/>
            <w:szCs w:val="24"/>
          </w:rPr>
          <w:t xml:space="preserve"> in which foils versus prototype</w:t>
        </w:r>
      </w:ins>
      <w:ins w:id="394" w:author="Nosofsky, Robert M." w:date="2020-06-17T17:01:00Z">
        <w:r w:rsidR="008C3CDB">
          <w:rPr>
            <w:rFonts w:ascii="Times New Roman" w:hAnsi="Times New Roman" w:cs="Times New Roman"/>
            <w:sz w:val="24"/>
            <w:szCs w:val="24"/>
          </w:rPr>
          <w:t>s</w:t>
        </w:r>
      </w:ins>
      <w:ins w:id="395" w:author="Nosofsky, Robert M." w:date="2020-06-17T16:59:00Z">
        <w:r w:rsidR="008C3CDB">
          <w:rPr>
            <w:rFonts w:ascii="Times New Roman" w:hAnsi="Times New Roman" w:cs="Times New Roman"/>
            <w:sz w:val="24"/>
            <w:szCs w:val="24"/>
          </w:rPr>
          <w:t xml:space="preserve"> were tested, because both pattern types </w:t>
        </w:r>
      </w:ins>
      <w:ins w:id="396" w:author="Nosofsky, Robert M." w:date="2020-06-17T17:00:00Z">
        <w:r w:rsidR="008C3CDB">
          <w:rPr>
            <w:rFonts w:ascii="Times New Roman" w:hAnsi="Times New Roman" w:cs="Times New Roman"/>
            <w:sz w:val="24"/>
            <w:szCs w:val="24"/>
          </w:rPr>
          <w:t>were tested within the same transfer test in our Experiment 1.)</w:t>
        </w:r>
      </w:ins>
      <w:r w:rsidRPr="00556EF0">
        <w:rPr>
          <w:rFonts w:ascii="Times New Roman" w:hAnsi="Times New Roman" w:cs="Times New Roman"/>
          <w:sz w:val="24"/>
          <w:szCs w:val="24"/>
        </w:rPr>
        <w:t xml:space="preserve"> </w:t>
      </w:r>
    </w:p>
    <w:p w14:paraId="7CB284D7" w14:textId="475608E4" w:rsidR="007C3E4C" w:rsidRDefault="008C3CDB" w:rsidP="00E96029">
      <w:pPr>
        <w:spacing w:after="0"/>
        <w:rPr>
          <w:ins w:id="397" w:author="Nosofsky, Robert M." w:date="2020-06-17T17:15:00Z"/>
          <w:rFonts w:ascii="Times New Roman" w:hAnsi="Times New Roman" w:cs="Times New Roman"/>
          <w:sz w:val="24"/>
          <w:szCs w:val="24"/>
        </w:rPr>
      </w:pPr>
      <w:ins w:id="398" w:author="Nosofsky, Robert M." w:date="2020-06-17T17:01:00Z">
        <w:r>
          <w:rPr>
            <w:rFonts w:ascii="Times New Roman" w:hAnsi="Times New Roman" w:cs="Times New Roman"/>
            <w:sz w:val="24"/>
            <w:szCs w:val="24"/>
          </w:rPr>
          <w:t>Finally, we discovered that noticeably improved fits were achieved when we allowed s</w:t>
        </w:r>
      </w:ins>
      <w:del w:id="399" w:author="Nosofsky, Robert M." w:date="2020-06-17T17:02:00Z">
        <w:r w:rsidR="00556EF0" w:rsidRPr="00556EF0" w:rsidDel="008C3CDB">
          <w:rPr>
            <w:rFonts w:ascii="Times New Roman" w:hAnsi="Times New Roman" w:cs="Times New Roman"/>
            <w:sz w:val="24"/>
            <w:szCs w:val="24"/>
          </w:rPr>
          <w:delText>S</w:delText>
        </w:r>
      </w:del>
      <w:r w:rsidR="00556EF0" w:rsidRPr="00556EF0">
        <w:rPr>
          <w:rFonts w:ascii="Times New Roman" w:hAnsi="Times New Roman" w:cs="Times New Roman"/>
          <w:sz w:val="24"/>
          <w:szCs w:val="24"/>
        </w:rPr>
        <w:t xml:space="preserve">eparate values of the response-scaling parameter γ </w:t>
      </w:r>
      <w:ins w:id="400" w:author="Nosofsky, Robert M." w:date="2020-06-17T17:02:00Z">
        <w:r>
          <w:rPr>
            <w:rFonts w:ascii="Times New Roman" w:hAnsi="Times New Roman" w:cs="Times New Roman"/>
            <w:sz w:val="24"/>
            <w:szCs w:val="24"/>
          </w:rPr>
          <w:t xml:space="preserve">across the recognition and classification experiments.  Although we held this parameter fixed across recognition and classification in our </w:t>
        </w:r>
      </w:ins>
      <w:ins w:id="401" w:author="Nosofsky, Robert M." w:date="2020-06-17T17:04:00Z">
        <w:r>
          <w:rPr>
            <w:rFonts w:ascii="Times New Roman" w:hAnsi="Times New Roman" w:cs="Times New Roman"/>
            <w:sz w:val="24"/>
            <w:szCs w:val="24"/>
          </w:rPr>
          <w:t xml:space="preserve">earlier </w:t>
        </w:r>
      </w:ins>
      <w:ins w:id="402" w:author="Nosofsky, Robert M." w:date="2020-06-17T17:02:00Z">
        <w:r>
          <w:rPr>
            <w:rFonts w:ascii="Times New Roman" w:hAnsi="Times New Roman" w:cs="Times New Roman"/>
            <w:sz w:val="24"/>
            <w:szCs w:val="24"/>
          </w:rPr>
          <w:t>fits to</w:t>
        </w:r>
      </w:ins>
      <w:ins w:id="403" w:author="Nosofsky, Robert M." w:date="2020-06-17T17:04:00Z">
        <w:r>
          <w:rPr>
            <w:rFonts w:ascii="Times New Roman" w:hAnsi="Times New Roman" w:cs="Times New Roman"/>
            <w:sz w:val="24"/>
            <w:szCs w:val="24"/>
          </w:rPr>
          <w:t xml:space="preserve"> Homa et al.’s data, in hindsight there is no</w:t>
        </w:r>
        <w:r w:rsidR="00F926AC">
          <w:rPr>
            <w:rFonts w:ascii="Times New Roman" w:hAnsi="Times New Roman" w:cs="Times New Roman"/>
            <w:sz w:val="24"/>
            <w:szCs w:val="24"/>
          </w:rPr>
          <w:t xml:space="preserve"> very strong reason to impose</w:t>
        </w:r>
        <w:r>
          <w:rPr>
            <w:rFonts w:ascii="Times New Roman" w:hAnsi="Times New Roman" w:cs="Times New Roman"/>
            <w:sz w:val="24"/>
            <w:szCs w:val="24"/>
          </w:rPr>
          <w:t xml:space="preserve"> this constraint.  A process-model interpretation for the response-scaling parameter</w:t>
        </w:r>
      </w:ins>
      <w:ins w:id="404" w:author="Nosofsky, Robert M." w:date="2020-06-17T17:05:00Z">
        <w:r>
          <w:rPr>
            <w:rFonts w:ascii="Times New Roman" w:hAnsi="Times New Roman" w:cs="Times New Roman"/>
            <w:sz w:val="24"/>
            <w:szCs w:val="24"/>
          </w:rPr>
          <w:t xml:space="preserve"> is that it reflects</w:t>
        </w:r>
      </w:ins>
      <w:ins w:id="405" w:author="Nosofsky, Robert M." w:date="2020-06-18T09:31:00Z">
        <w:r w:rsidR="0004764B">
          <w:rPr>
            <w:rFonts w:ascii="Times New Roman" w:hAnsi="Times New Roman" w:cs="Times New Roman"/>
            <w:sz w:val="24"/>
            <w:szCs w:val="24"/>
          </w:rPr>
          <w:t xml:space="preserve"> a criterion for</w:t>
        </w:r>
      </w:ins>
      <w:ins w:id="406" w:author="Nosofsky, Robert M." w:date="2020-06-17T17:05:00Z">
        <w:r>
          <w:rPr>
            <w:rFonts w:ascii="Times New Roman" w:hAnsi="Times New Roman" w:cs="Times New Roman"/>
            <w:sz w:val="24"/>
            <w:szCs w:val="24"/>
          </w:rPr>
          <w:t xml:space="preserve"> the amount of information that the observer </w:t>
        </w:r>
      </w:ins>
      <w:ins w:id="407" w:author="Nosofsky, Robert M." w:date="2020-06-17T17:06:00Z">
        <w:r>
          <w:rPr>
            <w:rFonts w:ascii="Times New Roman" w:hAnsi="Times New Roman" w:cs="Times New Roman"/>
            <w:sz w:val="24"/>
            <w:szCs w:val="24"/>
          </w:rPr>
          <w:t xml:space="preserve">retrieves and </w:t>
        </w:r>
      </w:ins>
      <w:ins w:id="408" w:author="Nosofsky, Robert M." w:date="2020-06-17T17:05:00Z">
        <w:r>
          <w:rPr>
            <w:rFonts w:ascii="Times New Roman" w:hAnsi="Times New Roman" w:cs="Times New Roman"/>
            <w:sz w:val="24"/>
            <w:szCs w:val="24"/>
          </w:rPr>
          <w:t>accumulate</w:t>
        </w:r>
      </w:ins>
      <w:ins w:id="409" w:author="Nosofsky, Robert M." w:date="2020-06-17T17:06:00Z">
        <w:r>
          <w:rPr>
            <w:rFonts w:ascii="Times New Roman" w:hAnsi="Times New Roman" w:cs="Times New Roman"/>
            <w:sz w:val="24"/>
            <w:szCs w:val="24"/>
          </w:rPr>
          <w:t>s</w:t>
        </w:r>
      </w:ins>
      <w:ins w:id="410" w:author="Nosofsky, Robert M." w:date="2020-06-17T17:05:00Z">
        <w:r>
          <w:rPr>
            <w:rFonts w:ascii="Times New Roman" w:hAnsi="Times New Roman" w:cs="Times New Roman"/>
            <w:sz w:val="24"/>
            <w:szCs w:val="24"/>
          </w:rPr>
          <w:t xml:space="preserve"> before making a decision</w:t>
        </w:r>
      </w:ins>
      <w:ins w:id="411" w:author="Nosofsky, Robert M." w:date="2020-06-17T17:10:00Z">
        <w:r w:rsidR="007C3E4C">
          <w:rPr>
            <w:rFonts w:ascii="Times New Roman" w:hAnsi="Times New Roman" w:cs="Times New Roman"/>
            <w:sz w:val="24"/>
            <w:szCs w:val="24"/>
          </w:rPr>
          <w:t xml:space="preserve"> (see Nosofsky &amp; Palmeri, 1997, pp. XXXX)</w:t>
        </w:r>
      </w:ins>
      <w:ins w:id="412" w:author="Nosofsky, Robert M." w:date="2020-06-17T17:05:00Z">
        <w:r>
          <w:rPr>
            <w:rFonts w:ascii="Times New Roman" w:hAnsi="Times New Roman" w:cs="Times New Roman"/>
            <w:sz w:val="24"/>
            <w:szCs w:val="24"/>
          </w:rPr>
          <w:t>.</w:t>
        </w:r>
      </w:ins>
      <w:ins w:id="413" w:author="Nosofsky, Robert M." w:date="2020-06-17T17:08:00Z">
        <w:r>
          <w:rPr>
            <w:rFonts w:ascii="Times New Roman" w:hAnsi="Times New Roman" w:cs="Times New Roman"/>
            <w:sz w:val="24"/>
            <w:szCs w:val="24"/>
          </w:rPr>
          <w:t xml:space="preserve"> There </w:t>
        </w:r>
      </w:ins>
      <w:ins w:id="414" w:author="Nosofsky, Robert M." w:date="2020-06-17T17:09:00Z">
        <w:r>
          <w:rPr>
            <w:rFonts w:ascii="Times New Roman" w:hAnsi="Times New Roman" w:cs="Times New Roman"/>
            <w:sz w:val="24"/>
            <w:szCs w:val="24"/>
          </w:rPr>
          <w:t>are multiple reasons</w:t>
        </w:r>
      </w:ins>
      <w:ins w:id="415" w:author="Nosofsky, Robert M." w:date="2020-06-17T17:10:00Z">
        <w:r w:rsidR="007C3E4C">
          <w:rPr>
            <w:rFonts w:ascii="Times New Roman" w:hAnsi="Times New Roman" w:cs="Times New Roman"/>
            <w:sz w:val="24"/>
            <w:szCs w:val="24"/>
          </w:rPr>
          <w:t xml:space="preserve"> why this information-accumulation criterion might be expected to differ across the</w:t>
        </w:r>
      </w:ins>
      <w:ins w:id="416" w:author="Nosofsky, Robert M." w:date="2020-06-17T20:55:00Z">
        <w:r w:rsidR="00F926AC">
          <w:rPr>
            <w:rFonts w:ascii="Times New Roman" w:hAnsi="Times New Roman" w:cs="Times New Roman"/>
            <w:sz w:val="24"/>
            <w:szCs w:val="24"/>
          </w:rPr>
          <w:t xml:space="preserve"> classification and recognition</w:t>
        </w:r>
      </w:ins>
      <w:ins w:id="417" w:author="Nosofsky, Robert M." w:date="2020-06-17T17:10:00Z">
        <w:r w:rsidR="00780F2E">
          <w:rPr>
            <w:rFonts w:ascii="Times New Roman" w:hAnsi="Times New Roman" w:cs="Times New Roman"/>
            <w:sz w:val="24"/>
            <w:szCs w:val="24"/>
          </w:rPr>
          <w:t xml:space="preserve"> experiments</w:t>
        </w:r>
        <w:r w:rsidR="007C3E4C">
          <w:rPr>
            <w:rFonts w:ascii="Times New Roman" w:hAnsi="Times New Roman" w:cs="Times New Roman"/>
            <w:sz w:val="24"/>
            <w:szCs w:val="24"/>
          </w:rPr>
          <w:t xml:space="preserve">.  For example, as explained earlier, </w:t>
        </w:r>
      </w:ins>
      <w:ins w:id="418" w:author="Nosofsky, Robert M." w:date="2020-06-17T17:12:00Z">
        <w:r w:rsidR="007C3E4C">
          <w:rPr>
            <w:rFonts w:ascii="Times New Roman" w:hAnsi="Times New Roman" w:cs="Times New Roman"/>
            <w:sz w:val="24"/>
            <w:szCs w:val="24"/>
          </w:rPr>
          <w:t>classification</w:t>
        </w:r>
      </w:ins>
      <w:ins w:id="419" w:author="Nosofsky, Robert M." w:date="2020-06-17T17:10:00Z">
        <w:r w:rsidR="007C3E4C">
          <w:rPr>
            <w:rFonts w:ascii="Times New Roman" w:hAnsi="Times New Roman" w:cs="Times New Roman"/>
            <w:sz w:val="24"/>
            <w:szCs w:val="24"/>
          </w:rPr>
          <w:t xml:space="preserve"> </w:t>
        </w:r>
      </w:ins>
      <w:ins w:id="420" w:author="Nosofsky, Robert M." w:date="2020-06-17T17:12:00Z">
        <w:r w:rsidR="007C3E4C">
          <w:rPr>
            <w:rFonts w:ascii="Times New Roman" w:hAnsi="Times New Roman" w:cs="Times New Roman"/>
            <w:sz w:val="24"/>
            <w:szCs w:val="24"/>
          </w:rPr>
          <w:t xml:space="preserve">uses a relative summed-similarity rule whereas recognition uses an </w:t>
        </w:r>
        <w:r w:rsidR="00670969">
          <w:rPr>
            <w:rFonts w:ascii="Times New Roman" w:hAnsi="Times New Roman" w:cs="Times New Roman"/>
            <w:sz w:val="24"/>
            <w:szCs w:val="24"/>
          </w:rPr>
          <w:t>absolute summed-similarity rule, so different forms of information are being accumulated and used for making decisions.</w:t>
        </w:r>
        <w:r w:rsidR="007C3E4C">
          <w:rPr>
            <w:rFonts w:ascii="Times New Roman" w:hAnsi="Times New Roman" w:cs="Times New Roman"/>
            <w:sz w:val="24"/>
            <w:szCs w:val="24"/>
          </w:rPr>
          <w:t xml:space="preserve">  </w:t>
        </w:r>
        <w:r w:rsidR="00F926AC">
          <w:rPr>
            <w:rFonts w:ascii="Times New Roman" w:hAnsi="Times New Roman" w:cs="Times New Roman"/>
            <w:sz w:val="24"/>
            <w:szCs w:val="24"/>
          </w:rPr>
          <w:t>In addition, in the present paradigm</w:t>
        </w:r>
        <w:r w:rsidR="007C3E4C">
          <w:rPr>
            <w:rFonts w:ascii="Times New Roman" w:hAnsi="Times New Roman" w:cs="Times New Roman"/>
            <w:sz w:val="24"/>
            <w:szCs w:val="24"/>
          </w:rPr>
          <w:t xml:space="preserve">, the observer is choosing among three alternatives </w:t>
        </w:r>
      </w:ins>
      <w:ins w:id="421" w:author="Nosofsky, Robert M." w:date="2020-06-17T17:13:00Z">
        <w:r w:rsidR="007C3E4C">
          <w:rPr>
            <w:rFonts w:ascii="Times New Roman" w:hAnsi="Times New Roman" w:cs="Times New Roman"/>
            <w:sz w:val="24"/>
            <w:szCs w:val="24"/>
          </w:rPr>
          <w:t>in the classification task (category-responses A, B, or C), but is choosing between</w:t>
        </w:r>
      </w:ins>
      <w:ins w:id="422" w:author="Nosofsky, Robert M." w:date="2020-06-17T17:14:00Z">
        <w:r w:rsidR="007C3E4C">
          <w:rPr>
            <w:rFonts w:ascii="Times New Roman" w:hAnsi="Times New Roman" w:cs="Times New Roman"/>
            <w:sz w:val="24"/>
            <w:szCs w:val="24"/>
          </w:rPr>
          <w:t xml:space="preserve"> only</w:t>
        </w:r>
      </w:ins>
      <w:ins w:id="423" w:author="Nosofsky, Robert M." w:date="2020-06-17T17:13:00Z">
        <w:r w:rsidR="007C3E4C">
          <w:rPr>
            <w:rFonts w:ascii="Times New Roman" w:hAnsi="Times New Roman" w:cs="Times New Roman"/>
            <w:sz w:val="24"/>
            <w:szCs w:val="24"/>
          </w:rPr>
          <w:t xml:space="preserve"> two alternatives in the recognition task (old vs. new).</w:t>
        </w:r>
      </w:ins>
      <w:ins w:id="424" w:author="Nosofsky, Robert M." w:date="2020-06-17T17:16:00Z">
        <w:r w:rsidR="007C3E4C">
          <w:rPr>
            <w:rFonts w:ascii="Times New Roman" w:hAnsi="Times New Roman" w:cs="Times New Roman"/>
            <w:sz w:val="24"/>
            <w:szCs w:val="24"/>
          </w:rPr>
          <w:t xml:space="preserve">  In any case,</w:t>
        </w:r>
      </w:ins>
      <w:ins w:id="425" w:author="Nosofsky, Robert M." w:date="2020-06-18T09:32:00Z">
        <w:r w:rsidR="0004764B">
          <w:rPr>
            <w:rFonts w:ascii="Times New Roman" w:hAnsi="Times New Roman" w:cs="Times New Roman"/>
            <w:sz w:val="24"/>
            <w:szCs w:val="24"/>
          </w:rPr>
          <w:t xml:space="preserve"> despite allowing separate values of γ across the classification and recognition tasks,</w:t>
        </w:r>
      </w:ins>
      <w:ins w:id="426" w:author="Nosofsky, Robert M." w:date="2020-06-17T17:16:00Z">
        <w:r w:rsidR="007C3E4C">
          <w:rPr>
            <w:rFonts w:ascii="Times New Roman" w:hAnsi="Times New Roman" w:cs="Times New Roman"/>
            <w:sz w:val="24"/>
            <w:szCs w:val="24"/>
          </w:rPr>
          <w:t xml:space="preserve"> the current model is still making use of a relatively small number of free parameters</w:t>
        </w:r>
      </w:ins>
      <w:ins w:id="427" w:author="Nosofsky, Robert M." w:date="2020-06-17T20:56:00Z">
        <w:r w:rsidR="00F926AC">
          <w:rPr>
            <w:rFonts w:ascii="Times New Roman" w:hAnsi="Times New Roman" w:cs="Times New Roman"/>
            <w:sz w:val="24"/>
            <w:szCs w:val="24"/>
          </w:rPr>
          <w:t>.  {Footnote:</w:t>
        </w:r>
      </w:ins>
      <w:ins w:id="428" w:author="Nosofsky, Robert M." w:date="2020-06-17T17:16:00Z">
        <w:r w:rsidR="00F926AC">
          <w:rPr>
            <w:rFonts w:ascii="Times New Roman" w:hAnsi="Times New Roman" w:cs="Times New Roman"/>
            <w:sz w:val="24"/>
            <w:szCs w:val="24"/>
          </w:rPr>
          <w:t xml:space="preserve"> W</w:t>
        </w:r>
      </w:ins>
      <w:ins w:id="429" w:author="Nosofsky, Robert M." w:date="2020-06-17T17:25:00Z">
        <w:r w:rsidR="000E3F4A">
          <w:rPr>
            <w:rFonts w:ascii="Times New Roman" w:hAnsi="Times New Roman" w:cs="Times New Roman"/>
            <w:sz w:val="24"/>
            <w:szCs w:val="24"/>
          </w:rPr>
          <w:t xml:space="preserve">e should emphasize that </w:t>
        </w:r>
      </w:ins>
      <w:ins w:id="430" w:author="Nosofsky, Robert M." w:date="2020-06-17T17:16:00Z">
        <w:r w:rsidR="007C3E4C">
          <w:rPr>
            <w:rFonts w:ascii="Times New Roman" w:hAnsi="Times New Roman" w:cs="Times New Roman"/>
            <w:sz w:val="24"/>
            <w:szCs w:val="24"/>
          </w:rPr>
          <w:t xml:space="preserve">the fits are still reasonably good if we do constrain </w:t>
        </w:r>
      </w:ins>
      <w:ins w:id="431" w:author="Nosofsky, Robert M." w:date="2020-06-17T17:17:00Z">
        <w:r w:rsidR="007C3E4C">
          <w:rPr>
            <w:rFonts w:ascii="Times New Roman" w:hAnsi="Times New Roman" w:cs="Times New Roman"/>
            <w:sz w:val="24"/>
            <w:szCs w:val="24"/>
          </w:rPr>
          <w:t>γ to be fixed across</w:t>
        </w:r>
        <w:r w:rsidR="00F926AC">
          <w:rPr>
            <w:rFonts w:ascii="Times New Roman" w:hAnsi="Times New Roman" w:cs="Times New Roman"/>
            <w:sz w:val="24"/>
            <w:szCs w:val="24"/>
          </w:rPr>
          <w:t xml:space="preserve"> classification and recognition:  </w:t>
        </w:r>
      </w:ins>
      <w:ins w:id="432" w:author="Nosofsky, Robert M." w:date="2020-06-17T20:57:00Z">
        <w:r w:rsidR="00F926AC">
          <w:rPr>
            <w:rFonts w:ascii="Times New Roman" w:hAnsi="Times New Roman" w:cs="Times New Roman"/>
            <w:sz w:val="24"/>
            <w:szCs w:val="24"/>
          </w:rPr>
          <w:t xml:space="preserve">total </w:t>
        </w:r>
      </w:ins>
      <w:ins w:id="433" w:author="Nosofsky, Robert M." w:date="2020-06-17T17:17:00Z">
        <w:r w:rsidR="00F926AC">
          <w:rPr>
            <w:rFonts w:ascii="Times New Roman" w:hAnsi="Times New Roman" w:cs="Times New Roman"/>
            <w:sz w:val="24"/>
            <w:szCs w:val="24"/>
          </w:rPr>
          <w:t xml:space="preserve">SSD=.018 with </w:t>
        </w:r>
        <w:r w:rsidR="00F926AC">
          <w:rPr>
            <w:rFonts w:ascii="Times New Roman" w:hAnsi="Times New Roman" w:cs="Times New Roman"/>
            <w:sz w:val="24"/>
            <w:szCs w:val="24"/>
          </w:rPr>
          <w:lastRenderedPageBreak/>
          <w:t>XX.X% of the variance accounted for across all items types</w:t>
        </w:r>
      </w:ins>
      <w:ins w:id="434" w:author="Nosofsky, Robert M." w:date="2020-06-17T20:57:00Z">
        <w:r w:rsidR="00F926AC">
          <w:rPr>
            <w:rFonts w:ascii="Times New Roman" w:hAnsi="Times New Roman" w:cs="Times New Roman"/>
            <w:sz w:val="24"/>
            <w:szCs w:val="24"/>
          </w:rPr>
          <w:t xml:space="preserve"> in the REP and NREP conditions in both the </w:t>
        </w:r>
      </w:ins>
      <w:ins w:id="435" w:author="Nosofsky, Robert M." w:date="2020-06-17T20:58:00Z">
        <w:r w:rsidR="00F926AC">
          <w:rPr>
            <w:rFonts w:ascii="Times New Roman" w:hAnsi="Times New Roman" w:cs="Times New Roman"/>
            <w:sz w:val="24"/>
            <w:szCs w:val="24"/>
          </w:rPr>
          <w:t>recognition</w:t>
        </w:r>
      </w:ins>
      <w:ins w:id="436" w:author="Nosofsky, Robert M." w:date="2020-06-17T20:57:00Z">
        <w:r w:rsidR="00F926AC">
          <w:rPr>
            <w:rFonts w:ascii="Times New Roman" w:hAnsi="Times New Roman" w:cs="Times New Roman"/>
            <w:sz w:val="24"/>
            <w:szCs w:val="24"/>
          </w:rPr>
          <w:t>-</w:t>
        </w:r>
      </w:ins>
      <w:ins w:id="437" w:author="Nosofsky, Robert M." w:date="2020-06-17T20:58:00Z">
        <w:r w:rsidR="00F926AC">
          <w:rPr>
            <w:rFonts w:ascii="Times New Roman" w:hAnsi="Times New Roman" w:cs="Times New Roman"/>
            <w:sz w:val="24"/>
            <w:szCs w:val="24"/>
          </w:rPr>
          <w:t>transfer and classification-transfer experiments.}</w:t>
        </w:r>
      </w:ins>
    </w:p>
    <w:p w14:paraId="2AD2E235" w14:textId="0ED21EEB" w:rsidR="00556EF0" w:rsidRPr="00556EF0" w:rsidDel="007C3E4C" w:rsidRDefault="00556EF0" w:rsidP="00E96029">
      <w:pPr>
        <w:spacing w:after="0"/>
        <w:rPr>
          <w:del w:id="438" w:author="Nosofsky, Robert M." w:date="2020-06-17T17:15:00Z"/>
          <w:rFonts w:ascii="Times New Roman" w:hAnsi="Times New Roman" w:cs="Times New Roman"/>
          <w:sz w:val="24"/>
          <w:szCs w:val="24"/>
        </w:rPr>
      </w:pPr>
      <w:commentRangeStart w:id="439"/>
      <w:del w:id="440" w:author="Nosofsky, Robert M." w:date="2020-06-17T17:15:00Z">
        <w:r w:rsidRPr="00556EF0" w:rsidDel="007C3E4C">
          <w:rPr>
            <w:rFonts w:ascii="Times New Roman" w:hAnsi="Times New Roman" w:cs="Times New Roman"/>
            <w:sz w:val="24"/>
            <w:szCs w:val="24"/>
          </w:rPr>
          <w:delText>were estimated for each of the classification and recognition experiments but held fixed across both conditions in each experiment, to account for the difference in the decision rules involved in the classification and recognition judgments. γ was constrained to be greater or equal to 1 such that subjects were always assumed to classify a test item to its target category at least with a probability dictated by the relative-summed-similarity.</w:delText>
        </w:r>
      </w:del>
    </w:p>
    <w:p w14:paraId="773CE7F0" w14:textId="4C6B7A42" w:rsidR="00556EF0" w:rsidDel="000E3F4A" w:rsidRDefault="00556EF0">
      <w:pPr>
        <w:spacing w:after="0"/>
        <w:rPr>
          <w:del w:id="441" w:author="Nosofsky, Robert M." w:date="2020-06-17T17:26:00Z"/>
          <w:rFonts w:ascii="Times New Roman" w:hAnsi="Times New Roman" w:cs="Times New Roman"/>
          <w:sz w:val="24"/>
          <w:szCs w:val="24"/>
        </w:rPr>
      </w:pPr>
      <w:r w:rsidRPr="00556EF0">
        <w:rPr>
          <w:rFonts w:ascii="Times New Roman" w:hAnsi="Times New Roman" w:cs="Times New Roman"/>
          <w:sz w:val="24"/>
          <w:szCs w:val="24"/>
        </w:rPr>
        <w:t xml:space="preserve">The predictions from the exemplar model are shown as solid dots in Figure 5, </w:t>
      </w:r>
      <w:commentRangeEnd w:id="439"/>
      <w:r w:rsidR="00780F2E">
        <w:rPr>
          <w:rStyle w:val="CommentReference"/>
        </w:rPr>
        <w:commentReference w:id="439"/>
      </w:r>
      <w:r w:rsidRPr="00556EF0">
        <w:rPr>
          <w:rFonts w:ascii="Times New Roman" w:hAnsi="Times New Roman" w:cs="Times New Roman"/>
          <w:sz w:val="24"/>
          <w:szCs w:val="24"/>
        </w:rPr>
        <w:t xml:space="preserve">with best-fitting parameters reported in Table </w:t>
      </w:r>
      <w:commentRangeStart w:id="442"/>
      <w:r w:rsidRPr="00780F2E">
        <w:rPr>
          <w:rFonts w:ascii="Times New Roman" w:hAnsi="Times New Roman" w:cs="Times New Roman"/>
          <w:sz w:val="24"/>
          <w:szCs w:val="24"/>
          <w:highlight w:val="yellow"/>
          <w:rPrChange w:id="443" w:author="Nosofsky, Robert M." w:date="2020-06-18T09:40:00Z">
            <w:rPr>
              <w:rFonts w:ascii="Times New Roman" w:hAnsi="Times New Roman" w:cs="Times New Roman"/>
              <w:sz w:val="24"/>
              <w:szCs w:val="24"/>
            </w:rPr>
          </w:rPrChange>
        </w:rPr>
        <w:t>x</w:t>
      </w:r>
      <w:ins w:id="444" w:author="Nosofsky, Robert M." w:date="2020-06-18T09:40:00Z">
        <w:r w:rsidR="00780F2E" w:rsidRPr="00780F2E">
          <w:rPr>
            <w:rFonts w:ascii="Times New Roman" w:hAnsi="Times New Roman" w:cs="Times New Roman"/>
            <w:sz w:val="24"/>
            <w:szCs w:val="24"/>
            <w:highlight w:val="yellow"/>
            <w:rPrChange w:id="445" w:author="Nosofsky, Robert M." w:date="2020-06-18T09:40:00Z">
              <w:rPr>
                <w:rFonts w:ascii="Times New Roman" w:hAnsi="Times New Roman" w:cs="Times New Roman"/>
                <w:sz w:val="24"/>
                <w:szCs w:val="24"/>
              </w:rPr>
            </w:rPrChange>
          </w:rPr>
          <w:t>1</w:t>
        </w:r>
        <w:commentRangeEnd w:id="442"/>
        <w:r w:rsidR="00780F2E">
          <w:rPr>
            <w:rStyle w:val="CommentReference"/>
          </w:rPr>
          <w:commentReference w:id="442"/>
        </w:r>
      </w:ins>
      <w:r w:rsidRPr="00556EF0">
        <w:rPr>
          <w:rFonts w:ascii="Times New Roman" w:hAnsi="Times New Roman" w:cs="Times New Roman"/>
          <w:sz w:val="24"/>
          <w:szCs w:val="24"/>
        </w:rPr>
        <w:t xml:space="preserve">. </w:t>
      </w:r>
      <w:ins w:id="446" w:author="Nosofsky, Robert M." w:date="2020-06-17T17:18:00Z">
        <w:r w:rsidR="00670969">
          <w:rPr>
            <w:rFonts w:ascii="Times New Roman" w:hAnsi="Times New Roman" w:cs="Times New Roman"/>
            <w:sz w:val="24"/>
            <w:szCs w:val="24"/>
          </w:rPr>
          <w:t xml:space="preserve"> A</w:t>
        </w:r>
        <w:r w:rsidR="007C3E4C">
          <w:rPr>
            <w:rFonts w:ascii="Times New Roman" w:hAnsi="Times New Roman" w:cs="Times New Roman"/>
            <w:sz w:val="24"/>
            <w:szCs w:val="24"/>
          </w:rPr>
          <w:t xml:space="preserve">lthough our main aim involved achieving a reasonable qualitative account of the pattern of results, </w:t>
        </w:r>
      </w:ins>
      <w:ins w:id="447" w:author="Nosofsky, Robert M." w:date="2020-06-17T17:19:00Z">
        <w:r w:rsidR="007C3E4C">
          <w:rPr>
            <w:rFonts w:ascii="Times New Roman" w:hAnsi="Times New Roman" w:cs="Times New Roman"/>
            <w:sz w:val="24"/>
            <w:szCs w:val="24"/>
          </w:rPr>
          <w:t>i</w:t>
        </w:r>
      </w:ins>
      <w:del w:id="448" w:author="Nosofsky, Robert M." w:date="2020-06-17T17:19:00Z">
        <w:r w:rsidRPr="00556EF0" w:rsidDel="007C3E4C">
          <w:rPr>
            <w:rFonts w:ascii="Times New Roman" w:hAnsi="Times New Roman" w:cs="Times New Roman"/>
            <w:sz w:val="24"/>
            <w:szCs w:val="24"/>
          </w:rPr>
          <w:delText>I</w:delText>
        </w:r>
      </w:del>
      <w:r w:rsidRPr="00556EF0">
        <w:rPr>
          <w:rFonts w:ascii="Times New Roman" w:hAnsi="Times New Roman" w:cs="Times New Roman"/>
          <w:sz w:val="24"/>
          <w:szCs w:val="24"/>
        </w:rPr>
        <w:t>t</w:t>
      </w:r>
      <w:ins w:id="449" w:author="Nosofsky, Robert M." w:date="2020-06-18T09:41:00Z">
        <w:r w:rsidR="00780F2E">
          <w:rPr>
            <w:rFonts w:ascii="Times New Roman" w:hAnsi="Times New Roman" w:cs="Times New Roman"/>
            <w:sz w:val="24"/>
            <w:szCs w:val="24"/>
          </w:rPr>
          <w:t xml:space="preserve"> can be seen from inspection of the figures that</w:t>
        </w:r>
      </w:ins>
      <w:del w:id="450" w:author="Nosofsky, Robert M." w:date="2020-06-18T09:41:00Z">
        <w:r w:rsidRPr="00556EF0" w:rsidDel="00780F2E">
          <w:rPr>
            <w:rFonts w:ascii="Times New Roman" w:hAnsi="Times New Roman" w:cs="Times New Roman"/>
            <w:sz w:val="24"/>
            <w:szCs w:val="24"/>
          </w:rPr>
          <w:delText xml:space="preserve"> turns out that </w:delText>
        </w:r>
      </w:del>
      <w:ins w:id="451" w:author="Nosofsky, Robert M." w:date="2020-06-18T09:41:00Z">
        <w:r w:rsidR="00780F2E">
          <w:rPr>
            <w:rFonts w:ascii="Times New Roman" w:hAnsi="Times New Roman" w:cs="Times New Roman"/>
            <w:sz w:val="24"/>
            <w:szCs w:val="24"/>
          </w:rPr>
          <w:t xml:space="preserve"> </w:t>
        </w:r>
      </w:ins>
      <w:r w:rsidRPr="00556EF0">
        <w:rPr>
          <w:rFonts w:ascii="Times New Roman" w:hAnsi="Times New Roman" w:cs="Times New Roman"/>
          <w:sz w:val="24"/>
          <w:szCs w:val="24"/>
        </w:rPr>
        <w:t>the quantitative fit to the</w:t>
      </w:r>
      <w:ins w:id="452" w:author="Nosofsky, Robert M." w:date="2020-06-18T09:35:00Z">
        <w:r w:rsidR="00780F2E">
          <w:rPr>
            <w:rFonts w:ascii="Times New Roman" w:hAnsi="Times New Roman" w:cs="Times New Roman"/>
            <w:sz w:val="24"/>
            <w:szCs w:val="24"/>
          </w:rPr>
          <w:t xml:space="preserve"> complete set of transfer</w:t>
        </w:r>
      </w:ins>
      <w:r w:rsidRPr="00556EF0">
        <w:rPr>
          <w:rFonts w:ascii="Times New Roman" w:hAnsi="Times New Roman" w:cs="Times New Roman"/>
          <w:sz w:val="24"/>
          <w:szCs w:val="24"/>
        </w:rPr>
        <w:t xml:space="preserve"> data is exceptionally </w:t>
      </w:r>
      <w:ins w:id="453" w:author="Nosofsky, Robert M." w:date="2020-06-17T17:19:00Z">
        <w:r w:rsidR="007C3E4C">
          <w:rPr>
            <w:rFonts w:ascii="Times New Roman" w:hAnsi="Times New Roman" w:cs="Times New Roman"/>
            <w:sz w:val="24"/>
            <w:szCs w:val="24"/>
          </w:rPr>
          <w:t>good</w:t>
        </w:r>
      </w:ins>
      <w:del w:id="454" w:author="Nosofsky, Robert M." w:date="2020-06-17T17:19:00Z">
        <w:r w:rsidRPr="00556EF0" w:rsidDel="007C3E4C">
          <w:rPr>
            <w:rFonts w:ascii="Times New Roman" w:hAnsi="Times New Roman" w:cs="Times New Roman"/>
            <w:sz w:val="24"/>
            <w:szCs w:val="24"/>
          </w:rPr>
          <w:delText>well</w:delText>
        </w:r>
      </w:del>
      <w:r w:rsidRPr="00556EF0">
        <w:rPr>
          <w:rFonts w:ascii="Times New Roman" w:hAnsi="Times New Roman" w:cs="Times New Roman"/>
          <w:sz w:val="24"/>
          <w:szCs w:val="24"/>
        </w:rPr>
        <w:t xml:space="preserve"> (SSD = .005). All of the major qualitative patterns discussed above for both the classification and recognition</w:t>
      </w:r>
      <w:ins w:id="455" w:author="Nosofsky, Robert M." w:date="2020-06-18T09:35:00Z">
        <w:r w:rsidR="00780F2E">
          <w:rPr>
            <w:rFonts w:ascii="Times New Roman" w:hAnsi="Times New Roman" w:cs="Times New Roman"/>
            <w:sz w:val="24"/>
            <w:szCs w:val="24"/>
          </w:rPr>
          <w:t xml:space="preserve"> transfer</w:t>
        </w:r>
      </w:ins>
      <w:r w:rsidRPr="00556EF0">
        <w:rPr>
          <w:rFonts w:ascii="Times New Roman" w:hAnsi="Times New Roman" w:cs="Times New Roman"/>
          <w:sz w:val="24"/>
          <w:szCs w:val="24"/>
        </w:rPr>
        <w:t xml:space="preserve"> data are captured by the model, and usually with high quantitative </w:t>
      </w:r>
      <w:commentRangeStart w:id="456"/>
      <w:r w:rsidRPr="00556EF0">
        <w:rPr>
          <w:rFonts w:ascii="Times New Roman" w:hAnsi="Times New Roman" w:cs="Times New Roman"/>
          <w:sz w:val="24"/>
          <w:szCs w:val="24"/>
        </w:rPr>
        <w:t>precision</w:t>
      </w:r>
      <w:commentRangeEnd w:id="456"/>
      <w:r w:rsidR="00780F2E">
        <w:rPr>
          <w:rStyle w:val="CommentReference"/>
        </w:rPr>
        <w:commentReference w:id="456"/>
      </w:r>
      <w:r w:rsidRPr="00556EF0">
        <w:rPr>
          <w:rFonts w:ascii="Times New Roman" w:hAnsi="Times New Roman" w:cs="Times New Roman"/>
          <w:sz w:val="24"/>
          <w:szCs w:val="24"/>
        </w:rPr>
        <w:t>.</w:t>
      </w:r>
      <w:del w:id="457" w:author="Nosofsky, Robert M." w:date="2020-06-18T09:42:00Z">
        <w:r w:rsidRPr="00556EF0" w:rsidDel="00780F2E">
          <w:rPr>
            <w:rFonts w:ascii="Times New Roman" w:hAnsi="Times New Roman" w:cs="Times New Roman"/>
            <w:sz w:val="24"/>
            <w:szCs w:val="24"/>
          </w:rPr>
          <w:delText>  </w:delText>
        </w:r>
      </w:del>
    </w:p>
    <w:p w14:paraId="210B4638" w14:textId="77777777" w:rsidR="000E3F4A" w:rsidRPr="00556EF0" w:rsidRDefault="000E3F4A" w:rsidP="00E96029">
      <w:pPr>
        <w:spacing w:after="0"/>
        <w:rPr>
          <w:ins w:id="458" w:author="Nosofsky, Robert M." w:date="2020-06-17T17:26:00Z"/>
          <w:rFonts w:ascii="Times New Roman" w:hAnsi="Times New Roman" w:cs="Times New Roman"/>
          <w:sz w:val="24"/>
          <w:szCs w:val="24"/>
        </w:rPr>
      </w:pPr>
    </w:p>
    <w:p w14:paraId="769AD679" w14:textId="5F22C89D" w:rsidR="00556EF0" w:rsidRPr="00556EF0" w:rsidDel="00780F2E" w:rsidRDefault="00556EF0">
      <w:pPr>
        <w:spacing w:after="0"/>
        <w:rPr>
          <w:del w:id="459" w:author="Nosofsky, Robert M." w:date="2020-06-18T09:36:00Z"/>
          <w:rFonts w:ascii="Times New Roman" w:hAnsi="Times New Roman" w:cs="Times New Roman"/>
          <w:sz w:val="24"/>
          <w:szCs w:val="24"/>
        </w:rPr>
      </w:pPr>
      <w:del w:id="460" w:author="Nosofsky, Robert M." w:date="2020-06-17T17:26:00Z">
        <w:r w:rsidRPr="00556EF0" w:rsidDel="000E3F4A">
          <w:rPr>
            <w:rFonts w:ascii="Times New Roman" w:hAnsi="Times New Roman" w:cs="Times New Roman"/>
            <w:sz w:val="24"/>
            <w:szCs w:val="24"/>
          </w:rPr>
          <w:delText>             </w:delText>
        </w:r>
      </w:del>
      <w:del w:id="461" w:author="Nosofsky, Robert M." w:date="2020-06-18T09:36:00Z">
        <w:r w:rsidRPr="00556EF0" w:rsidDel="00780F2E">
          <w:rPr>
            <w:rFonts w:ascii="Times New Roman" w:hAnsi="Times New Roman" w:cs="Times New Roman"/>
            <w:sz w:val="24"/>
            <w:szCs w:val="24"/>
          </w:rPr>
          <w:delText>As can be seen from panel A of figure 5, the exemplar model predicts a huge difference between the old-recognition probabilities for the old- versus new-medium distortions in the REP condition, yet little difference between the two pattern types in the NREP condition. It was also predicted that the false alarm rates for the prototypes were relatively high in both conditions, with the rate exceeding the old-recognition probabilities of old-medium distortions in the NREP condition; and that the false alarm rates for the foils in both conditions were extremely low. All these results align with the trends in our recognition data as discussed earlier.</w:delText>
        </w:r>
      </w:del>
    </w:p>
    <w:p w14:paraId="2D22DC90" w14:textId="2524434D" w:rsidR="00556EF0" w:rsidRPr="00556EF0" w:rsidDel="00780F2E" w:rsidRDefault="00556EF0" w:rsidP="00E96029">
      <w:pPr>
        <w:spacing w:after="0"/>
        <w:rPr>
          <w:del w:id="462" w:author="Nosofsky, Robert M." w:date="2020-06-18T09:36:00Z"/>
          <w:rFonts w:ascii="Times New Roman" w:hAnsi="Times New Roman" w:cs="Times New Roman"/>
          <w:sz w:val="24"/>
          <w:szCs w:val="24"/>
        </w:rPr>
      </w:pPr>
      <w:del w:id="463" w:author="Nosofsky, Robert M." w:date="2020-06-18T09:36:00Z">
        <w:r w:rsidRPr="00556EF0" w:rsidDel="00780F2E">
          <w:rPr>
            <w:rFonts w:ascii="Times New Roman" w:hAnsi="Times New Roman" w:cs="Times New Roman"/>
            <w:sz w:val="24"/>
            <w:szCs w:val="24"/>
          </w:rPr>
          <w:lastRenderedPageBreak/>
          <w:delText>             As can be seen from the panel B1, the overall classification accuracy was high for each of the pattern types in both conditions. The “typicality gradient” observed in our classification data was also predicted for patterns with varying levels of distortion from their prototypes in each of the two conditions. Surprisingly, for each of the four pattern types, the exemplar model predicted slightly higher classification accuracy in the NREP condition than in the REP condition. However, the classification data of our experiment 2 showed the opposite pattern. Nevertheless, the predicted differences in the classification accuracies between the REP and NREP conditions were so small that measurements from a large subject pool were required to detect it. In fact, none of the between-condition differences observed in the classification data was significant. In addition, the subtle interaction effects between three item types (old, new-medium and prototype) and two learning conditions (REP and NREP) demonstrated in the panel B2, as discussed earlier, are also predicted by the exemplar model with high quantitative precision.</w:delText>
        </w:r>
      </w:del>
    </w:p>
    <w:p w14:paraId="353E3FF3" w14:textId="3264916D" w:rsidR="00B043E0" w:rsidRDefault="00F926AC" w:rsidP="00E96029">
      <w:pPr>
        <w:spacing w:after="0"/>
        <w:rPr>
          <w:ins w:id="464" w:author="Nosofsky, Robert M." w:date="2020-06-17T21:02:00Z"/>
          <w:rFonts w:ascii="Times New Roman" w:hAnsi="Times New Roman" w:cs="Times New Roman"/>
          <w:sz w:val="24"/>
          <w:szCs w:val="24"/>
        </w:rPr>
      </w:pPr>
      <w:ins w:id="465" w:author="Nosofsky, Robert M." w:date="2020-06-17T20:59:00Z">
        <w:r>
          <w:rPr>
            <w:rFonts w:ascii="Times New Roman" w:hAnsi="Times New Roman" w:cs="Times New Roman"/>
            <w:sz w:val="24"/>
            <w:szCs w:val="24"/>
          </w:rPr>
          <w:t>T</w:t>
        </w:r>
      </w:ins>
      <w:del w:id="466" w:author="Nosofsky, Robert M." w:date="2020-06-17T20:59:00Z">
        <w:r w:rsidR="00556EF0" w:rsidRPr="00556EF0" w:rsidDel="00F926AC">
          <w:rPr>
            <w:rFonts w:ascii="Times New Roman" w:hAnsi="Times New Roman" w:cs="Times New Roman"/>
            <w:sz w:val="24"/>
            <w:szCs w:val="24"/>
          </w:rPr>
          <w:delText>Inspection of t</w:delText>
        </w:r>
      </w:del>
      <w:r w:rsidR="00556EF0" w:rsidRPr="00556EF0">
        <w:rPr>
          <w:rFonts w:ascii="Times New Roman" w:hAnsi="Times New Roman" w:cs="Times New Roman"/>
          <w:sz w:val="24"/>
          <w:szCs w:val="24"/>
        </w:rPr>
        <w:t>he best-fitting parameters</w:t>
      </w:r>
      <w:ins w:id="467" w:author="Nosofsky, Robert M." w:date="2020-06-17T20:59:00Z">
        <w:r w:rsidR="00B043E0">
          <w:rPr>
            <w:rFonts w:ascii="Times New Roman" w:hAnsi="Times New Roman" w:cs="Times New Roman"/>
            <w:sz w:val="24"/>
            <w:szCs w:val="24"/>
          </w:rPr>
          <w:t xml:space="preserve"> (</w:t>
        </w:r>
      </w:ins>
      <w:del w:id="468" w:author="Nosofsky, Robert M." w:date="2020-06-17T21:03:00Z">
        <w:r w:rsidR="00556EF0" w:rsidRPr="00556EF0" w:rsidDel="00B043E0">
          <w:rPr>
            <w:rFonts w:ascii="Times New Roman" w:hAnsi="Times New Roman" w:cs="Times New Roman"/>
            <w:sz w:val="24"/>
            <w:szCs w:val="24"/>
          </w:rPr>
          <w:delText xml:space="preserve"> </w:delText>
        </w:r>
      </w:del>
      <w:del w:id="469" w:author="Nosofsky, Robert M." w:date="2020-06-17T20:59:00Z">
        <w:r w:rsidR="00556EF0" w:rsidRPr="00556EF0" w:rsidDel="00F926AC">
          <w:rPr>
            <w:rFonts w:ascii="Times New Roman" w:hAnsi="Times New Roman" w:cs="Times New Roman"/>
            <w:sz w:val="24"/>
            <w:szCs w:val="24"/>
          </w:rPr>
          <w:delText>(</w:delText>
        </w:r>
      </w:del>
      <w:r w:rsidR="00556EF0" w:rsidRPr="00556EF0">
        <w:rPr>
          <w:rFonts w:ascii="Times New Roman" w:hAnsi="Times New Roman" w:cs="Times New Roman"/>
          <w:sz w:val="24"/>
          <w:szCs w:val="24"/>
        </w:rPr>
        <w:t>Table x</w:t>
      </w:r>
      <w:ins w:id="470" w:author="Nosofsky, Robert M." w:date="2020-06-17T20:59:00Z">
        <w:r w:rsidR="00670969">
          <w:rPr>
            <w:rFonts w:ascii="Times New Roman" w:hAnsi="Times New Roman" w:cs="Times New Roman"/>
            <w:sz w:val="24"/>
            <w:szCs w:val="24"/>
          </w:rPr>
          <w:t>1)</w:t>
        </w:r>
        <w:r w:rsidR="00B043E0">
          <w:rPr>
            <w:rFonts w:ascii="Times New Roman" w:hAnsi="Times New Roman" w:cs="Times New Roman"/>
            <w:sz w:val="24"/>
            <w:szCs w:val="24"/>
          </w:rPr>
          <w:t xml:space="preserve"> showed</w:t>
        </w:r>
        <w:r>
          <w:rPr>
            <w:rFonts w:ascii="Times New Roman" w:hAnsi="Times New Roman" w:cs="Times New Roman"/>
            <w:sz w:val="24"/>
            <w:szCs w:val="24"/>
          </w:rPr>
          <w:t xml:space="preserve"> a similar pattern to the one </w:t>
        </w:r>
      </w:ins>
      <w:ins w:id="471" w:author="Nosofsky, Robert M." w:date="2020-06-17T21:03:00Z">
        <w:r w:rsidR="00B043E0">
          <w:rPr>
            <w:rFonts w:ascii="Times New Roman" w:hAnsi="Times New Roman" w:cs="Times New Roman"/>
            <w:sz w:val="24"/>
            <w:szCs w:val="24"/>
          </w:rPr>
          <w:t xml:space="preserve">we </w:t>
        </w:r>
      </w:ins>
      <w:ins w:id="472" w:author="Nosofsky, Robert M." w:date="2020-06-17T20:59:00Z">
        <w:r>
          <w:rPr>
            <w:rFonts w:ascii="Times New Roman" w:hAnsi="Times New Roman" w:cs="Times New Roman"/>
            <w:sz w:val="24"/>
            <w:szCs w:val="24"/>
          </w:rPr>
          <w:t>reported earlier in fitting Homa et al.</w:t>
        </w:r>
      </w:ins>
      <w:ins w:id="473" w:author="Nosofsky, Robert M." w:date="2020-06-17T21:00:00Z">
        <w:r>
          <w:rPr>
            <w:rFonts w:ascii="Times New Roman" w:hAnsi="Times New Roman" w:cs="Times New Roman"/>
            <w:sz w:val="24"/>
            <w:szCs w:val="24"/>
          </w:rPr>
          <w:t xml:space="preserve">’s data (compare to Table </w:t>
        </w:r>
        <w:commentRangeStart w:id="474"/>
        <w:r w:rsidRPr="00780F2E">
          <w:rPr>
            <w:rFonts w:ascii="Times New Roman" w:hAnsi="Times New Roman" w:cs="Times New Roman"/>
            <w:sz w:val="24"/>
            <w:szCs w:val="24"/>
            <w:highlight w:val="yellow"/>
            <w:rPrChange w:id="475" w:author="Nosofsky, Robert M." w:date="2020-06-18T09:42:00Z">
              <w:rPr>
                <w:rFonts w:ascii="Times New Roman" w:hAnsi="Times New Roman" w:cs="Times New Roman"/>
                <w:sz w:val="24"/>
                <w:szCs w:val="24"/>
              </w:rPr>
            </w:rPrChange>
          </w:rPr>
          <w:t>x</w:t>
        </w:r>
      </w:ins>
      <w:ins w:id="476" w:author="Nosofsky, Robert M." w:date="2020-06-17T21:04:00Z">
        <w:r w:rsidR="00B043E0" w:rsidRPr="00780F2E">
          <w:rPr>
            <w:rFonts w:ascii="Times New Roman" w:hAnsi="Times New Roman" w:cs="Times New Roman"/>
            <w:sz w:val="24"/>
            <w:szCs w:val="24"/>
            <w:highlight w:val="yellow"/>
            <w:rPrChange w:id="477" w:author="Nosofsky, Robert M." w:date="2020-06-18T09:42:00Z">
              <w:rPr>
                <w:rFonts w:ascii="Times New Roman" w:hAnsi="Times New Roman" w:cs="Times New Roman"/>
                <w:sz w:val="24"/>
                <w:szCs w:val="24"/>
              </w:rPr>
            </w:rPrChange>
          </w:rPr>
          <w:t>2</w:t>
        </w:r>
      </w:ins>
      <w:commentRangeEnd w:id="474"/>
      <w:ins w:id="478" w:author="Nosofsky, Robert M." w:date="2020-06-18T09:42:00Z">
        <w:r w:rsidR="00780F2E">
          <w:rPr>
            <w:rStyle w:val="CommentReference"/>
          </w:rPr>
          <w:commentReference w:id="474"/>
        </w:r>
      </w:ins>
      <w:ins w:id="479" w:author="Nosofsky, Robert M." w:date="2020-06-17T21:00:00Z">
        <w:r>
          <w:rPr>
            <w:rFonts w:ascii="Times New Roman" w:hAnsi="Times New Roman" w:cs="Times New Roman"/>
            <w:sz w:val="24"/>
            <w:szCs w:val="24"/>
          </w:rPr>
          <w:t xml:space="preserve">).  </w:t>
        </w:r>
      </w:ins>
      <w:ins w:id="480" w:author="Nosofsky, Robert M." w:date="2020-06-17T21:08:00Z">
        <w:r w:rsidR="00B043E0">
          <w:rPr>
            <w:rFonts w:ascii="Times New Roman" w:hAnsi="Times New Roman" w:cs="Times New Roman"/>
            <w:sz w:val="24"/>
            <w:szCs w:val="24"/>
          </w:rPr>
          <w:t xml:space="preserve">Not surprisingly, </w:t>
        </w:r>
      </w:ins>
      <w:ins w:id="481" w:author="Nosofsky, Robert M." w:date="2020-06-17T21:00:00Z">
        <w:r w:rsidR="00B043E0">
          <w:rPr>
            <w:rFonts w:ascii="Times New Roman" w:hAnsi="Times New Roman" w:cs="Times New Roman"/>
            <w:sz w:val="24"/>
            <w:szCs w:val="24"/>
          </w:rPr>
          <w:t>t</w:t>
        </w:r>
        <w:r>
          <w:rPr>
            <w:rFonts w:ascii="Times New Roman" w:hAnsi="Times New Roman" w:cs="Times New Roman"/>
            <w:sz w:val="24"/>
            <w:szCs w:val="24"/>
          </w:rPr>
          <w:t xml:space="preserve">he </w:t>
        </w:r>
      </w:ins>
      <w:del w:id="482" w:author="Nosofsky, Robert M." w:date="2020-06-17T20:59:00Z">
        <w:r w:rsidR="00556EF0" w:rsidRPr="00556EF0" w:rsidDel="00F926AC">
          <w:rPr>
            <w:rFonts w:ascii="Times New Roman" w:hAnsi="Times New Roman" w:cs="Times New Roman"/>
            <w:sz w:val="24"/>
            <w:szCs w:val="24"/>
          </w:rPr>
          <w:delText>)</w:delText>
        </w:r>
      </w:del>
      <w:del w:id="483" w:author="Nosofsky, Robert M." w:date="2020-06-17T21:00:00Z">
        <w:r w:rsidR="00556EF0" w:rsidRPr="00556EF0" w:rsidDel="00F926AC">
          <w:rPr>
            <w:rFonts w:ascii="Times New Roman" w:hAnsi="Times New Roman" w:cs="Times New Roman"/>
            <w:sz w:val="24"/>
            <w:szCs w:val="24"/>
          </w:rPr>
          <w:delText xml:space="preserve"> revealed that the </w:delText>
        </w:r>
      </w:del>
      <w:r w:rsidR="00556EF0" w:rsidRPr="00556EF0">
        <w:rPr>
          <w:rFonts w:ascii="Times New Roman" w:hAnsi="Times New Roman" w:cs="Times New Roman"/>
          <w:sz w:val="24"/>
          <w:szCs w:val="24"/>
        </w:rPr>
        <w:t>between-category distance</w:t>
      </w:r>
      <w:ins w:id="484" w:author="Nosofsky, Robert M." w:date="2020-06-17T21:01:00Z">
        <w:r>
          <w:rPr>
            <w:rFonts w:ascii="Times New Roman" w:hAnsi="Times New Roman" w:cs="Times New Roman"/>
            <w:sz w:val="24"/>
            <w:szCs w:val="24"/>
          </w:rPr>
          <w:t xml:space="preserve"> parameter</w:t>
        </w:r>
      </w:ins>
      <w:r w:rsidR="00556EF0" w:rsidRPr="00556EF0">
        <w:rPr>
          <w:rFonts w:ascii="Times New Roman" w:hAnsi="Times New Roman" w:cs="Times New Roman"/>
          <w:sz w:val="24"/>
          <w:szCs w:val="24"/>
        </w:rPr>
        <w:t xml:space="preserve"> was estimated to be much greater</w:t>
      </w:r>
      <w:ins w:id="485" w:author="Nosofsky, Robert M." w:date="2020-06-17T21:01:00Z">
        <w:r>
          <w:rPr>
            <w:rFonts w:ascii="Times New Roman" w:hAnsi="Times New Roman" w:cs="Times New Roman"/>
            <w:sz w:val="24"/>
            <w:szCs w:val="24"/>
          </w:rPr>
          <w:t xml:space="preserve"> in magnitude</w:t>
        </w:r>
      </w:ins>
      <w:r w:rsidR="00556EF0" w:rsidRPr="00556EF0">
        <w:rPr>
          <w:rFonts w:ascii="Times New Roman" w:hAnsi="Times New Roman" w:cs="Times New Roman"/>
          <w:sz w:val="24"/>
          <w:szCs w:val="24"/>
        </w:rPr>
        <w:t xml:space="preserve"> than the within-category distance</w:t>
      </w:r>
      <w:ins w:id="486" w:author="Nosofsky, Robert M." w:date="2020-06-17T21:01:00Z">
        <w:r>
          <w:rPr>
            <w:rFonts w:ascii="Times New Roman" w:hAnsi="Times New Roman" w:cs="Times New Roman"/>
            <w:sz w:val="24"/>
            <w:szCs w:val="24"/>
          </w:rPr>
          <w:t xml:space="preserve"> one</w:t>
        </w:r>
      </w:ins>
      <w:del w:id="487" w:author="Nosofsky, Robert M." w:date="2020-06-17T21:01:00Z">
        <w:r w:rsidR="00556EF0" w:rsidRPr="00556EF0" w:rsidDel="00F926AC">
          <w:rPr>
            <w:rFonts w:ascii="Times New Roman" w:hAnsi="Times New Roman" w:cs="Times New Roman"/>
            <w:sz w:val="24"/>
            <w:szCs w:val="24"/>
          </w:rPr>
          <w:delText>s</w:delText>
        </w:r>
      </w:del>
      <w:r w:rsidR="00556EF0" w:rsidRPr="00556EF0">
        <w:rPr>
          <w:rFonts w:ascii="Times New Roman" w:hAnsi="Times New Roman" w:cs="Times New Roman"/>
          <w:sz w:val="24"/>
          <w:szCs w:val="24"/>
        </w:rPr>
        <w:t>. In addition, the recognition-criterion parameter </w:t>
      </w:r>
      <w:r w:rsidR="00556EF0" w:rsidRPr="00B043E0">
        <w:rPr>
          <w:rFonts w:ascii="Times New Roman" w:hAnsi="Times New Roman" w:cs="Times New Roman"/>
          <w:i/>
          <w:sz w:val="24"/>
          <w:szCs w:val="24"/>
          <w:rPrChange w:id="488" w:author="Nosofsky, Robert M." w:date="2020-06-17T21:02:00Z">
            <w:rPr>
              <w:rFonts w:ascii="Times New Roman" w:hAnsi="Times New Roman" w:cs="Times New Roman"/>
              <w:sz w:val="24"/>
              <w:szCs w:val="24"/>
            </w:rPr>
          </w:rPrChange>
        </w:rPr>
        <w:t>k</w:t>
      </w:r>
      <w:r w:rsidR="00556EF0" w:rsidRPr="00556EF0">
        <w:rPr>
          <w:rFonts w:ascii="Times New Roman" w:hAnsi="Times New Roman" w:cs="Times New Roman"/>
          <w:sz w:val="24"/>
          <w:szCs w:val="24"/>
        </w:rPr>
        <w:t> was larger for the REP condition than for the NREP condition</w:t>
      </w:r>
      <w:del w:id="489" w:author="Nosofsky, Robert M." w:date="2020-06-17T21:02:00Z">
        <w:r w:rsidR="00556EF0" w:rsidRPr="00556EF0" w:rsidDel="00B043E0">
          <w:rPr>
            <w:rFonts w:ascii="Times New Roman" w:hAnsi="Times New Roman" w:cs="Times New Roman"/>
            <w:sz w:val="24"/>
            <w:szCs w:val="24"/>
          </w:rPr>
          <w:delText xml:space="preserve"> in experiment 1</w:delText>
        </w:r>
      </w:del>
      <w:r w:rsidR="00556EF0" w:rsidRPr="00556EF0">
        <w:rPr>
          <w:rFonts w:ascii="Times New Roman" w:hAnsi="Times New Roman" w:cs="Times New Roman"/>
          <w:sz w:val="24"/>
          <w:szCs w:val="24"/>
        </w:rPr>
        <w:t>. The reason is that subjects tend to set a stricter criterion for the REP condition in response to the generally higher absolute-summed-similarity in the REP condition compared to the NREP condition</w:t>
      </w:r>
      <w:ins w:id="490" w:author="Nosofsky, Robert M." w:date="2020-06-17T21:08:00Z">
        <w:r w:rsidR="00B043E0">
          <w:rPr>
            <w:rFonts w:ascii="Times New Roman" w:hAnsi="Times New Roman" w:cs="Times New Roman"/>
            <w:sz w:val="24"/>
            <w:szCs w:val="24"/>
          </w:rPr>
          <w:t>.</w:t>
        </w:r>
      </w:ins>
      <w:del w:id="491" w:author="Nosofsky, Robert M." w:date="2020-06-17T21:08:00Z">
        <w:r w:rsidR="00556EF0" w:rsidRPr="00556EF0" w:rsidDel="00B043E0">
          <w:rPr>
            <w:rFonts w:ascii="Times New Roman" w:hAnsi="Times New Roman" w:cs="Times New Roman"/>
            <w:sz w:val="24"/>
            <w:szCs w:val="24"/>
          </w:rPr>
          <w:delText xml:space="preserve">. </w:delText>
        </w:r>
      </w:del>
    </w:p>
    <w:p w14:paraId="0FF4D669" w14:textId="572BD099" w:rsidR="00B043E0" w:rsidRDefault="00B043E0" w:rsidP="00E96029">
      <w:pPr>
        <w:spacing w:after="0"/>
        <w:rPr>
          <w:ins w:id="492" w:author="Nosofsky, Robert M." w:date="2020-06-17T21:06:00Z"/>
          <w:rFonts w:ascii="Times New Roman" w:hAnsi="Times New Roman" w:cs="Times New Roman"/>
          <w:sz w:val="24"/>
          <w:szCs w:val="24"/>
        </w:rPr>
      </w:pPr>
      <w:ins w:id="493" w:author="Nosofsky, Robert M." w:date="2020-06-17T21:04:00Z">
        <w:r>
          <w:rPr>
            <w:rFonts w:ascii="Times New Roman" w:hAnsi="Times New Roman" w:cs="Times New Roman"/>
            <w:sz w:val="24"/>
            <w:szCs w:val="24"/>
          </w:rPr>
          <w:t xml:space="preserve">The main difference from our earlier fits is that we allowed separate </w:t>
        </w:r>
      </w:ins>
      <w:del w:id="494" w:author="Nosofsky, Robert M." w:date="2020-06-17T21:05:00Z">
        <w:r w:rsidR="00556EF0" w:rsidRPr="00556EF0" w:rsidDel="00B043E0">
          <w:rPr>
            <w:rFonts w:ascii="Times New Roman" w:hAnsi="Times New Roman" w:cs="Times New Roman"/>
            <w:sz w:val="24"/>
            <w:szCs w:val="24"/>
          </w:rPr>
          <w:delText xml:space="preserve">Moreover, the </w:delText>
        </w:r>
      </w:del>
      <w:r w:rsidR="00556EF0" w:rsidRPr="00556EF0">
        <w:rPr>
          <w:rFonts w:ascii="Times New Roman" w:hAnsi="Times New Roman" w:cs="Times New Roman"/>
          <w:sz w:val="24"/>
          <w:szCs w:val="24"/>
        </w:rPr>
        <w:t>response-scaling parameters γ</w:t>
      </w:r>
      <w:ins w:id="495" w:author="Nosofsky, Robert M." w:date="2020-06-17T21:05:00Z">
        <w:r>
          <w:rPr>
            <w:rFonts w:ascii="Times New Roman" w:hAnsi="Times New Roman" w:cs="Times New Roman"/>
            <w:sz w:val="24"/>
            <w:szCs w:val="24"/>
          </w:rPr>
          <w:t xml:space="preserve"> across the recognition and classification tasks.  </w:t>
        </w:r>
      </w:ins>
      <w:ins w:id="496" w:author="Nosofsky, Robert M." w:date="2020-06-17T21:07:00Z">
        <w:r>
          <w:rPr>
            <w:rFonts w:ascii="Times New Roman" w:hAnsi="Times New Roman" w:cs="Times New Roman"/>
            <w:sz w:val="24"/>
            <w:szCs w:val="24"/>
          </w:rPr>
          <w:t>For classification,</w:t>
        </w:r>
      </w:ins>
      <w:ins w:id="497" w:author="Nosofsky, Robert M." w:date="2020-06-17T21:08:00Z">
        <w:r w:rsidR="0017298A">
          <w:rPr>
            <w:rFonts w:ascii="Times New Roman" w:hAnsi="Times New Roman" w:cs="Times New Roman"/>
            <w:sz w:val="24"/>
            <w:szCs w:val="24"/>
          </w:rPr>
          <w:t xml:space="preserve"> </w:t>
        </w:r>
        <w:r w:rsidR="0017298A">
          <w:rPr>
            <w:rFonts w:ascii="Times New Roman" w:hAnsi="Times New Roman" w:cs="Times New Roman"/>
            <w:sz w:val="24"/>
            <w:szCs w:val="24"/>
          </w:rPr>
          <w:lastRenderedPageBreak/>
          <w:t xml:space="preserve">it turns out </w:t>
        </w:r>
      </w:ins>
      <w:ins w:id="498" w:author="Nosofsky, Robert M." w:date="2020-06-17T21:27:00Z">
        <w:r w:rsidR="0017298A">
          <w:rPr>
            <w:rFonts w:ascii="Times New Roman" w:hAnsi="Times New Roman" w:cs="Times New Roman"/>
            <w:sz w:val="24"/>
            <w:szCs w:val="24"/>
          </w:rPr>
          <w:t xml:space="preserve">that </w:t>
        </w:r>
      </w:ins>
      <w:ins w:id="499" w:author="Nosofsky, Robert M." w:date="2020-06-17T21:09:00Z">
        <w:r>
          <w:rPr>
            <w:rFonts w:ascii="Times New Roman" w:hAnsi="Times New Roman" w:cs="Times New Roman"/>
            <w:sz w:val="24"/>
            <w:szCs w:val="24"/>
          </w:rPr>
          <w:t>γ</w:t>
        </w:r>
      </w:ins>
      <w:ins w:id="500" w:author="Nosofsky, Robert M." w:date="2020-06-17T21:07:00Z">
        <w:r>
          <w:rPr>
            <w:rFonts w:ascii="Times New Roman" w:hAnsi="Times New Roman" w:cs="Times New Roman"/>
            <w:sz w:val="24"/>
            <w:szCs w:val="24"/>
          </w:rPr>
          <w:t xml:space="preserve"> </w:t>
        </w:r>
      </w:ins>
      <w:ins w:id="501" w:author="Nosofsky, Robert M." w:date="2020-06-17T21:09:00Z">
        <w:r>
          <w:rPr>
            <w:rFonts w:ascii="Times New Roman" w:hAnsi="Times New Roman" w:cs="Times New Roman"/>
            <w:sz w:val="24"/>
            <w:szCs w:val="24"/>
          </w:rPr>
          <w:t xml:space="preserve">is estimated at its lower limit of </w:t>
        </w:r>
      </w:ins>
      <w:ins w:id="502" w:author="Nosofsky, Robert M." w:date="2020-06-17T21:10:00Z">
        <w:r>
          <w:rPr>
            <w:rFonts w:ascii="Times New Roman" w:hAnsi="Times New Roman" w:cs="Times New Roman"/>
            <w:sz w:val="24"/>
            <w:szCs w:val="24"/>
          </w:rPr>
          <w:t>γ=1.  The reason has to do with the overall levels of classification accuracy for the novel transfer patterns</w:t>
        </w:r>
      </w:ins>
      <w:ins w:id="503" w:author="Nosofsky, Robert M." w:date="2020-06-17T21:11:00Z">
        <w:r>
          <w:rPr>
            <w:rFonts w:ascii="Times New Roman" w:hAnsi="Times New Roman" w:cs="Times New Roman"/>
            <w:sz w:val="24"/>
            <w:szCs w:val="24"/>
          </w:rPr>
          <w:t xml:space="preserve"> across the REP and</w:t>
        </w:r>
      </w:ins>
      <w:ins w:id="504" w:author="Nosofsky, Robert M." w:date="2020-06-17T21:10:00Z">
        <w:r>
          <w:rPr>
            <w:rFonts w:ascii="Times New Roman" w:hAnsi="Times New Roman" w:cs="Times New Roman"/>
            <w:sz w:val="24"/>
            <w:szCs w:val="24"/>
          </w:rPr>
          <w:t xml:space="preserve"> NREP condition</w:t>
        </w:r>
      </w:ins>
      <w:ins w:id="505" w:author="Nosofsky, Robert M." w:date="2020-06-17T21:12:00Z">
        <w:r w:rsidR="000C711F">
          <w:rPr>
            <w:rFonts w:ascii="Times New Roman" w:hAnsi="Times New Roman" w:cs="Times New Roman"/>
            <w:sz w:val="24"/>
            <w:szCs w:val="24"/>
          </w:rPr>
          <w:t>s</w:t>
        </w:r>
      </w:ins>
      <w:ins w:id="506" w:author="Nosofsky, Robert M." w:date="2020-06-17T21:10:00Z">
        <w:r>
          <w:rPr>
            <w:rFonts w:ascii="Times New Roman" w:hAnsi="Times New Roman" w:cs="Times New Roman"/>
            <w:sz w:val="24"/>
            <w:szCs w:val="24"/>
          </w:rPr>
          <w:t xml:space="preserve">.  In general, as </w:t>
        </w:r>
      </w:ins>
      <w:ins w:id="507" w:author="Nosofsky, Robert M." w:date="2020-06-17T21:11:00Z">
        <w:r>
          <w:rPr>
            <w:rFonts w:ascii="Times New Roman" w:hAnsi="Times New Roman" w:cs="Times New Roman"/>
            <w:sz w:val="24"/>
            <w:szCs w:val="24"/>
          </w:rPr>
          <w:t xml:space="preserve">γ increases in magnitude beyond 1, the present simulation-version of the exemplar model predicts slightly greater </w:t>
        </w:r>
      </w:ins>
      <w:ins w:id="508" w:author="Nosofsky, Robert M." w:date="2020-06-17T21:16:00Z">
        <w:r w:rsidR="000C711F">
          <w:rPr>
            <w:rFonts w:ascii="Times New Roman" w:hAnsi="Times New Roman" w:cs="Times New Roman"/>
            <w:sz w:val="24"/>
            <w:szCs w:val="24"/>
          </w:rPr>
          <w:t xml:space="preserve">classification </w:t>
        </w:r>
      </w:ins>
      <w:ins w:id="509" w:author="Nosofsky, Robert M." w:date="2020-06-17T21:11:00Z">
        <w:r>
          <w:rPr>
            <w:rFonts w:ascii="Times New Roman" w:hAnsi="Times New Roman" w:cs="Times New Roman"/>
            <w:sz w:val="24"/>
            <w:szCs w:val="24"/>
          </w:rPr>
          <w:t xml:space="preserve">accuracy </w:t>
        </w:r>
      </w:ins>
      <w:ins w:id="510" w:author="Nosofsky, Robert M." w:date="2020-06-17T21:12:00Z">
        <w:r w:rsidR="000C711F">
          <w:rPr>
            <w:rFonts w:ascii="Times New Roman" w:hAnsi="Times New Roman" w:cs="Times New Roman"/>
            <w:sz w:val="24"/>
            <w:szCs w:val="24"/>
          </w:rPr>
          <w:t>for the novel transfer patterns in the NREP condition</w:t>
        </w:r>
      </w:ins>
      <w:ins w:id="511" w:author="Nosofsky, Robert M." w:date="2020-06-17T21:16:00Z">
        <w:r w:rsidR="000C711F">
          <w:rPr>
            <w:rFonts w:ascii="Times New Roman" w:hAnsi="Times New Roman" w:cs="Times New Roman"/>
            <w:sz w:val="24"/>
            <w:szCs w:val="24"/>
          </w:rPr>
          <w:t xml:space="preserve"> than in the REP condition</w:t>
        </w:r>
      </w:ins>
      <w:ins w:id="512" w:author="Nosofsky, Robert M." w:date="2020-06-17T21:19:00Z">
        <w:r w:rsidR="000C711F">
          <w:rPr>
            <w:rFonts w:ascii="Times New Roman" w:hAnsi="Times New Roman" w:cs="Times New Roman"/>
            <w:sz w:val="24"/>
            <w:szCs w:val="24"/>
          </w:rPr>
          <w:t xml:space="preserve"> of this dot-pattern paradigm</w:t>
        </w:r>
      </w:ins>
      <w:ins w:id="513" w:author="Nosofsky, Robert M." w:date="2020-06-17T21:12:00Z">
        <w:r w:rsidR="000C711F">
          <w:rPr>
            <w:rFonts w:ascii="Times New Roman" w:hAnsi="Times New Roman" w:cs="Times New Roman"/>
            <w:sz w:val="24"/>
            <w:szCs w:val="24"/>
          </w:rPr>
          <w:t xml:space="preserve">. </w:t>
        </w:r>
      </w:ins>
      <w:ins w:id="514" w:author="Nosofsky, Robert M." w:date="2020-06-17T21:14:00Z">
        <w:r w:rsidR="008D7326">
          <w:rPr>
            <w:rFonts w:ascii="Times New Roman" w:hAnsi="Times New Roman" w:cs="Times New Roman"/>
            <w:sz w:val="24"/>
            <w:szCs w:val="24"/>
          </w:rPr>
          <w:t xml:space="preserve"> That</w:t>
        </w:r>
        <w:r w:rsidR="000C711F">
          <w:rPr>
            <w:rFonts w:ascii="Times New Roman" w:hAnsi="Times New Roman" w:cs="Times New Roman"/>
            <w:sz w:val="24"/>
            <w:szCs w:val="24"/>
          </w:rPr>
          <w:t xml:space="preserve"> </w:t>
        </w:r>
      </w:ins>
      <w:ins w:id="515" w:author="Nosofsky, Robert M." w:date="2020-06-17T21:28:00Z">
        <w:r w:rsidR="0017298A">
          <w:rPr>
            <w:rFonts w:ascii="Times New Roman" w:hAnsi="Times New Roman" w:cs="Times New Roman"/>
            <w:sz w:val="24"/>
            <w:szCs w:val="24"/>
          </w:rPr>
          <w:t xml:space="preserve">data </w:t>
        </w:r>
      </w:ins>
      <w:ins w:id="516" w:author="Nosofsky, Robert M." w:date="2020-06-17T21:14:00Z">
        <w:r w:rsidR="000C711F">
          <w:rPr>
            <w:rFonts w:ascii="Times New Roman" w:hAnsi="Times New Roman" w:cs="Times New Roman"/>
            <w:sz w:val="24"/>
            <w:szCs w:val="24"/>
          </w:rPr>
          <w:t>pattern was in fact the trend that Homa et al.</w:t>
        </w:r>
      </w:ins>
      <w:ins w:id="517" w:author="Nosofsky, Robert M." w:date="2020-06-18T09:46:00Z">
        <w:r w:rsidR="008D7326">
          <w:rPr>
            <w:rFonts w:ascii="Times New Roman" w:hAnsi="Times New Roman" w:cs="Times New Roman"/>
            <w:sz w:val="24"/>
            <w:szCs w:val="24"/>
          </w:rPr>
          <w:t xml:space="preserve"> (2019)</w:t>
        </w:r>
      </w:ins>
      <w:ins w:id="518" w:author="Nosofsky, Robert M." w:date="2020-06-17T21:14:00Z">
        <w:r w:rsidR="000C711F">
          <w:rPr>
            <w:rFonts w:ascii="Times New Roman" w:hAnsi="Times New Roman" w:cs="Times New Roman"/>
            <w:sz w:val="24"/>
            <w:szCs w:val="24"/>
          </w:rPr>
          <w:t xml:space="preserve"> observed in their experiment, although their main effect</w:t>
        </w:r>
      </w:ins>
      <w:ins w:id="519" w:author="Nosofsky, Robert M." w:date="2020-06-17T21:15:00Z">
        <w:r w:rsidR="000C711F">
          <w:rPr>
            <w:rFonts w:ascii="Times New Roman" w:hAnsi="Times New Roman" w:cs="Times New Roman"/>
            <w:sz w:val="24"/>
            <w:szCs w:val="24"/>
          </w:rPr>
          <w:t xml:space="preserve"> of condition</w:t>
        </w:r>
      </w:ins>
      <w:ins w:id="520" w:author="Nosofsky, Robert M." w:date="2020-06-17T21:14:00Z">
        <w:r w:rsidR="000C711F">
          <w:rPr>
            <w:rFonts w:ascii="Times New Roman" w:hAnsi="Times New Roman" w:cs="Times New Roman"/>
            <w:sz w:val="24"/>
            <w:szCs w:val="24"/>
          </w:rPr>
          <w:t xml:space="preserve"> was not statistically significant.</w:t>
        </w:r>
      </w:ins>
      <w:ins w:id="521" w:author="Nosofsky, Robert M." w:date="2020-06-17T21:12:00Z">
        <w:r w:rsidR="000C711F">
          <w:rPr>
            <w:rFonts w:ascii="Times New Roman" w:hAnsi="Times New Roman" w:cs="Times New Roman"/>
            <w:sz w:val="24"/>
            <w:szCs w:val="24"/>
          </w:rPr>
          <w:t xml:space="preserve"> Our </w:t>
        </w:r>
      </w:ins>
      <w:ins w:id="522" w:author="Nosofsky, Robert M." w:date="2020-06-18T09:50:00Z">
        <w:r w:rsidR="008D7326">
          <w:rPr>
            <w:rFonts w:ascii="Times New Roman" w:hAnsi="Times New Roman" w:cs="Times New Roman"/>
            <w:sz w:val="24"/>
            <w:szCs w:val="24"/>
          </w:rPr>
          <w:t xml:space="preserve">classification </w:t>
        </w:r>
      </w:ins>
      <w:ins w:id="523" w:author="Nosofsky, Robert M." w:date="2020-06-17T21:12:00Z">
        <w:r w:rsidR="000C711F">
          <w:rPr>
            <w:rFonts w:ascii="Times New Roman" w:hAnsi="Times New Roman" w:cs="Times New Roman"/>
            <w:sz w:val="24"/>
            <w:szCs w:val="24"/>
          </w:rPr>
          <w:t>data went slightly in the opposite direction</w:t>
        </w:r>
      </w:ins>
      <w:ins w:id="524" w:author="Nosofsky, Robert M." w:date="2020-06-18T10:01:00Z">
        <w:r w:rsidR="00670969">
          <w:rPr>
            <w:rFonts w:ascii="Times New Roman" w:hAnsi="Times New Roman" w:cs="Times New Roman"/>
            <w:sz w:val="24"/>
            <w:szCs w:val="24"/>
          </w:rPr>
          <w:t xml:space="preserve"> (see Figure z)</w:t>
        </w:r>
      </w:ins>
      <w:ins w:id="525" w:author="Nosofsky, Robert M." w:date="2020-06-17T21:12:00Z">
        <w:r w:rsidR="000C711F">
          <w:rPr>
            <w:rFonts w:ascii="Times New Roman" w:hAnsi="Times New Roman" w:cs="Times New Roman"/>
            <w:sz w:val="24"/>
            <w:szCs w:val="24"/>
          </w:rPr>
          <w:t xml:space="preserve">, although </w:t>
        </w:r>
      </w:ins>
      <w:ins w:id="526" w:author="Nosofsky, Robert M." w:date="2020-06-17T21:15:00Z">
        <w:r w:rsidR="000C711F">
          <w:rPr>
            <w:rFonts w:ascii="Times New Roman" w:hAnsi="Times New Roman" w:cs="Times New Roman"/>
            <w:sz w:val="24"/>
            <w:szCs w:val="24"/>
          </w:rPr>
          <w:t xml:space="preserve">again </w:t>
        </w:r>
      </w:ins>
      <w:ins w:id="527" w:author="Nosofsky, Robert M." w:date="2020-06-17T21:12:00Z">
        <w:r w:rsidR="000C711F">
          <w:rPr>
            <w:rFonts w:ascii="Times New Roman" w:hAnsi="Times New Roman" w:cs="Times New Roman"/>
            <w:sz w:val="24"/>
            <w:szCs w:val="24"/>
          </w:rPr>
          <w:t xml:space="preserve">the </w:t>
        </w:r>
      </w:ins>
      <w:ins w:id="528" w:author="Nosofsky, Robert M." w:date="2020-06-17T21:15:00Z">
        <w:r w:rsidR="000C711F">
          <w:rPr>
            <w:rFonts w:ascii="Times New Roman" w:hAnsi="Times New Roman" w:cs="Times New Roman"/>
            <w:sz w:val="24"/>
            <w:szCs w:val="24"/>
          </w:rPr>
          <w:t xml:space="preserve">main </w:t>
        </w:r>
      </w:ins>
      <w:ins w:id="529" w:author="Nosofsky, Robert M." w:date="2020-06-17T21:12:00Z">
        <w:r w:rsidR="000C711F">
          <w:rPr>
            <w:rFonts w:ascii="Times New Roman" w:hAnsi="Times New Roman" w:cs="Times New Roman"/>
            <w:sz w:val="24"/>
            <w:szCs w:val="24"/>
          </w:rPr>
          <w:t>effect</w:t>
        </w:r>
      </w:ins>
      <w:ins w:id="530" w:author="Nosofsky, Robert M." w:date="2020-06-18T09:51:00Z">
        <w:r w:rsidR="008D7326">
          <w:rPr>
            <w:rFonts w:ascii="Times New Roman" w:hAnsi="Times New Roman" w:cs="Times New Roman"/>
            <w:sz w:val="24"/>
            <w:szCs w:val="24"/>
          </w:rPr>
          <w:t xml:space="preserve"> of condition</w:t>
        </w:r>
      </w:ins>
      <w:ins w:id="531" w:author="Nosofsky, Robert M." w:date="2020-06-17T21:12:00Z">
        <w:r w:rsidR="000C711F">
          <w:rPr>
            <w:rFonts w:ascii="Times New Roman" w:hAnsi="Times New Roman" w:cs="Times New Roman"/>
            <w:sz w:val="24"/>
            <w:szCs w:val="24"/>
          </w:rPr>
          <w:t xml:space="preserve"> did not approach statistical significance.  It appears that we will require a far larger sample size to </w:t>
        </w:r>
      </w:ins>
      <w:ins w:id="532" w:author="Nosofsky, Robert M." w:date="2020-06-17T21:17:00Z">
        <w:r w:rsidR="000C711F">
          <w:rPr>
            <w:rFonts w:ascii="Times New Roman" w:hAnsi="Times New Roman" w:cs="Times New Roman"/>
            <w:sz w:val="24"/>
            <w:szCs w:val="24"/>
          </w:rPr>
          <w:t>pinpoint</w:t>
        </w:r>
      </w:ins>
      <w:ins w:id="533" w:author="Nosofsky, Robert M." w:date="2020-06-17T21:12:00Z">
        <w:r w:rsidR="000C711F">
          <w:rPr>
            <w:rFonts w:ascii="Times New Roman" w:hAnsi="Times New Roman" w:cs="Times New Roman"/>
            <w:sz w:val="24"/>
            <w:szCs w:val="24"/>
          </w:rPr>
          <w:t xml:space="preserve"> </w:t>
        </w:r>
      </w:ins>
      <w:ins w:id="534" w:author="Nosofsky, Robert M." w:date="2020-06-17T21:17:00Z">
        <w:r w:rsidR="000C711F">
          <w:rPr>
            <w:rFonts w:ascii="Times New Roman" w:hAnsi="Times New Roman" w:cs="Times New Roman"/>
            <w:sz w:val="24"/>
            <w:szCs w:val="24"/>
          </w:rPr>
          <w:t>the true nature of this small predicted effect.</w:t>
        </w:r>
      </w:ins>
      <w:ins w:id="535" w:author="Nosofsky, Robert M." w:date="2020-06-17T21:18:00Z">
        <w:r w:rsidR="0017298A">
          <w:rPr>
            <w:rFonts w:ascii="Times New Roman" w:hAnsi="Times New Roman" w:cs="Times New Roman"/>
            <w:sz w:val="24"/>
            <w:szCs w:val="24"/>
          </w:rPr>
          <w:t xml:space="preserve">  The </w:t>
        </w:r>
      </w:ins>
      <w:ins w:id="536" w:author="Nosofsky, Robert M." w:date="2020-06-17T21:26:00Z">
        <w:r w:rsidR="0017298A">
          <w:rPr>
            <w:rFonts w:ascii="Times New Roman" w:hAnsi="Times New Roman" w:cs="Times New Roman"/>
            <w:sz w:val="24"/>
            <w:szCs w:val="24"/>
          </w:rPr>
          <w:t xml:space="preserve">present </w:t>
        </w:r>
      </w:ins>
      <w:ins w:id="537" w:author="Nosofsky, Robert M." w:date="2020-06-17T21:18:00Z">
        <w:r w:rsidR="000C711F">
          <w:rPr>
            <w:rFonts w:ascii="Times New Roman" w:hAnsi="Times New Roman" w:cs="Times New Roman"/>
            <w:sz w:val="24"/>
            <w:szCs w:val="24"/>
          </w:rPr>
          <w:t xml:space="preserve">γ=1 estimate yields predictions of </w:t>
        </w:r>
      </w:ins>
      <w:ins w:id="538" w:author="Nosofsky, Robert M." w:date="2020-06-17T21:21:00Z">
        <w:r w:rsidR="000C711F">
          <w:rPr>
            <w:rFonts w:ascii="Times New Roman" w:hAnsi="Times New Roman" w:cs="Times New Roman"/>
            <w:sz w:val="24"/>
            <w:szCs w:val="24"/>
          </w:rPr>
          <w:t>classification</w:t>
        </w:r>
      </w:ins>
      <w:ins w:id="539" w:author="Nosofsky, Robert M." w:date="2020-06-17T21:18:00Z">
        <w:r w:rsidR="000C711F">
          <w:rPr>
            <w:rFonts w:ascii="Times New Roman" w:hAnsi="Times New Roman" w:cs="Times New Roman"/>
            <w:sz w:val="24"/>
            <w:szCs w:val="24"/>
          </w:rPr>
          <w:t xml:space="preserve"> accuracy</w:t>
        </w:r>
      </w:ins>
      <w:ins w:id="540" w:author="Nosofsky, Robert M." w:date="2020-06-17T21:21:00Z">
        <w:r w:rsidR="000C711F">
          <w:rPr>
            <w:rFonts w:ascii="Times New Roman" w:hAnsi="Times New Roman" w:cs="Times New Roman"/>
            <w:sz w:val="24"/>
            <w:szCs w:val="24"/>
          </w:rPr>
          <w:t xml:space="preserve"> for the novel transfer patterns</w:t>
        </w:r>
      </w:ins>
      <w:ins w:id="541" w:author="Nosofsky, Robert M." w:date="2020-06-17T21:18:00Z">
        <w:r w:rsidR="000C711F">
          <w:rPr>
            <w:rFonts w:ascii="Times New Roman" w:hAnsi="Times New Roman" w:cs="Times New Roman"/>
            <w:sz w:val="24"/>
            <w:szCs w:val="24"/>
          </w:rPr>
          <w:t xml:space="preserve"> that are nearly identical across the REP and NREP </w:t>
        </w:r>
        <w:commentRangeStart w:id="542"/>
        <w:r w:rsidR="000C711F">
          <w:rPr>
            <w:rFonts w:ascii="Times New Roman" w:hAnsi="Times New Roman" w:cs="Times New Roman"/>
            <w:sz w:val="24"/>
            <w:szCs w:val="24"/>
          </w:rPr>
          <w:t>conditions</w:t>
        </w:r>
      </w:ins>
      <w:commentRangeEnd w:id="542"/>
      <w:ins w:id="543" w:author="Nosofsky, Robert M." w:date="2020-06-17T21:22:00Z">
        <w:r w:rsidR="000C711F">
          <w:rPr>
            <w:rStyle w:val="CommentReference"/>
          </w:rPr>
          <w:commentReference w:id="542"/>
        </w:r>
      </w:ins>
      <w:ins w:id="544" w:author="Nosofsky, Robert M." w:date="2020-06-17T21:25:00Z">
        <w:r w:rsidR="0017298A">
          <w:rPr>
            <w:rFonts w:ascii="Times New Roman" w:hAnsi="Times New Roman" w:cs="Times New Roman"/>
            <w:sz w:val="24"/>
            <w:szCs w:val="24"/>
          </w:rPr>
          <w:t>.</w:t>
        </w:r>
      </w:ins>
      <w:ins w:id="545" w:author="Nosofsky, Robert M." w:date="2020-06-18T09:44:00Z">
        <w:r w:rsidR="008D7326">
          <w:rPr>
            <w:rFonts w:ascii="Times New Roman" w:hAnsi="Times New Roman" w:cs="Times New Roman"/>
            <w:sz w:val="24"/>
            <w:szCs w:val="24"/>
          </w:rPr>
          <w:t xml:space="preserve">  Future research is needed to allow us to specify deeper theoretical reasons for the differing </w:t>
        </w:r>
      </w:ins>
      <w:ins w:id="546" w:author="Nosofsky, Robert M." w:date="2020-06-18T09:48:00Z">
        <w:r w:rsidR="008D7326">
          <w:rPr>
            <w:rFonts w:ascii="Times New Roman" w:hAnsi="Times New Roman" w:cs="Times New Roman"/>
            <w:sz w:val="24"/>
            <w:szCs w:val="24"/>
          </w:rPr>
          <w:t xml:space="preserve">γ estimates yielded across the </w:t>
        </w:r>
      </w:ins>
      <w:ins w:id="547" w:author="Nosofsky, Robert M." w:date="2020-06-18T09:49:00Z">
        <w:r w:rsidR="008D7326">
          <w:rPr>
            <w:rFonts w:ascii="Times New Roman" w:hAnsi="Times New Roman" w:cs="Times New Roman"/>
            <w:sz w:val="24"/>
            <w:szCs w:val="24"/>
          </w:rPr>
          <w:t>classification</w:t>
        </w:r>
      </w:ins>
      <w:ins w:id="548" w:author="Nosofsky, Robert M." w:date="2020-06-18T09:48:00Z">
        <w:r w:rsidR="008D7326">
          <w:rPr>
            <w:rFonts w:ascii="Times New Roman" w:hAnsi="Times New Roman" w:cs="Times New Roman"/>
            <w:sz w:val="24"/>
            <w:szCs w:val="24"/>
          </w:rPr>
          <w:t xml:space="preserve"> </w:t>
        </w:r>
      </w:ins>
      <w:ins w:id="549" w:author="Nosofsky, Robert M." w:date="2020-06-18T09:49:00Z">
        <w:r w:rsidR="008D7326">
          <w:rPr>
            <w:rFonts w:ascii="Times New Roman" w:hAnsi="Times New Roman" w:cs="Times New Roman"/>
            <w:sz w:val="24"/>
            <w:szCs w:val="24"/>
          </w:rPr>
          <w:t>and recognition tasks in our experiments.</w:t>
        </w:r>
      </w:ins>
    </w:p>
    <w:p w14:paraId="1FA024C6" w14:textId="106A2F80" w:rsidR="00B043E0" w:rsidRDefault="002D79A6" w:rsidP="00E96029">
      <w:pPr>
        <w:spacing w:after="0"/>
        <w:rPr>
          <w:ins w:id="550" w:author="Nosofsky, Robert M." w:date="2020-06-18T10:04:00Z"/>
          <w:rFonts w:ascii="Times New Roman" w:hAnsi="Times New Roman" w:cs="Times New Roman"/>
          <w:sz w:val="24"/>
          <w:szCs w:val="24"/>
        </w:rPr>
      </w:pPr>
      <w:ins w:id="551" w:author="Nosofsky, Robert M." w:date="2020-06-18T10:02:00Z">
        <w:r>
          <w:rPr>
            <w:rFonts w:ascii="Times New Roman" w:hAnsi="Times New Roman" w:cs="Times New Roman"/>
            <w:sz w:val="24"/>
            <w:szCs w:val="24"/>
          </w:rPr>
          <w:t>As we have already demonstrated in the introduction, a rudimentary learning version of the exemplar model that</w:t>
        </w:r>
      </w:ins>
      <w:ins w:id="552" w:author="Nosofsky, Robert M." w:date="2020-06-18T10:03:00Z">
        <w:r w:rsidR="00CC1C35">
          <w:rPr>
            <w:rFonts w:ascii="Times New Roman" w:hAnsi="Times New Roman" w:cs="Times New Roman"/>
            <w:sz w:val="24"/>
            <w:szCs w:val="24"/>
          </w:rPr>
          <w:t xml:space="preserve"> incorporates “background noise” would also allow us to capture the </w:t>
        </w:r>
      </w:ins>
      <w:ins w:id="553" w:author="Nosofsky, Robert M." w:date="2020-06-18T10:04:00Z">
        <w:r w:rsidR="00CC1C35">
          <w:rPr>
            <w:rFonts w:ascii="Times New Roman" w:hAnsi="Times New Roman" w:cs="Times New Roman"/>
            <w:sz w:val="24"/>
            <w:szCs w:val="24"/>
          </w:rPr>
          <w:t>general</w:t>
        </w:r>
      </w:ins>
      <w:ins w:id="554" w:author="Nosofsky, Robert M." w:date="2020-06-18T10:03:00Z">
        <w:r w:rsidR="00CC1C35">
          <w:rPr>
            <w:rFonts w:ascii="Times New Roman" w:hAnsi="Times New Roman" w:cs="Times New Roman"/>
            <w:sz w:val="24"/>
            <w:szCs w:val="24"/>
          </w:rPr>
          <w:t xml:space="preserve"> </w:t>
        </w:r>
      </w:ins>
      <w:ins w:id="555" w:author="Nosofsky, Robert M." w:date="2020-06-18T10:04:00Z">
        <w:r w:rsidR="00CC1C35">
          <w:rPr>
            <w:rFonts w:ascii="Times New Roman" w:hAnsi="Times New Roman" w:cs="Times New Roman"/>
            <w:sz w:val="24"/>
            <w:szCs w:val="24"/>
          </w:rPr>
          <w:t>qualitative pattern of results observed in the learning phase of the REP and NREP conditions of our present experiments.</w:t>
        </w:r>
      </w:ins>
      <w:ins w:id="556" w:author="Nosofsky, Robert M." w:date="2020-06-18T10:05:00Z">
        <w:r w:rsidR="00CC1C35">
          <w:rPr>
            <w:rFonts w:ascii="Times New Roman" w:hAnsi="Times New Roman" w:cs="Times New Roman"/>
            <w:sz w:val="24"/>
            <w:szCs w:val="24"/>
          </w:rPr>
          <w:t xml:space="preserve">  However, developing a complete quantitative account of the learning data goes beyond the scope of the present research, as there are undoubtedly an enormous number of complex learning processes that operate in concert (for past attempts at capturing the details of </w:t>
        </w:r>
      </w:ins>
      <w:ins w:id="557" w:author="Nosofsky, Robert M." w:date="2020-06-18T10:08:00Z">
        <w:r w:rsidR="00CC1C35">
          <w:rPr>
            <w:rFonts w:ascii="Times New Roman" w:hAnsi="Times New Roman" w:cs="Times New Roman"/>
            <w:sz w:val="24"/>
            <w:szCs w:val="24"/>
          </w:rPr>
          <w:t xml:space="preserve">category </w:t>
        </w:r>
      </w:ins>
      <w:ins w:id="558" w:author="Nosofsky, Robert M." w:date="2020-06-18T10:05:00Z">
        <w:r w:rsidR="00CC1C35">
          <w:rPr>
            <w:rFonts w:ascii="Times New Roman" w:hAnsi="Times New Roman" w:cs="Times New Roman"/>
            <w:sz w:val="24"/>
            <w:szCs w:val="24"/>
          </w:rPr>
          <w:t xml:space="preserve">learning with more complex </w:t>
        </w:r>
      </w:ins>
      <w:ins w:id="559" w:author="Nosofsky, Robert M." w:date="2020-06-18T10:14:00Z">
        <w:r w:rsidR="00447BB7">
          <w:rPr>
            <w:rFonts w:ascii="Times New Roman" w:hAnsi="Times New Roman" w:cs="Times New Roman"/>
            <w:sz w:val="24"/>
            <w:szCs w:val="24"/>
          </w:rPr>
          <w:t xml:space="preserve">models with </w:t>
        </w:r>
      </w:ins>
      <w:ins w:id="560" w:author="Nosofsky, Robert M." w:date="2020-06-18T10:05:00Z">
        <w:r w:rsidR="00447BB7">
          <w:rPr>
            <w:rFonts w:ascii="Times New Roman" w:hAnsi="Times New Roman" w:cs="Times New Roman"/>
            <w:sz w:val="24"/>
            <w:szCs w:val="24"/>
          </w:rPr>
          <w:t>exemplar-based components</w:t>
        </w:r>
        <w:r w:rsidR="00CC1C35">
          <w:rPr>
            <w:rFonts w:ascii="Times New Roman" w:hAnsi="Times New Roman" w:cs="Times New Roman"/>
            <w:sz w:val="24"/>
            <w:szCs w:val="24"/>
          </w:rPr>
          <w:t>, see, e.g.</w:t>
        </w:r>
      </w:ins>
      <w:ins w:id="561" w:author="Nosofsky, Robert M." w:date="2020-06-18T10:14:00Z">
        <w:r w:rsidR="00447BB7">
          <w:rPr>
            <w:rFonts w:ascii="Times New Roman" w:hAnsi="Times New Roman" w:cs="Times New Roman"/>
            <w:sz w:val="24"/>
            <w:szCs w:val="24"/>
          </w:rPr>
          <w:t xml:space="preserve"> Erickson </w:t>
        </w:r>
      </w:ins>
      <w:ins w:id="562" w:author="Nosofsky, Robert M." w:date="2020-06-18T10:15:00Z">
        <w:r w:rsidR="00447BB7">
          <w:rPr>
            <w:rFonts w:ascii="Times New Roman" w:hAnsi="Times New Roman" w:cs="Times New Roman"/>
            <w:sz w:val="24"/>
            <w:szCs w:val="24"/>
          </w:rPr>
          <w:t>&amp;</w:t>
        </w:r>
      </w:ins>
      <w:ins w:id="563" w:author="Nosofsky, Robert M." w:date="2020-06-18T10:14:00Z">
        <w:r w:rsidR="00447BB7">
          <w:rPr>
            <w:rFonts w:ascii="Times New Roman" w:hAnsi="Times New Roman" w:cs="Times New Roman"/>
            <w:sz w:val="24"/>
            <w:szCs w:val="24"/>
          </w:rPr>
          <w:t xml:space="preserve"> Kruschke, 1998;</w:t>
        </w:r>
      </w:ins>
      <w:ins w:id="564" w:author="Nosofsky, Robert M." w:date="2020-06-18T10:05:00Z">
        <w:r w:rsidR="00CC1C35">
          <w:rPr>
            <w:rFonts w:ascii="Times New Roman" w:hAnsi="Times New Roman" w:cs="Times New Roman"/>
            <w:sz w:val="24"/>
            <w:szCs w:val="24"/>
          </w:rPr>
          <w:t xml:space="preserve"> Kruschke, 1992;</w:t>
        </w:r>
      </w:ins>
      <w:ins w:id="565" w:author="Nosofsky, Robert M." w:date="2020-06-18T10:09:00Z">
        <w:r w:rsidR="00CC1C35">
          <w:rPr>
            <w:rFonts w:ascii="Times New Roman" w:hAnsi="Times New Roman" w:cs="Times New Roman"/>
            <w:sz w:val="24"/>
            <w:szCs w:val="24"/>
          </w:rPr>
          <w:t xml:space="preserve"> </w:t>
        </w:r>
      </w:ins>
      <w:ins w:id="566" w:author="Nosofsky, Robert M." w:date="2020-06-18T10:05:00Z">
        <w:r w:rsidR="00CC1C35">
          <w:rPr>
            <w:rFonts w:ascii="Times New Roman" w:hAnsi="Times New Roman" w:cs="Times New Roman"/>
            <w:sz w:val="24"/>
            <w:szCs w:val="24"/>
          </w:rPr>
          <w:t>Nosofsky, 1987;</w:t>
        </w:r>
      </w:ins>
      <w:ins w:id="567" w:author="Nosofsky, Robert M." w:date="2020-06-18T10:08:00Z">
        <w:r w:rsidR="00447BB7">
          <w:rPr>
            <w:rFonts w:ascii="Times New Roman" w:hAnsi="Times New Roman" w:cs="Times New Roman"/>
            <w:sz w:val="24"/>
            <w:szCs w:val="24"/>
          </w:rPr>
          <w:t xml:space="preserve"> Nosofsky, Gluck, et al., 1992</w:t>
        </w:r>
      </w:ins>
      <w:ins w:id="568" w:author="Nosofsky, Robert M." w:date="2020-06-18T10:15:00Z">
        <w:r w:rsidR="00447BB7">
          <w:rPr>
            <w:rFonts w:ascii="Times New Roman" w:hAnsi="Times New Roman" w:cs="Times New Roman"/>
            <w:sz w:val="24"/>
            <w:szCs w:val="24"/>
          </w:rPr>
          <w:t>; Palmeri,</w:t>
        </w:r>
      </w:ins>
      <w:ins w:id="569" w:author="Nosofsky, Robert M." w:date="2020-06-18T10:16:00Z">
        <w:r w:rsidR="00447BB7">
          <w:rPr>
            <w:rFonts w:ascii="Times New Roman" w:hAnsi="Times New Roman" w:cs="Times New Roman"/>
            <w:sz w:val="24"/>
            <w:szCs w:val="24"/>
          </w:rPr>
          <w:t xml:space="preserve"> </w:t>
        </w:r>
      </w:ins>
      <w:ins w:id="570" w:author="Nosofsky, Robert M." w:date="2020-06-18T10:17:00Z">
        <w:r w:rsidR="00447BB7">
          <w:rPr>
            <w:rFonts w:ascii="Times New Roman" w:hAnsi="Times New Roman" w:cs="Times New Roman"/>
            <w:sz w:val="24"/>
            <w:szCs w:val="24"/>
          </w:rPr>
          <w:t>1997</w:t>
        </w:r>
      </w:ins>
      <w:ins w:id="571" w:author="Nosofsky, Robert M." w:date="2020-06-18T10:04:00Z">
        <w:r w:rsidR="00CC1C35">
          <w:rPr>
            <w:rFonts w:ascii="Times New Roman" w:hAnsi="Times New Roman" w:cs="Times New Roman"/>
            <w:sz w:val="24"/>
            <w:szCs w:val="24"/>
          </w:rPr>
          <w:t>).</w:t>
        </w:r>
      </w:ins>
    </w:p>
    <w:p w14:paraId="1D1C45C9" w14:textId="77777777" w:rsidR="00CC1C35" w:rsidRDefault="00CC1C35">
      <w:pPr>
        <w:spacing w:after="0"/>
        <w:ind w:firstLine="0"/>
        <w:rPr>
          <w:ins w:id="572" w:author="Nosofsky, Robert M." w:date="2020-06-18T10:14:00Z"/>
          <w:rFonts w:ascii="Times New Roman" w:hAnsi="Times New Roman" w:cs="Times New Roman"/>
          <w:sz w:val="24"/>
          <w:szCs w:val="24"/>
        </w:rPr>
        <w:pPrChange w:id="573" w:author="Nosofsky, Robert M." w:date="2020-06-18T10:14:00Z">
          <w:pPr>
            <w:spacing w:after="0"/>
          </w:pPr>
        </w:pPrChange>
      </w:pPr>
    </w:p>
    <w:p w14:paraId="5A84F196" w14:textId="4973DF0C" w:rsidR="00A30790" w:rsidRDefault="00A30790">
      <w:pPr>
        <w:spacing w:after="0"/>
        <w:ind w:firstLine="0"/>
        <w:rPr>
          <w:ins w:id="574" w:author="Nosofsky, Robert M." w:date="2020-06-18T10:17:00Z"/>
        </w:rPr>
        <w:pPrChange w:id="575" w:author="Nosofsky, Robert M." w:date="2020-06-18T10:14:00Z">
          <w:pPr>
            <w:spacing w:after="0"/>
          </w:pPr>
        </w:pPrChange>
      </w:pPr>
      <w:ins w:id="576" w:author="Nosofsky, Robert M." w:date="2020-06-18T10:14:00Z">
        <w:r>
          <w:t xml:space="preserve">Erickson, M. A., &amp; Kruschke, J. K. (1998). Rules and exemplars in category learning. </w:t>
        </w:r>
        <w:r>
          <w:rPr>
            <w:i/>
            <w:iCs/>
          </w:rPr>
          <w:t>Journal of Experimental Psychology: General</w:t>
        </w:r>
        <w:r>
          <w:t xml:space="preserve">, </w:t>
        </w:r>
        <w:r>
          <w:rPr>
            <w:i/>
            <w:iCs/>
          </w:rPr>
          <w:t>127</w:t>
        </w:r>
        <w:r>
          <w:t>(2), 107.</w:t>
        </w:r>
      </w:ins>
    </w:p>
    <w:p w14:paraId="778295B6" w14:textId="77777777" w:rsidR="00447BB7" w:rsidRDefault="00447BB7">
      <w:pPr>
        <w:spacing w:after="0"/>
        <w:ind w:firstLine="0"/>
        <w:rPr>
          <w:ins w:id="577" w:author="Nosofsky, Robert M." w:date="2020-06-18T10:17:00Z"/>
        </w:rPr>
        <w:pPrChange w:id="578" w:author="Nosofsky, Robert M." w:date="2020-06-18T10:14:00Z">
          <w:pPr>
            <w:spacing w:after="0"/>
          </w:pPr>
        </w:pPrChange>
      </w:pPr>
    </w:p>
    <w:p w14:paraId="67B6508A" w14:textId="49405CD0" w:rsidR="00447BB7" w:rsidRDefault="00447BB7">
      <w:pPr>
        <w:spacing w:after="0"/>
        <w:ind w:firstLine="0"/>
        <w:rPr>
          <w:ins w:id="579" w:author="Nosofsky, Robert M." w:date="2020-06-18T10:17:00Z"/>
        </w:rPr>
        <w:pPrChange w:id="580" w:author="Nosofsky, Robert M." w:date="2020-06-18T10:14:00Z">
          <w:pPr>
            <w:spacing w:after="0"/>
          </w:pPr>
        </w:pPrChange>
      </w:pPr>
      <w:ins w:id="581" w:author="Nosofsky, Robert M." w:date="2020-06-18T10:17:00Z">
        <w:r>
          <w:t xml:space="preserve">Palmeri, T. J. (1997). Exemplar similarity and the development of automaticity. </w:t>
        </w:r>
        <w:r>
          <w:rPr>
            <w:i/>
            <w:iCs/>
          </w:rPr>
          <w:t>Journal of Experimental Psychology: Learning, Memory, and Cognition</w:t>
        </w:r>
        <w:r>
          <w:t xml:space="preserve">, </w:t>
        </w:r>
        <w:r>
          <w:rPr>
            <w:i/>
            <w:iCs/>
          </w:rPr>
          <w:t>23</w:t>
        </w:r>
        <w:r>
          <w:t>(2), 324.</w:t>
        </w:r>
      </w:ins>
    </w:p>
    <w:p w14:paraId="4535791F" w14:textId="77777777" w:rsidR="00447BB7" w:rsidRDefault="00447BB7">
      <w:pPr>
        <w:spacing w:after="0"/>
        <w:ind w:firstLine="0"/>
        <w:rPr>
          <w:ins w:id="582" w:author="Nosofsky, Robert M." w:date="2020-06-18T10:17:00Z"/>
        </w:rPr>
        <w:pPrChange w:id="583" w:author="Nosofsky, Robert M." w:date="2020-06-18T10:14:00Z">
          <w:pPr>
            <w:spacing w:after="0"/>
          </w:pPr>
        </w:pPrChange>
      </w:pPr>
    </w:p>
    <w:p w14:paraId="2F7460C5" w14:textId="77777777" w:rsidR="00447BB7" w:rsidRDefault="00447BB7">
      <w:pPr>
        <w:spacing w:after="0"/>
        <w:ind w:firstLine="0"/>
        <w:rPr>
          <w:ins w:id="584" w:author="Nosofsky, Robert M." w:date="2020-06-17T21:06:00Z"/>
          <w:rFonts w:ascii="Times New Roman" w:hAnsi="Times New Roman" w:cs="Times New Roman"/>
          <w:sz w:val="24"/>
          <w:szCs w:val="24"/>
        </w:rPr>
        <w:pPrChange w:id="585" w:author="Nosofsky, Robert M." w:date="2020-06-18T10:14:00Z">
          <w:pPr>
            <w:spacing w:after="0"/>
          </w:pPr>
        </w:pPrChange>
      </w:pPr>
    </w:p>
    <w:p w14:paraId="2D745CDA" w14:textId="393458C1" w:rsidR="00556EF0" w:rsidRPr="00556EF0" w:rsidDel="000C711F" w:rsidRDefault="00556EF0" w:rsidP="00E96029">
      <w:pPr>
        <w:spacing w:after="0"/>
        <w:rPr>
          <w:del w:id="586" w:author="Nosofsky, Robert M." w:date="2020-06-17T21:21:00Z"/>
          <w:rFonts w:ascii="Times New Roman" w:hAnsi="Times New Roman" w:cs="Times New Roman"/>
          <w:sz w:val="24"/>
          <w:szCs w:val="24"/>
        </w:rPr>
      </w:pPr>
      <w:del w:id="587" w:author="Nosofsky, Robert M." w:date="2020-06-17T21:21:00Z">
        <w:r w:rsidRPr="00556EF0" w:rsidDel="000C711F">
          <w:rPr>
            <w:rFonts w:ascii="Times New Roman" w:hAnsi="Times New Roman" w:cs="Times New Roman"/>
            <w:sz w:val="24"/>
            <w:szCs w:val="24"/>
          </w:rPr>
          <w:delText xml:space="preserve"> were indeed estimated to be different between the two experiments, suggesting different decision strategies utilized in different experimental paradigms. We speculated two reasons why subjects adopted different decision strategies: First, there are only two options, old or new, in the recognition experiment, whereas there were three options for categorizing a test item into one of the three categories experienced. Second, absolute-summed-similarity was evaluated in a recognition judgment, but relative-summed-similarity was evaluated in a classification judgment. The specific values of the response-scaling parameters revealed that, on average, subjects responded by probability-matching in the classification experiment and responded more deterministically towards the option with stronger evidence in the recognition experiment.</w:delText>
        </w:r>
      </w:del>
    </w:p>
    <w:p w14:paraId="2D63B706" w14:textId="1C4DD5C9" w:rsidR="004D58BB" w:rsidRDefault="00751494" w:rsidP="00153B14">
      <w:pPr>
        <w:contextualSpacing/>
      </w:pPr>
      <w:r w:rsidRPr="00751494">
        <w:rPr>
          <w:noProof/>
        </w:rPr>
        <w:lastRenderedPageBreak/>
        <w:drawing>
          <wp:inline distT="0" distB="0" distL="0" distR="0" wp14:anchorId="334FC46B" wp14:editId="0B8540C0">
            <wp:extent cx="4521200" cy="6781800"/>
            <wp:effectExtent l="0" t="0" r="0" b="0"/>
            <wp:docPr id="4" name="Picture 4" descr="C:\Users\super\Desktop\data analysis\figure\no_outliers\transfer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per\Desktop\data analysis\figure\no_outliers\transfer predic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2123" cy="6783185"/>
                    </a:xfrm>
                    <a:prstGeom prst="rect">
                      <a:avLst/>
                    </a:prstGeom>
                    <a:noFill/>
                    <a:ln>
                      <a:noFill/>
                    </a:ln>
                  </pic:spPr>
                </pic:pic>
              </a:graphicData>
            </a:graphic>
          </wp:inline>
        </w:drawing>
      </w:r>
    </w:p>
    <w:p w14:paraId="74100D0D" w14:textId="73C8A2A0" w:rsidR="004D7365" w:rsidRPr="00C16167" w:rsidRDefault="004D7365" w:rsidP="004D7365">
      <w:pPr>
        <w:pStyle w:val="NormalWeb"/>
        <w:spacing w:before="0" w:beforeAutospacing="0" w:after="0" w:afterAutospacing="0" w:line="480" w:lineRule="auto"/>
        <w:jc w:val="both"/>
        <w:rPr>
          <w:rFonts w:eastAsiaTheme="minorEastAsia"/>
          <w:color w:val="000000"/>
        </w:rPr>
      </w:pPr>
      <w:commentRangeStart w:id="588"/>
      <w:r w:rsidRPr="00C16167">
        <w:rPr>
          <w:rFonts w:eastAsiaTheme="minorEastAsia"/>
          <w:color w:val="000000"/>
        </w:rPr>
        <w:t xml:space="preserve">Figure </w:t>
      </w:r>
      <w:r>
        <w:rPr>
          <w:rFonts w:eastAsiaTheme="minorEastAsia"/>
          <w:color w:val="000000"/>
        </w:rPr>
        <w:t>5</w:t>
      </w:r>
      <w:r w:rsidRPr="00C16167">
        <w:rPr>
          <w:rFonts w:eastAsiaTheme="minorEastAsia"/>
          <w:color w:val="000000"/>
        </w:rPr>
        <w:t xml:space="preserve"> observed and predicted probabilities of </w:t>
      </w:r>
      <w:r>
        <w:rPr>
          <w:rFonts w:eastAsiaTheme="minorEastAsia"/>
          <w:color w:val="000000"/>
        </w:rPr>
        <w:t>old responses</w:t>
      </w:r>
      <w:r w:rsidRPr="00C16167">
        <w:rPr>
          <w:rFonts w:eastAsiaTheme="minorEastAsia"/>
          <w:color w:val="000000"/>
        </w:rPr>
        <w:t xml:space="preserve"> in experiment 1 and of </w:t>
      </w:r>
      <w:r>
        <w:rPr>
          <w:rFonts w:eastAsiaTheme="minorEastAsia"/>
          <w:color w:val="000000"/>
        </w:rPr>
        <w:t>correct classifications</w:t>
      </w:r>
      <w:r w:rsidRPr="00C16167">
        <w:rPr>
          <w:rFonts w:eastAsiaTheme="minorEastAsia"/>
          <w:color w:val="000000"/>
        </w:rPr>
        <w:t xml:space="preserve"> in experiments 2 for each item types, shown for the REP and NREP </w:t>
      </w:r>
      <w:r w:rsidRPr="00C16167">
        <w:rPr>
          <w:rFonts w:eastAsiaTheme="minorEastAsia"/>
          <w:color w:val="000000"/>
        </w:rPr>
        <w:lastRenderedPageBreak/>
        <w:t xml:space="preserve">conditions separately. </w:t>
      </w:r>
      <w:r>
        <w:rPr>
          <w:rFonts w:eastAsiaTheme="minorEastAsia"/>
          <w:color w:val="000000"/>
        </w:rPr>
        <w:t xml:space="preserve">The colored bars represent observed data and the solid dots on each bar represent data predicted by exemplar model. </w:t>
      </w:r>
      <w:commentRangeEnd w:id="588"/>
      <w:r w:rsidR="008D7326">
        <w:rPr>
          <w:rStyle w:val="CommentReference"/>
          <w:rFonts w:asciiTheme="minorHAnsi" w:eastAsiaTheme="minorEastAsia" w:hAnsiTheme="minorHAnsi" w:cstheme="minorBidi"/>
        </w:rPr>
        <w:commentReference w:id="588"/>
      </w:r>
    </w:p>
    <w:p w14:paraId="05AA8A9D" w14:textId="02402811" w:rsidR="00F867A3" w:rsidRDefault="00F867A3" w:rsidP="00153B14">
      <w:pPr>
        <w:contextualSpacing/>
      </w:pPr>
    </w:p>
    <w:p w14:paraId="4EF2A5B2" w14:textId="50C81DEE" w:rsidR="006B245D" w:rsidRDefault="006B245D" w:rsidP="00153B14">
      <w:pPr>
        <w:contextualSpacing/>
      </w:pPr>
    </w:p>
    <w:p w14:paraId="26639130" w14:textId="32495041" w:rsidR="00D24587" w:rsidRDefault="00D77221" w:rsidP="00153B14">
      <w:pPr>
        <w:contextualSpacing/>
      </w:pPr>
      <w:r>
        <w:t xml:space="preserve"> </w:t>
      </w:r>
    </w:p>
    <w:sectPr w:rsidR="00D245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Nosofsky, Robert M." w:date="2020-06-17T14:17:00Z" w:initials="NRM">
    <w:p w14:paraId="23BBBE3D" w14:textId="1EC30453" w:rsidR="00356DBF" w:rsidRDefault="00356DBF">
      <w:pPr>
        <w:pStyle w:val="CommentText"/>
      </w:pPr>
      <w:r>
        <w:rPr>
          <w:rStyle w:val="CommentReference"/>
        </w:rPr>
        <w:annotationRef/>
      </w:r>
      <w:r>
        <w:t>We probably should add a sentence that states the power for detecting a small effect and a medium effect.</w:t>
      </w:r>
    </w:p>
  </w:comment>
  <w:comment w:id="68" w:author="Nosofsky, Robert M." w:date="2020-05-26T11:22:00Z" w:initials="NRM">
    <w:p w14:paraId="22442110" w14:textId="0A7AE657" w:rsidR="000D07B9" w:rsidRDefault="000D07B9">
      <w:pPr>
        <w:pStyle w:val="CommentText"/>
      </w:pPr>
      <w:r>
        <w:rPr>
          <w:rStyle w:val="CommentReference"/>
        </w:rPr>
        <w:annotationRef/>
      </w:r>
      <w:r>
        <w:t>We will need to figure out if these are between-subject or within-subject error bars.   Also, following Homa et al., let’s place the REP condition to the left and the NREP condition to the right in the figure.</w:t>
      </w:r>
    </w:p>
  </w:comment>
  <w:comment w:id="87" w:author="Nosofsky, Robert M." w:date="2020-06-17T14:42:00Z" w:initials="NRM">
    <w:p w14:paraId="3C5AA3CC" w14:textId="58260142" w:rsidR="00F86931" w:rsidRDefault="00F86931">
      <w:pPr>
        <w:pStyle w:val="CommentText"/>
      </w:pPr>
      <w:r>
        <w:rPr>
          <w:rStyle w:val="CommentReference"/>
        </w:rPr>
        <w:annotationRef/>
      </w:r>
      <w:r>
        <w:t>Mingjia, please compute this value and insert it into the text.</w:t>
      </w:r>
    </w:p>
  </w:comment>
  <w:comment w:id="439" w:author="Nosofsky, Robert M." w:date="2020-06-18T09:38:00Z" w:initials="NRM">
    <w:p w14:paraId="36BAD8AC" w14:textId="7591BEEB" w:rsidR="00780F2E" w:rsidRDefault="00780F2E">
      <w:pPr>
        <w:pStyle w:val="CommentText"/>
      </w:pPr>
      <w:r>
        <w:rPr>
          <w:rStyle w:val="CommentReference"/>
        </w:rPr>
        <w:annotationRef/>
      </w:r>
      <w:r>
        <w:t>I suspect that editor/reviewers will object to our repeating the figures again, except with black dots included.  Probably, we should just insert the black dots into the original figure</w:t>
      </w:r>
      <w:r w:rsidR="00670969">
        <w:t>s that showed the observed data.  If so, we will edit the previous figure captions as well as edit the present sentence a bit.</w:t>
      </w:r>
    </w:p>
  </w:comment>
  <w:comment w:id="442" w:author="Nosofsky, Robert M." w:date="2020-06-18T09:40:00Z" w:initials="NRM">
    <w:p w14:paraId="7BA2F7AA" w14:textId="044A2EA9" w:rsidR="00780F2E" w:rsidRDefault="00780F2E">
      <w:pPr>
        <w:pStyle w:val="CommentText"/>
      </w:pPr>
      <w:r>
        <w:rPr>
          <w:rStyle w:val="CommentReference"/>
        </w:rPr>
        <w:annotationRef/>
      </w:r>
      <w:r>
        <w:t>Need to create table</w:t>
      </w:r>
    </w:p>
  </w:comment>
  <w:comment w:id="456" w:author="Nosofsky, Robert M." w:date="2020-06-18T09:36:00Z" w:initials="NRM">
    <w:p w14:paraId="7B369CB0" w14:textId="27490112" w:rsidR="00780F2E" w:rsidRDefault="00780F2E">
      <w:pPr>
        <w:pStyle w:val="CommentText"/>
      </w:pPr>
      <w:r>
        <w:rPr>
          <w:rStyle w:val="CommentReference"/>
        </w:rPr>
        <w:annotationRef/>
      </w:r>
      <w:r>
        <w:t>I deleted the subsequent paragraphs in which we repeated the qualitative effects again…  it seemed redundant, because we have already described them in several earlier sections of the paper.</w:t>
      </w:r>
    </w:p>
  </w:comment>
  <w:comment w:id="474" w:author="Nosofsky, Robert M." w:date="2020-06-18T09:42:00Z" w:initials="NRM">
    <w:p w14:paraId="6276A138" w14:textId="1E1493D3" w:rsidR="00780F2E" w:rsidRDefault="00780F2E">
      <w:pPr>
        <w:pStyle w:val="CommentText"/>
      </w:pPr>
      <w:r>
        <w:rPr>
          <w:rStyle w:val="CommentReference"/>
        </w:rPr>
        <w:annotationRef/>
      </w:r>
      <w:r>
        <w:t>Need to create table</w:t>
      </w:r>
    </w:p>
  </w:comment>
  <w:comment w:id="542" w:author="Nosofsky, Robert M." w:date="2020-06-17T21:22:00Z" w:initials="NRM">
    <w:p w14:paraId="283DAF58" w14:textId="40CC36C7" w:rsidR="000C711F" w:rsidRDefault="000C711F">
      <w:pPr>
        <w:pStyle w:val="CommentText"/>
      </w:pPr>
      <w:r>
        <w:rPr>
          <w:rStyle w:val="CommentReference"/>
        </w:rPr>
        <w:annotationRef/>
      </w:r>
      <w:r>
        <w:t>I decided to motivate the reason for allowing separate gammas earlier on in this section rather than at the very end.</w:t>
      </w:r>
      <w:r w:rsidR="0017298A">
        <w:t xml:space="preserve">  I also wanted to openly acknowledge the issue involving overall accuracy on the novel patterns across the REP and NREP conditions and its relation to the gamma estimate.</w:t>
      </w:r>
    </w:p>
  </w:comment>
  <w:comment w:id="588" w:author="Nosofsky, Robert M." w:date="2020-06-18T09:52:00Z" w:initials="NRM">
    <w:p w14:paraId="53FC5063" w14:textId="71EE8097" w:rsidR="008D7326" w:rsidRDefault="008D7326">
      <w:pPr>
        <w:pStyle w:val="CommentText"/>
      </w:pPr>
      <w:r>
        <w:rPr>
          <w:rStyle w:val="CommentReference"/>
        </w:rPr>
        <w:annotationRef/>
      </w:r>
      <w:r>
        <w:t>I suspect we may need to delete this figure and simply place the black prediction dot</w:t>
      </w:r>
      <w:r w:rsidR="00670969">
        <w:t>s in our earlier figures.  See my earlier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BBE3D" w15:done="0"/>
  <w15:commentEx w15:paraId="22442110" w15:done="0"/>
  <w15:commentEx w15:paraId="3C5AA3CC" w15:done="0"/>
  <w15:commentEx w15:paraId="36BAD8AC" w15:done="0"/>
  <w15:commentEx w15:paraId="7BA2F7AA" w15:done="0"/>
  <w15:commentEx w15:paraId="7B369CB0" w15:done="0"/>
  <w15:commentEx w15:paraId="6276A138" w15:done="0"/>
  <w15:commentEx w15:paraId="283DAF58" w15:done="0"/>
  <w15:commentEx w15:paraId="53FC50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7A594" w14:textId="77777777" w:rsidR="00E93751" w:rsidRDefault="00E93751" w:rsidP="00B173C0">
      <w:pPr>
        <w:spacing w:after="0" w:line="240" w:lineRule="auto"/>
      </w:pPr>
      <w:r>
        <w:separator/>
      </w:r>
    </w:p>
  </w:endnote>
  <w:endnote w:type="continuationSeparator" w:id="0">
    <w:p w14:paraId="66B3B0DB" w14:textId="77777777" w:rsidR="00E93751" w:rsidRDefault="00E93751" w:rsidP="00B1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01707" w14:textId="77777777" w:rsidR="00E93751" w:rsidRDefault="00E93751" w:rsidP="00B173C0">
      <w:pPr>
        <w:spacing w:after="0" w:line="240" w:lineRule="auto"/>
      </w:pPr>
      <w:r>
        <w:separator/>
      </w:r>
    </w:p>
  </w:footnote>
  <w:footnote w:type="continuationSeparator" w:id="0">
    <w:p w14:paraId="72409377" w14:textId="77777777" w:rsidR="00E93751" w:rsidRDefault="00E93751" w:rsidP="00B1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383"/>
    <w:multiLevelType w:val="hybridMultilevel"/>
    <w:tmpl w:val="C0AE58FE"/>
    <w:lvl w:ilvl="0" w:tplc="0186A8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70E6"/>
    <w:multiLevelType w:val="hybridMultilevel"/>
    <w:tmpl w:val="8B5CEEB2"/>
    <w:lvl w:ilvl="0" w:tplc="3F7280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sofsky, Robert M.">
    <w15:presenceInfo w15:providerId="AD" w15:userId="S-1-5-21-1085031214-1292428093-527237240-189930"/>
  </w15:person>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0C"/>
    <w:rsid w:val="00005D05"/>
    <w:rsid w:val="00025813"/>
    <w:rsid w:val="0004764B"/>
    <w:rsid w:val="000A0039"/>
    <w:rsid w:val="000A4342"/>
    <w:rsid w:val="000B61BA"/>
    <w:rsid w:val="000C1C2E"/>
    <w:rsid w:val="000C36A4"/>
    <w:rsid w:val="000C4610"/>
    <w:rsid w:val="000C711F"/>
    <w:rsid w:val="000C764D"/>
    <w:rsid w:val="000D07B9"/>
    <w:rsid w:val="000E3F4A"/>
    <w:rsid w:val="000E5E9B"/>
    <w:rsid w:val="000E718C"/>
    <w:rsid w:val="000F1F8F"/>
    <w:rsid w:val="000F3F42"/>
    <w:rsid w:val="000F7498"/>
    <w:rsid w:val="00103A55"/>
    <w:rsid w:val="00110282"/>
    <w:rsid w:val="001219F6"/>
    <w:rsid w:val="00122664"/>
    <w:rsid w:val="001404F2"/>
    <w:rsid w:val="00145993"/>
    <w:rsid w:val="00153B14"/>
    <w:rsid w:val="00164B21"/>
    <w:rsid w:val="0016707F"/>
    <w:rsid w:val="001671DB"/>
    <w:rsid w:val="0017298A"/>
    <w:rsid w:val="0017667D"/>
    <w:rsid w:val="001817DF"/>
    <w:rsid w:val="001B094A"/>
    <w:rsid w:val="001B0E56"/>
    <w:rsid w:val="001B1F16"/>
    <w:rsid w:val="001B219F"/>
    <w:rsid w:val="001C3F61"/>
    <w:rsid w:val="001D3D76"/>
    <w:rsid w:val="001D48FD"/>
    <w:rsid w:val="001D6FF2"/>
    <w:rsid w:val="001E4EEB"/>
    <w:rsid w:val="001E57AC"/>
    <w:rsid w:val="00210BED"/>
    <w:rsid w:val="0021619B"/>
    <w:rsid w:val="002244E1"/>
    <w:rsid w:val="00233BD9"/>
    <w:rsid w:val="00237216"/>
    <w:rsid w:val="00247DD5"/>
    <w:rsid w:val="0025139B"/>
    <w:rsid w:val="00257DE2"/>
    <w:rsid w:val="00264A5F"/>
    <w:rsid w:val="00270EB7"/>
    <w:rsid w:val="00280EE2"/>
    <w:rsid w:val="00282F0F"/>
    <w:rsid w:val="002872B2"/>
    <w:rsid w:val="002A3BA3"/>
    <w:rsid w:val="002B0051"/>
    <w:rsid w:val="002C047A"/>
    <w:rsid w:val="002C124D"/>
    <w:rsid w:val="002D1D67"/>
    <w:rsid w:val="002D79A6"/>
    <w:rsid w:val="002E6F46"/>
    <w:rsid w:val="002F374B"/>
    <w:rsid w:val="003017C5"/>
    <w:rsid w:val="003072E7"/>
    <w:rsid w:val="0031152A"/>
    <w:rsid w:val="00320082"/>
    <w:rsid w:val="00321D6F"/>
    <w:rsid w:val="00332D06"/>
    <w:rsid w:val="00333508"/>
    <w:rsid w:val="003460F8"/>
    <w:rsid w:val="00346E0C"/>
    <w:rsid w:val="0035274B"/>
    <w:rsid w:val="00356DBF"/>
    <w:rsid w:val="00366D8F"/>
    <w:rsid w:val="003878CB"/>
    <w:rsid w:val="00393057"/>
    <w:rsid w:val="003A4A9B"/>
    <w:rsid w:val="003B523E"/>
    <w:rsid w:val="003C6BCB"/>
    <w:rsid w:val="003F79AF"/>
    <w:rsid w:val="00410592"/>
    <w:rsid w:val="00416D12"/>
    <w:rsid w:val="0042473F"/>
    <w:rsid w:val="00432F19"/>
    <w:rsid w:val="00433029"/>
    <w:rsid w:val="00435EF7"/>
    <w:rsid w:val="00446E2A"/>
    <w:rsid w:val="00447BB7"/>
    <w:rsid w:val="0045470B"/>
    <w:rsid w:val="00467E76"/>
    <w:rsid w:val="00472271"/>
    <w:rsid w:val="0047323D"/>
    <w:rsid w:val="004A0120"/>
    <w:rsid w:val="004A14D4"/>
    <w:rsid w:val="004A452C"/>
    <w:rsid w:val="004C5FBE"/>
    <w:rsid w:val="004D58BB"/>
    <w:rsid w:val="004D7365"/>
    <w:rsid w:val="00501A74"/>
    <w:rsid w:val="00522F99"/>
    <w:rsid w:val="005337F4"/>
    <w:rsid w:val="005349B6"/>
    <w:rsid w:val="00537457"/>
    <w:rsid w:val="00556187"/>
    <w:rsid w:val="00556EF0"/>
    <w:rsid w:val="00582975"/>
    <w:rsid w:val="005E414D"/>
    <w:rsid w:val="005E48A0"/>
    <w:rsid w:val="005F351A"/>
    <w:rsid w:val="005F499A"/>
    <w:rsid w:val="006016CF"/>
    <w:rsid w:val="0060689B"/>
    <w:rsid w:val="00617941"/>
    <w:rsid w:val="006328BB"/>
    <w:rsid w:val="00633EF2"/>
    <w:rsid w:val="00636AEF"/>
    <w:rsid w:val="0065691A"/>
    <w:rsid w:val="00656F90"/>
    <w:rsid w:val="00660E5C"/>
    <w:rsid w:val="006625E4"/>
    <w:rsid w:val="00663FCB"/>
    <w:rsid w:val="00670969"/>
    <w:rsid w:val="006722CB"/>
    <w:rsid w:val="0068304A"/>
    <w:rsid w:val="006A1D75"/>
    <w:rsid w:val="006B245D"/>
    <w:rsid w:val="006B510F"/>
    <w:rsid w:val="006B7A77"/>
    <w:rsid w:val="006D08E0"/>
    <w:rsid w:val="006E0440"/>
    <w:rsid w:val="006F16CF"/>
    <w:rsid w:val="007002A7"/>
    <w:rsid w:val="00725F46"/>
    <w:rsid w:val="0074132B"/>
    <w:rsid w:val="00741796"/>
    <w:rsid w:val="0074440E"/>
    <w:rsid w:val="00751378"/>
    <w:rsid w:val="00751494"/>
    <w:rsid w:val="00765349"/>
    <w:rsid w:val="0076586D"/>
    <w:rsid w:val="00780F2E"/>
    <w:rsid w:val="007923ED"/>
    <w:rsid w:val="00797F56"/>
    <w:rsid w:val="007A6AD9"/>
    <w:rsid w:val="007B2220"/>
    <w:rsid w:val="007B5366"/>
    <w:rsid w:val="007B741F"/>
    <w:rsid w:val="007C3E4C"/>
    <w:rsid w:val="007C6110"/>
    <w:rsid w:val="007C6D4F"/>
    <w:rsid w:val="007E3B92"/>
    <w:rsid w:val="007F18CC"/>
    <w:rsid w:val="007F6CDB"/>
    <w:rsid w:val="008008FE"/>
    <w:rsid w:val="0080146E"/>
    <w:rsid w:val="00812E98"/>
    <w:rsid w:val="0082179A"/>
    <w:rsid w:val="00830A8E"/>
    <w:rsid w:val="008341B9"/>
    <w:rsid w:val="00836AC6"/>
    <w:rsid w:val="00847DA7"/>
    <w:rsid w:val="0085392F"/>
    <w:rsid w:val="00862986"/>
    <w:rsid w:val="00871DE6"/>
    <w:rsid w:val="00872EB2"/>
    <w:rsid w:val="008929E2"/>
    <w:rsid w:val="008A56E4"/>
    <w:rsid w:val="008B78C1"/>
    <w:rsid w:val="008B7920"/>
    <w:rsid w:val="008B7F0F"/>
    <w:rsid w:val="008C3CDB"/>
    <w:rsid w:val="008C5D13"/>
    <w:rsid w:val="008D7326"/>
    <w:rsid w:val="008D73BC"/>
    <w:rsid w:val="008F2FC4"/>
    <w:rsid w:val="00913B08"/>
    <w:rsid w:val="009145B9"/>
    <w:rsid w:val="009229B0"/>
    <w:rsid w:val="00935EB7"/>
    <w:rsid w:val="0093773D"/>
    <w:rsid w:val="00937B8D"/>
    <w:rsid w:val="009555A1"/>
    <w:rsid w:val="00955A34"/>
    <w:rsid w:val="00963898"/>
    <w:rsid w:val="00970EB5"/>
    <w:rsid w:val="009A5697"/>
    <w:rsid w:val="009C3041"/>
    <w:rsid w:val="009D7300"/>
    <w:rsid w:val="009F0A63"/>
    <w:rsid w:val="00A00356"/>
    <w:rsid w:val="00A01A2F"/>
    <w:rsid w:val="00A16863"/>
    <w:rsid w:val="00A17B06"/>
    <w:rsid w:val="00A27F43"/>
    <w:rsid w:val="00A30790"/>
    <w:rsid w:val="00A52C9D"/>
    <w:rsid w:val="00A5302C"/>
    <w:rsid w:val="00A613BA"/>
    <w:rsid w:val="00A71599"/>
    <w:rsid w:val="00A76B12"/>
    <w:rsid w:val="00A8398A"/>
    <w:rsid w:val="00A853C7"/>
    <w:rsid w:val="00AA0289"/>
    <w:rsid w:val="00AA1F06"/>
    <w:rsid w:val="00AA20DF"/>
    <w:rsid w:val="00AD6939"/>
    <w:rsid w:val="00AE0B35"/>
    <w:rsid w:val="00AE3A8A"/>
    <w:rsid w:val="00AF380A"/>
    <w:rsid w:val="00AF5AC0"/>
    <w:rsid w:val="00B043E0"/>
    <w:rsid w:val="00B05163"/>
    <w:rsid w:val="00B066EB"/>
    <w:rsid w:val="00B173C0"/>
    <w:rsid w:val="00B2633E"/>
    <w:rsid w:val="00B3298B"/>
    <w:rsid w:val="00B46D7E"/>
    <w:rsid w:val="00B63127"/>
    <w:rsid w:val="00B71549"/>
    <w:rsid w:val="00B80EBF"/>
    <w:rsid w:val="00B84616"/>
    <w:rsid w:val="00B86AC2"/>
    <w:rsid w:val="00B90AD3"/>
    <w:rsid w:val="00BA046F"/>
    <w:rsid w:val="00BA665D"/>
    <w:rsid w:val="00BB0EE4"/>
    <w:rsid w:val="00BB3EC7"/>
    <w:rsid w:val="00BC78C7"/>
    <w:rsid w:val="00BE169D"/>
    <w:rsid w:val="00BE6052"/>
    <w:rsid w:val="00C015B1"/>
    <w:rsid w:val="00C069E7"/>
    <w:rsid w:val="00C1326A"/>
    <w:rsid w:val="00C1462C"/>
    <w:rsid w:val="00C15B0C"/>
    <w:rsid w:val="00C1647E"/>
    <w:rsid w:val="00C63195"/>
    <w:rsid w:val="00C66564"/>
    <w:rsid w:val="00C74948"/>
    <w:rsid w:val="00C7564D"/>
    <w:rsid w:val="00C855A7"/>
    <w:rsid w:val="00CA10C3"/>
    <w:rsid w:val="00CA5912"/>
    <w:rsid w:val="00CC1C35"/>
    <w:rsid w:val="00CD0EF1"/>
    <w:rsid w:val="00CF2A23"/>
    <w:rsid w:val="00D03292"/>
    <w:rsid w:val="00D04F58"/>
    <w:rsid w:val="00D0602B"/>
    <w:rsid w:val="00D06C46"/>
    <w:rsid w:val="00D24587"/>
    <w:rsid w:val="00D27193"/>
    <w:rsid w:val="00D274A8"/>
    <w:rsid w:val="00D43212"/>
    <w:rsid w:val="00D60165"/>
    <w:rsid w:val="00D76043"/>
    <w:rsid w:val="00D76758"/>
    <w:rsid w:val="00D77221"/>
    <w:rsid w:val="00D80DAC"/>
    <w:rsid w:val="00D95980"/>
    <w:rsid w:val="00DA3A48"/>
    <w:rsid w:val="00DB18D6"/>
    <w:rsid w:val="00DB5891"/>
    <w:rsid w:val="00DB68DD"/>
    <w:rsid w:val="00DC7EA5"/>
    <w:rsid w:val="00DF228E"/>
    <w:rsid w:val="00DF7FD0"/>
    <w:rsid w:val="00E26245"/>
    <w:rsid w:val="00E30B26"/>
    <w:rsid w:val="00E41A6D"/>
    <w:rsid w:val="00E65D66"/>
    <w:rsid w:val="00E735DA"/>
    <w:rsid w:val="00E86B1E"/>
    <w:rsid w:val="00E87DA8"/>
    <w:rsid w:val="00E92310"/>
    <w:rsid w:val="00E93751"/>
    <w:rsid w:val="00E96029"/>
    <w:rsid w:val="00EA5E86"/>
    <w:rsid w:val="00EC0A6A"/>
    <w:rsid w:val="00EC0F5A"/>
    <w:rsid w:val="00F34C53"/>
    <w:rsid w:val="00F419F0"/>
    <w:rsid w:val="00F43B7C"/>
    <w:rsid w:val="00F6118E"/>
    <w:rsid w:val="00F71518"/>
    <w:rsid w:val="00F76235"/>
    <w:rsid w:val="00F808E8"/>
    <w:rsid w:val="00F80C61"/>
    <w:rsid w:val="00F867A3"/>
    <w:rsid w:val="00F86931"/>
    <w:rsid w:val="00F902AF"/>
    <w:rsid w:val="00F9112D"/>
    <w:rsid w:val="00F926AC"/>
    <w:rsid w:val="00FB632D"/>
    <w:rsid w:val="00FB6A10"/>
    <w:rsid w:val="00FC428B"/>
    <w:rsid w:val="00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39BF"/>
  <w15:chartTrackingRefBased/>
  <w15:docId w15:val="{B698F66A-F421-4C95-B5A4-00E309BF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5D"/>
    <w:pPr>
      <w:ind w:left="720"/>
      <w:contextualSpacing/>
    </w:pPr>
  </w:style>
  <w:style w:type="paragraph" w:styleId="Header">
    <w:name w:val="header"/>
    <w:basedOn w:val="Normal"/>
    <w:link w:val="HeaderChar"/>
    <w:uiPriority w:val="99"/>
    <w:unhideWhenUsed/>
    <w:rsid w:val="00B1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3C0"/>
  </w:style>
  <w:style w:type="paragraph" w:styleId="Footer">
    <w:name w:val="footer"/>
    <w:basedOn w:val="Normal"/>
    <w:link w:val="FooterChar"/>
    <w:uiPriority w:val="99"/>
    <w:unhideWhenUsed/>
    <w:rsid w:val="00B1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C0"/>
  </w:style>
  <w:style w:type="character" w:styleId="PlaceholderText">
    <w:name w:val="Placeholder Text"/>
    <w:basedOn w:val="DefaultParagraphFont"/>
    <w:uiPriority w:val="99"/>
    <w:semiHidden/>
    <w:rsid w:val="00FB6A10"/>
    <w:rPr>
      <w:color w:val="808080"/>
    </w:rPr>
  </w:style>
  <w:style w:type="character" w:styleId="CommentReference">
    <w:name w:val="annotation reference"/>
    <w:basedOn w:val="DefaultParagraphFont"/>
    <w:uiPriority w:val="99"/>
    <w:semiHidden/>
    <w:unhideWhenUsed/>
    <w:rsid w:val="009F0A63"/>
    <w:rPr>
      <w:sz w:val="16"/>
      <w:szCs w:val="16"/>
    </w:rPr>
  </w:style>
  <w:style w:type="paragraph" w:styleId="CommentText">
    <w:name w:val="annotation text"/>
    <w:basedOn w:val="Normal"/>
    <w:link w:val="CommentTextChar"/>
    <w:uiPriority w:val="99"/>
    <w:semiHidden/>
    <w:unhideWhenUsed/>
    <w:rsid w:val="009F0A63"/>
    <w:pPr>
      <w:spacing w:line="240" w:lineRule="auto"/>
    </w:pPr>
    <w:rPr>
      <w:sz w:val="20"/>
      <w:szCs w:val="20"/>
    </w:rPr>
  </w:style>
  <w:style w:type="character" w:customStyle="1" w:styleId="CommentTextChar">
    <w:name w:val="Comment Text Char"/>
    <w:basedOn w:val="DefaultParagraphFont"/>
    <w:link w:val="CommentText"/>
    <w:uiPriority w:val="99"/>
    <w:semiHidden/>
    <w:rsid w:val="009F0A63"/>
    <w:rPr>
      <w:sz w:val="20"/>
      <w:szCs w:val="20"/>
    </w:rPr>
  </w:style>
  <w:style w:type="paragraph" w:styleId="CommentSubject">
    <w:name w:val="annotation subject"/>
    <w:basedOn w:val="CommentText"/>
    <w:next w:val="CommentText"/>
    <w:link w:val="CommentSubjectChar"/>
    <w:uiPriority w:val="99"/>
    <w:semiHidden/>
    <w:unhideWhenUsed/>
    <w:rsid w:val="009F0A63"/>
    <w:rPr>
      <w:b/>
      <w:bCs/>
    </w:rPr>
  </w:style>
  <w:style w:type="character" w:customStyle="1" w:styleId="CommentSubjectChar">
    <w:name w:val="Comment Subject Char"/>
    <w:basedOn w:val="CommentTextChar"/>
    <w:link w:val="CommentSubject"/>
    <w:uiPriority w:val="99"/>
    <w:semiHidden/>
    <w:rsid w:val="009F0A63"/>
    <w:rPr>
      <w:b/>
      <w:bCs/>
      <w:sz w:val="20"/>
      <w:szCs w:val="20"/>
    </w:rPr>
  </w:style>
  <w:style w:type="paragraph" w:styleId="BalloonText">
    <w:name w:val="Balloon Text"/>
    <w:basedOn w:val="Normal"/>
    <w:link w:val="BalloonTextChar"/>
    <w:uiPriority w:val="99"/>
    <w:semiHidden/>
    <w:unhideWhenUsed/>
    <w:rsid w:val="009F0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A63"/>
    <w:rPr>
      <w:rFonts w:ascii="Segoe UI" w:hAnsi="Segoe UI" w:cs="Segoe UI"/>
      <w:sz w:val="18"/>
      <w:szCs w:val="18"/>
    </w:rPr>
  </w:style>
  <w:style w:type="paragraph" w:styleId="NormalWeb">
    <w:name w:val="Normal (Web)"/>
    <w:basedOn w:val="Normal"/>
    <w:uiPriority w:val="99"/>
    <w:unhideWhenUsed/>
    <w:rsid w:val="004D7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57639">
      <w:bodyDiv w:val="1"/>
      <w:marLeft w:val="0"/>
      <w:marRight w:val="0"/>
      <w:marTop w:val="0"/>
      <w:marBottom w:val="0"/>
      <w:divBdr>
        <w:top w:val="none" w:sz="0" w:space="0" w:color="auto"/>
        <w:left w:val="none" w:sz="0" w:space="0" w:color="auto"/>
        <w:bottom w:val="none" w:sz="0" w:space="0" w:color="auto"/>
        <w:right w:val="none" w:sz="0" w:space="0" w:color="auto"/>
      </w:divBdr>
    </w:div>
    <w:div w:id="1168135378">
      <w:bodyDiv w:val="1"/>
      <w:marLeft w:val="0"/>
      <w:marRight w:val="0"/>
      <w:marTop w:val="0"/>
      <w:marBottom w:val="0"/>
      <w:divBdr>
        <w:top w:val="none" w:sz="0" w:space="0" w:color="auto"/>
        <w:left w:val="none" w:sz="0" w:space="0" w:color="auto"/>
        <w:bottom w:val="none" w:sz="0" w:space="0" w:color="auto"/>
        <w:right w:val="none" w:sz="0" w:space="0" w:color="auto"/>
      </w:divBdr>
    </w:div>
    <w:div w:id="12155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D2A54-66FE-4EE2-A5E4-1D4BEBA0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5832</Words>
  <Characters>33247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3</cp:revision>
  <dcterms:created xsi:type="dcterms:W3CDTF">2020-06-18T14:18:00Z</dcterms:created>
  <dcterms:modified xsi:type="dcterms:W3CDTF">2020-06-18T15:38:00Z</dcterms:modified>
</cp:coreProperties>
</file>