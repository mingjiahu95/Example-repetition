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4E9CB" w14:textId="77777777" w:rsidR="00BE522D" w:rsidRDefault="00BE522D">
      <w:pPr>
        <w:rPr>
          <w:ins w:id="0" w:author="Nosofsky, Robert M." w:date="2020-06-09T16:49:00Z"/>
          <w:color w:val="000000"/>
        </w:rPr>
      </w:pPr>
    </w:p>
    <w:p w14:paraId="4D19FEAB" w14:textId="77777777" w:rsidR="00BE522D" w:rsidRDefault="00BE522D">
      <w:pPr>
        <w:rPr>
          <w:ins w:id="1" w:author="Nosofsky, Robert M." w:date="2020-06-09T16:49:00Z"/>
          <w:color w:val="000000"/>
        </w:rPr>
      </w:pPr>
    </w:p>
    <w:p w14:paraId="794BC281" w14:textId="77777777" w:rsidR="00BE522D" w:rsidRDefault="00BE522D">
      <w:pPr>
        <w:rPr>
          <w:ins w:id="2" w:author="Nosofsky, Robert M." w:date="2020-06-09T16:49:00Z"/>
          <w:color w:val="000000"/>
        </w:rPr>
      </w:pPr>
    </w:p>
    <w:p w14:paraId="6A71CDA4" w14:textId="77777777" w:rsidR="00BE522D" w:rsidRDefault="00BE522D">
      <w:pPr>
        <w:rPr>
          <w:ins w:id="3" w:author="Nosofsky, Robert M." w:date="2020-06-09T16:49:00Z"/>
          <w:color w:val="000000"/>
        </w:rPr>
      </w:pPr>
    </w:p>
    <w:p w14:paraId="2AEAF34E" w14:textId="77777777" w:rsidR="00BE522D" w:rsidRDefault="00BE522D">
      <w:pPr>
        <w:rPr>
          <w:ins w:id="4" w:author="Nosofsky, Robert M." w:date="2020-06-09T16:49:00Z"/>
          <w:color w:val="000000"/>
        </w:rPr>
      </w:pPr>
    </w:p>
    <w:p w14:paraId="235847F6" w14:textId="77777777" w:rsidR="00BE522D" w:rsidRDefault="00BE522D">
      <w:pPr>
        <w:jc w:val="center"/>
        <w:rPr>
          <w:ins w:id="5" w:author="Nosofsky, Robert M." w:date="2020-06-09T16:49:00Z"/>
          <w:color w:val="000000"/>
        </w:rPr>
        <w:pPrChange w:id="6" w:author="Nosofsky, Robert M." w:date="2020-06-09T16:49:00Z">
          <w:pPr/>
        </w:pPrChange>
      </w:pPr>
      <w:ins w:id="7" w:author="Nosofsky, Robert M." w:date="2020-06-09T16:49:00Z">
        <w:r>
          <w:rPr>
            <w:color w:val="000000"/>
          </w:rPr>
          <w:t>Exemplar-Model Account of Categorization and Recognition</w:t>
        </w:r>
      </w:ins>
    </w:p>
    <w:p w14:paraId="0B66199E" w14:textId="77777777" w:rsidR="00BE522D" w:rsidRDefault="00BE522D">
      <w:pPr>
        <w:jc w:val="center"/>
        <w:rPr>
          <w:ins w:id="8" w:author="Nosofsky, Robert M." w:date="2020-06-09T16:49:00Z"/>
          <w:color w:val="000000"/>
        </w:rPr>
        <w:pPrChange w:id="9" w:author="Nosofsky, Robert M." w:date="2020-06-09T16:49:00Z">
          <w:pPr/>
        </w:pPrChange>
      </w:pPr>
      <w:ins w:id="10" w:author="Nosofsky, Robert M." w:date="2020-06-09T16:49:00Z">
        <w:r>
          <w:rPr>
            <w:color w:val="000000"/>
          </w:rPr>
          <w:t>When Training Instances Never Repeat</w:t>
        </w:r>
      </w:ins>
    </w:p>
    <w:p w14:paraId="58BF7E7C" w14:textId="77777777" w:rsidR="00BE522D" w:rsidRDefault="00BE522D">
      <w:pPr>
        <w:jc w:val="center"/>
        <w:rPr>
          <w:ins w:id="11" w:author="Nosofsky, Robert M." w:date="2020-06-09T16:49:00Z"/>
          <w:color w:val="000000"/>
        </w:rPr>
        <w:pPrChange w:id="12" w:author="Nosofsky, Robert M." w:date="2020-06-09T16:49:00Z">
          <w:pPr/>
        </w:pPrChange>
      </w:pPr>
    </w:p>
    <w:p w14:paraId="4564430C" w14:textId="77777777" w:rsidR="00BE522D" w:rsidRDefault="00BE522D">
      <w:pPr>
        <w:jc w:val="center"/>
        <w:rPr>
          <w:ins w:id="13" w:author="Nosofsky, Robert M." w:date="2020-06-09T16:49:00Z"/>
          <w:color w:val="000000"/>
        </w:rPr>
        <w:pPrChange w:id="14" w:author="Nosofsky, Robert M." w:date="2020-06-09T16:49:00Z">
          <w:pPr/>
        </w:pPrChange>
      </w:pPr>
    </w:p>
    <w:p w14:paraId="326D01B2" w14:textId="77777777" w:rsidR="00BE522D" w:rsidRDefault="00BE522D">
      <w:pPr>
        <w:jc w:val="center"/>
        <w:rPr>
          <w:ins w:id="15" w:author="Nosofsky, Robert M." w:date="2020-06-09T16:49:00Z"/>
          <w:color w:val="000000"/>
        </w:rPr>
        <w:pPrChange w:id="16" w:author="Nosofsky, Robert M." w:date="2020-06-09T16:49:00Z">
          <w:pPr/>
        </w:pPrChange>
      </w:pPr>
      <w:ins w:id="17" w:author="Nosofsky, Robert M." w:date="2020-06-09T16:49:00Z">
        <w:r>
          <w:rPr>
            <w:color w:val="000000"/>
          </w:rPr>
          <w:t>Mingjia Hu and Robert M. Nosofsky</w:t>
        </w:r>
      </w:ins>
    </w:p>
    <w:p w14:paraId="24E3D25C" w14:textId="77777777" w:rsidR="00BE522D" w:rsidRDefault="00BE522D">
      <w:pPr>
        <w:jc w:val="center"/>
        <w:rPr>
          <w:ins w:id="18" w:author="Nosofsky, Robert M." w:date="2020-06-09T16:49:00Z"/>
          <w:color w:val="000000"/>
        </w:rPr>
        <w:pPrChange w:id="19" w:author="Nosofsky, Robert M." w:date="2020-06-09T16:49:00Z">
          <w:pPr/>
        </w:pPrChange>
      </w:pPr>
    </w:p>
    <w:p w14:paraId="70BB524D" w14:textId="77777777" w:rsidR="00BE522D" w:rsidRDefault="00BE522D">
      <w:pPr>
        <w:jc w:val="center"/>
        <w:rPr>
          <w:ins w:id="20" w:author="Nosofsky, Robert M." w:date="2020-06-09T16:50:00Z"/>
          <w:color w:val="000000"/>
        </w:rPr>
        <w:pPrChange w:id="21" w:author="Nosofsky, Robert M." w:date="2020-06-09T16:49:00Z">
          <w:pPr/>
        </w:pPrChange>
      </w:pPr>
      <w:ins w:id="22" w:author="Nosofsky, Robert M." w:date="2020-06-09T16:49:00Z">
        <w:r>
          <w:rPr>
            <w:color w:val="000000"/>
          </w:rPr>
          <w:t>Indiana Univ</w:t>
        </w:r>
      </w:ins>
      <w:ins w:id="23" w:author="Nosofsky, Robert M." w:date="2020-06-09T16:50:00Z">
        <w:r>
          <w:rPr>
            <w:color w:val="000000"/>
          </w:rPr>
          <w:t>ersity Bloomington</w:t>
        </w:r>
      </w:ins>
    </w:p>
    <w:p w14:paraId="1120363D" w14:textId="77777777" w:rsidR="00BE522D" w:rsidRDefault="00BE522D">
      <w:pPr>
        <w:jc w:val="center"/>
        <w:rPr>
          <w:ins w:id="24" w:author="Nosofsky, Robert M." w:date="2020-06-09T16:50:00Z"/>
          <w:color w:val="000000"/>
        </w:rPr>
        <w:pPrChange w:id="25" w:author="Nosofsky, Robert M." w:date="2020-06-09T16:49:00Z">
          <w:pPr/>
        </w:pPrChange>
      </w:pPr>
    </w:p>
    <w:p w14:paraId="1BCD89F2" w14:textId="77777777" w:rsidR="00BE522D" w:rsidRDefault="00BE522D">
      <w:pPr>
        <w:jc w:val="center"/>
        <w:rPr>
          <w:ins w:id="26" w:author="Nosofsky, Robert M." w:date="2020-06-09T16:50:00Z"/>
          <w:color w:val="000000"/>
        </w:rPr>
        <w:pPrChange w:id="27" w:author="Nosofsky, Robert M." w:date="2020-06-09T16:49:00Z">
          <w:pPr/>
        </w:pPrChange>
      </w:pPr>
    </w:p>
    <w:p w14:paraId="3731BCD7" w14:textId="77777777" w:rsidR="00BE522D" w:rsidRDefault="00BE522D">
      <w:pPr>
        <w:jc w:val="center"/>
        <w:rPr>
          <w:ins w:id="28" w:author="Nosofsky, Robert M." w:date="2020-06-09T16:50:00Z"/>
          <w:color w:val="000000"/>
        </w:rPr>
        <w:pPrChange w:id="29" w:author="Nosofsky, Robert M." w:date="2020-06-09T16:49:00Z">
          <w:pPr/>
        </w:pPrChange>
      </w:pPr>
    </w:p>
    <w:p w14:paraId="0A26593A" w14:textId="77777777" w:rsidR="00BE522D" w:rsidRDefault="00BE522D">
      <w:pPr>
        <w:jc w:val="center"/>
        <w:rPr>
          <w:ins w:id="30" w:author="Nosofsky, Robert M." w:date="2020-06-09T16:50:00Z"/>
          <w:color w:val="000000"/>
        </w:rPr>
        <w:pPrChange w:id="31" w:author="Nosofsky, Robert M." w:date="2020-06-09T16:49:00Z">
          <w:pPr/>
        </w:pPrChange>
      </w:pPr>
    </w:p>
    <w:p w14:paraId="7C39C6BB" w14:textId="77777777" w:rsidR="00BE522D" w:rsidRDefault="00BE522D">
      <w:pPr>
        <w:jc w:val="center"/>
        <w:rPr>
          <w:ins w:id="32" w:author="Nosofsky, Robert M." w:date="2020-06-09T16:50:00Z"/>
          <w:color w:val="000000"/>
        </w:rPr>
        <w:pPrChange w:id="33" w:author="Nosofsky, Robert M." w:date="2020-06-09T16:49:00Z">
          <w:pPr/>
        </w:pPrChange>
      </w:pPr>
    </w:p>
    <w:p w14:paraId="1F241EC4" w14:textId="77777777" w:rsidR="00BE522D" w:rsidRDefault="00BE522D">
      <w:pPr>
        <w:rPr>
          <w:ins w:id="34" w:author="Nosofsky, Robert M." w:date="2020-06-09T16:50:00Z"/>
          <w:color w:val="000000"/>
        </w:rPr>
      </w:pPr>
      <w:ins w:id="35" w:author="Nosofsky, Robert M." w:date="2020-06-09T16:50:00Z">
        <w:r>
          <w:rPr>
            <w:color w:val="000000"/>
          </w:rPr>
          <w:t>Robert Nosofsky</w:t>
        </w:r>
      </w:ins>
    </w:p>
    <w:p w14:paraId="74C0C664" w14:textId="77777777" w:rsidR="00BE522D" w:rsidRDefault="00BE522D">
      <w:pPr>
        <w:rPr>
          <w:ins w:id="36" w:author="Nosofsky, Robert M." w:date="2020-06-09T16:50:00Z"/>
          <w:color w:val="000000"/>
        </w:rPr>
      </w:pPr>
      <w:ins w:id="37" w:author="Nosofsky, Robert M." w:date="2020-06-09T16:50:00Z">
        <w:r>
          <w:rPr>
            <w:color w:val="000000"/>
          </w:rPr>
          <w:t>Psychological and Brain Sciences</w:t>
        </w:r>
      </w:ins>
    </w:p>
    <w:p w14:paraId="12C81E0C" w14:textId="77777777" w:rsidR="00BE522D" w:rsidRDefault="00BE522D">
      <w:pPr>
        <w:rPr>
          <w:ins w:id="38" w:author="Nosofsky, Robert M." w:date="2020-06-09T16:50:00Z"/>
          <w:color w:val="000000"/>
        </w:rPr>
      </w:pPr>
      <w:ins w:id="39" w:author="Nosofsky, Robert M." w:date="2020-06-09T16:50:00Z">
        <w:r>
          <w:rPr>
            <w:color w:val="000000"/>
          </w:rPr>
          <w:t>1101 E. Tenth Street</w:t>
        </w:r>
      </w:ins>
    </w:p>
    <w:p w14:paraId="5815DBCB" w14:textId="599DD316" w:rsidR="00BE522D" w:rsidRDefault="00BE522D">
      <w:pPr>
        <w:rPr>
          <w:ins w:id="40" w:author="Nosofsky, Robert M." w:date="2020-06-09T16:50:00Z"/>
          <w:color w:val="000000"/>
        </w:rPr>
      </w:pPr>
      <w:ins w:id="41" w:author="Nosofsky, Robert M." w:date="2020-06-09T16:50:00Z">
        <w:r>
          <w:rPr>
            <w:color w:val="000000"/>
          </w:rPr>
          <w:t>Indiana University</w:t>
        </w:r>
      </w:ins>
    </w:p>
    <w:p w14:paraId="16B7D2C1" w14:textId="77777777" w:rsidR="00BE522D" w:rsidRDefault="00BE522D">
      <w:pPr>
        <w:rPr>
          <w:ins w:id="42" w:author="Nosofsky, Robert M." w:date="2020-06-09T16:50:00Z"/>
          <w:color w:val="000000"/>
        </w:rPr>
      </w:pPr>
      <w:ins w:id="43" w:author="Nosofsky, Robert M." w:date="2020-06-09T16:50:00Z">
        <w:r>
          <w:rPr>
            <w:color w:val="000000"/>
          </w:rPr>
          <w:t>Bloomington, IN 47405</w:t>
        </w:r>
      </w:ins>
    </w:p>
    <w:p w14:paraId="33E663C8" w14:textId="02A9B8E5" w:rsidR="00BE522D" w:rsidRDefault="00BE522D">
      <w:pPr>
        <w:rPr>
          <w:ins w:id="44" w:author="Nosofsky, Robert M." w:date="2020-06-09T16:50:00Z"/>
          <w:color w:val="000000"/>
        </w:rPr>
      </w:pPr>
      <w:ins w:id="45" w:author="Nosofsky, Robert M." w:date="2020-06-09T16:50:00Z">
        <w:r>
          <w:rPr>
            <w:color w:val="000000"/>
          </w:rPr>
          <w:fldChar w:fldCharType="begin"/>
        </w:r>
        <w:r>
          <w:rPr>
            <w:color w:val="000000"/>
          </w:rPr>
          <w:instrText xml:space="preserve"> HYPERLINK "mailto:nosofsky@indiana.edu" </w:instrText>
        </w:r>
        <w:r>
          <w:rPr>
            <w:color w:val="000000"/>
          </w:rPr>
          <w:fldChar w:fldCharType="separate"/>
        </w:r>
        <w:r w:rsidRPr="00455C42">
          <w:rPr>
            <w:rStyle w:val="Hyperlink"/>
          </w:rPr>
          <w:t>nosofsky@indiana.edu</w:t>
        </w:r>
        <w:r>
          <w:rPr>
            <w:color w:val="000000"/>
          </w:rPr>
          <w:fldChar w:fldCharType="end"/>
        </w:r>
      </w:ins>
    </w:p>
    <w:p w14:paraId="4426CAE9" w14:textId="77777777" w:rsidR="00BE522D" w:rsidRDefault="00BE522D">
      <w:pPr>
        <w:rPr>
          <w:ins w:id="46" w:author="Nosofsky, Robert M." w:date="2020-06-09T16:50:00Z"/>
          <w:color w:val="000000"/>
        </w:rPr>
      </w:pPr>
    </w:p>
    <w:p w14:paraId="0274B874" w14:textId="288EB1BF" w:rsidR="00BE522D" w:rsidRDefault="00BE522D">
      <w:pPr>
        <w:rPr>
          <w:ins w:id="47" w:author="Nosofsky, Robert M." w:date="2020-06-09T16:49:00Z"/>
          <w:rFonts w:ascii="Times New Roman" w:eastAsia="Times New Roman" w:hAnsi="Times New Roman" w:cs="Times New Roman"/>
          <w:color w:val="000000"/>
          <w:sz w:val="24"/>
          <w:szCs w:val="24"/>
        </w:rPr>
      </w:pPr>
      <w:ins w:id="48" w:author="Nosofsky, Robert M." w:date="2020-06-09T16:49:00Z">
        <w:r>
          <w:rPr>
            <w:color w:val="000000"/>
          </w:rPr>
          <w:br w:type="page"/>
        </w:r>
      </w:ins>
    </w:p>
    <w:p w14:paraId="4521B974" w14:textId="6993920D" w:rsidR="00FD25DB" w:rsidRDefault="00614ACA">
      <w:pPr>
        <w:pStyle w:val="NormalWeb"/>
        <w:spacing w:before="0" w:beforeAutospacing="0" w:after="0" w:afterAutospacing="0" w:line="480" w:lineRule="auto"/>
        <w:ind w:firstLine="720"/>
        <w:contextualSpacing/>
        <w:rPr>
          <w:ins w:id="49" w:author="Nosofsky, Robert M." w:date="2020-06-08T10:44:00Z"/>
          <w:color w:val="000000"/>
        </w:rPr>
        <w:pPrChange w:id="50" w:author="Nosofsky, Robert M." w:date="2020-06-08T08:54:00Z">
          <w:pPr>
            <w:pStyle w:val="NormalWeb"/>
            <w:spacing w:before="0" w:beforeAutospacing="0" w:after="0" w:afterAutospacing="0"/>
            <w:jc w:val="both"/>
          </w:pPr>
        </w:pPrChange>
      </w:pPr>
      <w:ins w:id="51" w:author="Nosofsky, Robert M." w:date="2020-06-08T08:53:00Z">
        <w:r>
          <w:rPr>
            <w:color w:val="000000"/>
          </w:rPr>
          <w:lastRenderedPageBreak/>
          <w:t xml:space="preserve">A classic debate in research on human category learning has involved the contrast between exemplar and prototype models.  </w:t>
        </w:r>
      </w:ins>
      <w:del w:id="52" w:author="Nosofsky, Robert M." w:date="2020-06-08T08:54:00Z">
        <w:r w:rsidR="00FD25DB" w:rsidRPr="00C16167" w:rsidDel="00614ACA">
          <w:rPr>
            <w:color w:val="000000"/>
          </w:rPr>
          <w:delText>In</w:delText>
        </w:r>
        <w:r w:rsidR="00FD25DB" w:rsidDel="00614ACA">
          <w:rPr>
            <w:color w:val="000000"/>
          </w:rPr>
          <w:delText xml:space="preserve"> the categorization research, one of the central and the most debated issues has been the nature of category representation</w:delText>
        </w:r>
        <w:r w:rsidR="00FD25DB" w:rsidRPr="00C16167" w:rsidDel="00614ACA">
          <w:rPr>
            <w:color w:val="000000"/>
          </w:rPr>
          <w:delText xml:space="preserve">. </w:delText>
        </w:r>
      </w:del>
      <w:r w:rsidR="00FD25DB" w:rsidRPr="00C16167">
        <w:rPr>
          <w:color w:val="000000"/>
        </w:rPr>
        <w:t xml:space="preserve">According to </w:t>
      </w:r>
      <w:del w:id="53" w:author="Nosofsky, Robert M." w:date="2020-06-08T08:55:00Z">
        <w:r w:rsidR="00FD25DB" w:rsidRPr="00C16167" w:rsidDel="00614ACA">
          <w:rPr>
            <w:color w:val="000000"/>
          </w:rPr>
          <w:delText xml:space="preserve">the </w:delText>
        </w:r>
      </w:del>
      <w:r w:rsidR="00FD25DB" w:rsidRPr="00C16167">
        <w:rPr>
          <w:color w:val="000000"/>
        </w:rPr>
        <w:t xml:space="preserve">prototype </w:t>
      </w:r>
      <w:ins w:id="54" w:author="Nosofsky, Robert M." w:date="2020-06-08T08:55:00Z">
        <w:r>
          <w:rPr>
            <w:color w:val="000000"/>
          </w:rPr>
          <w:t>models</w:t>
        </w:r>
      </w:ins>
      <w:del w:id="55" w:author="Nosofsky, Robert M." w:date="2020-06-08T08:55:00Z">
        <w:r w:rsidR="00FD25DB" w:rsidRPr="00C16167" w:rsidDel="00614ACA">
          <w:rPr>
            <w:color w:val="000000"/>
          </w:rPr>
          <w:delText>theory</w:delText>
        </w:r>
      </w:del>
      <w:r w:rsidR="00FD25DB" w:rsidRPr="00C16167">
        <w:rPr>
          <w:color w:val="000000"/>
        </w:rPr>
        <w:t xml:space="preserve">, </w:t>
      </w:r>
      <w:r w:rsidR="00FD25DB">
        <w:rPr>
          <w:color w:val="000000"/>
        </w:rPr>
        <w:t>people represent</w:t>
      </w:r>
      <w:del w:id="56" w:author="Nosofsky, Robert M." w:date="2020-06-08T17:16:00Z">
        <w:r w:rsidR="00FD25DB" w:rsidDel="00D07583">
          <w:rPr>
            <w:color w:val="000000"/>
          </w:rPr>
          <w:delText xml:space="preserve"> a</w:delText>
        </w:r>
      </w:del>
      <w:r w:rsidR="00FD25DB">
        <w:rPr>
          <w:color w:val="000000"/>
        </w:rPr>
        <w:t xml:space="preserve"> categor</w:t>
      </w:r>
      <w:ins w:id="57" w:author="Nosofsky, Robert M." w:date="2020-06-08T17:15:00Z">
        <w:r w:rsidR="00D07583">
          <w:rPr>
            <w:color w:val="000000"/>
          </w:rPr>
          <w:t>ies</w:t>
        </w:r>
      </w:ins>
      <w:del w:id="58" w:author="Nosofsky, Robert M." w:date="2020-06-08T17:15:00Z">
        <w:r w:rsidR="00FD25DB" w:rsidDel="00D07583">
          <w:rPr>
            <w:color w:val="000000"/>
          </w:rPr>
          <w:delText>y</w:delText>
        </w:r>
      </w:del>
      <w:r w:rsidR="00FD25DB" w:rsidRPr="00C16167">
        <w:rPr>
          <w:color w:val="000000"/>
        </w:rPr>
        <w:t xml:space="preserve"> </w:t>
      </w:r>
      <w:r w:rsidR="00FD25DB">
        <w:rPr>
          <w:color w:val="000000"/>
        </w:rPr>
        <w:t>by abstracting</w:t>
      </w:r>
      <w:r w:rsidR="00FD25DB" w:rsidRPr="00C16167">
        <w:rPr>
          <w:color w:val="000000"/>
        </w:rPr>
        <w:t xml:space="preserve"> </w:t>
      </w:r>
      <w:ins w:id="59" w:author="Nosofsky, Robert M." w:date="2020-06-08T17:16:00Z">
        <w:r w:rsidR="00D07583">
          <w:rPr>
            <w:color w:val="000000"/>
          </w:rPr>
          <w:t>their</w:t>
        </w:r>
      </w:ins>
      <w:del w:id="60" w:author="Nosofsky, Robert M." w:date="2020-06-08T17:16:00Z">
        <w:r w:rsidR="00FD25DB" w:rsidDel="00D07583">
          <w:rPr>
            <w:color w:val="000000"/>
          </w:rPr>
          <w:delText>its</w:delText>
        </w:r>
      </w:del>
      <w:r w:rsidR="00FD25DB">
        <w:rPr>
          <w:color w:val="000000"/>
        </w:rPr>
        <w:t xml:space="preserve"> central tendenc</w:t>
      </w:r>
      <w:ins w:id="61" w:author="Nosofsky, Robert M." w:date="2020-06-08T17:16:00Z">
        <w:r w:rsidR="00D07583">
          <w:rPr>
            <w:color w:val="000000"/>
          </w:rPr>
          <w:t>ies</w:t>
        </w:r>
      </w:ins>
      <w:del w:id="62" w:author="Nosofsky, Robert M." w:date="2020-06-08T17:16:00Z">
        <w:r w:rsidR="00FD25DB" w:rsidDel="00D07583">
          <w:rPr>
            <w:color w:val="000000"/>
          </w:rPr>
          <w:delText>y</w:delText>
        </w:r>
      </w:del>
      <w:r w:rsidR="00FD25DB" w:rsidRPr="00C16167">
        <w:rPr>
          <w:color w:val="000000"/>
        </w:rPr>
        <w:t xml:space="preserve"> </w:t>
      </w:r>
      <w:r w:rsidR="00FD25DB">
        <w:rPr>
          <w:color w:val="000000"/>
        </w:rPr>
        <w:t>from</w:t>
      </w:r>
      <w:r w:rsidR="00FD25DB" w:rsidRPr="00C16167">
        <w:rPr>
          <w:color w:val="000000"/>
        </w:rPr>
        <w:t xml:space="preserve"> </w:t>
      </w:r>
      <w:r w:rsidR="00FD25DB">
        <w:rPr>
          <w:color w:val="000000"/>
        </w:rPr>
        <w:t xml:space="preserve">constituent </w:t>
      </w:r>
      <w:ins w:id="63" w:author="Nosofsky, Robert M." w:date="2020-06-10T10:44:00Z">
        <w:r w:rsidR="00CA2B17">
          <w:rPr>
            <w:color w:val="000000"/>
          </w:rPr>
          <w:t xml:space="preserve">training </w:t>
        </w:r>
      </w:ins>
      <w:r w:rsidR="00FD25DB">
        <w:rPr>
          <w:color w:val="000000"/>
        </w:rPr>
        <w:t>instances, and make categorization judgements based on similarity to the prototype</w:t>
      </w:r>
      <w:ins w:id="64" w:author="Nosofsky, Robert M." w:date="2020-06-08T17:16:00Z">
        <w:r w:rsidR="00D07583">
          <w:rPr>
            <w:color w:val="000000"/>
          </w:rPr>
          <w:t>s</w:t>
        </w:r>
      </w:ins>
      <w:r w:rsidR="004A6179">
        <w:rPr>
          <w:color w:val="000000"/>
        </w:rPr>
        <w:t xml:space="preserve"> </w:t>
      </w:r>
      <w:ins w:id="65" w:author="Nosofsky, Robert M." w:date="2020-06-08T08:55:00Z">
        <w:r>
          <w:rPr>
            <w:color w:val="000000"/>
          </w:rPr>
          <w:t>(</w:t>
        </w:r>
      </w:ins>
      <w:ins w:id="66" w:author="Nosofsky, Robert M." w:date="2020-06-08T08:56:00Z">
        <w:r>
          <w:rPr>
            <w:color w:val="000000"/>
          </w:rPr>
          <w:t xml:space="preserve">Homa, </w:t>
        </w:r>
      </w:ins>
      <w:ins w:id="67" w:author="Nosofsky, Robert M." w:date="2020-06-08T08:59:00Z">
        <w:r>
          <w:rPr>
            <w:color w:val="000000"/>
          </w:rPr>
          <w:t xml:space="preserve">Cross, et al., 1973; </w:t>
        </w:r>
      </w:ins>
      <w:ins w:id="68" w:author="Nosofsky, Robert M." w:date="2020-06-08T08:55:00Z">
        <w:r>
          <w:rPr>
            <w:color w:val="000000"/>
          </w:rPr>
          <w:t>Reed, 1972; Smi</w:t>
        </w:r>
      </w:ins>
      <w:ins w:id="69" w:author="Nosofsky, Robert M." w:date="2020-06-08T09:01:00Z">
        <w:r>
          <w:rPr>
            <w:color w:val="000000"/>
          </w:rPr>
          <w:t>th &amp; Minda, 1998)</w:t>
        </w:r>
      </w:ins>
      <w:del w:id="70" w:author="Nosofsky, Robert M." w:date="2020-06-08T08:55:00Z">
        <w:r w:rsidR="004A6179" w:rsidDel="00614ACA">
          <w:rPr>
            <w:color w:val="000000"/>
          </w:rPr>
          <w:delText>(</w:delText>
        </w:r>
        <w:commentRangeStart w:id="71"/>
        <w:r w:rsidR="004A6179" w:rsidDel="00614ACA">
          <w:rPr>
            <w:color w:val="000000"/>
          </w:rPr>
          <w:delText>…</w:delText>
        </w:r>
        <w:commentRangeEnd w:id="71"/>
        <w:r w:rsidR="005B1DB7" w:rsidDel="00614ACA">
          <w:rPr>
            <w:rStyle w:val="CommentReference"/>
            <w:rFonts w:asciiTheme="minorHAnsi" w:eastAsiaTheme="minorEastAsia" w:hAnsiTheme="minorHAnsi" w:cstheme="minorBidi"/>
          </w:rPr>
          <w:commentReference w:id="71"/>
        </w:r>
        <w:r w:rsidR="004A6179" w:rsidDel="00614ACA">
          <w:rPr>
            <w:color w:val="000000"/>
          </w:rPr>
          <w:delText>)</w:delText>
        </w:r>
      </w:del>
      <w:r w:rsidR="00FD25DB">
        <w:rPr>
          <w:color w:val="000000"/>
        </w:rPr>
        <w:t xml:space="preserve">. </w:t>
      </w:r>
      <w:ins w:id="72" w:author="Nosofsky, Robert M." w:date="2020-06-08T09:01:00Z">
        <w:r>
          <w:rPr>
            <w:color w:val="000000"/>
          </w:rPr>
          <w:t xml:space="preserve">  </w:t>
        </w:r>
      </w:ins>
      <w:r w:rsidR="00FD25DB" w:rsidRPr="00C16167">
        <w:rPr>
          <w:color w:val="000000"/>
        </w:rPr>
        <w:t xml:space="preserve">In contrast, according to </w:t>
      </w:r>
      <w:del w:id="73" w:author="Nosofsky, Robert M." w:date="2020-06-08T09:01:00Z">
        <w:r w:rsidR="00FD25DB" w:rsidRPr="00C16167" w:rsidDel="00614ACA">
          <w:rPr>
            <w:color w:val="000000"/>
          </w:rPr>
          <w:delText xml:space="preserve">the </w:delText>
        </w:r>
      </w:del>
      <w:r w:rsidR="00FD25DB" w:rsidRPr="00C16167">
        <w:rPr>
          <w:color w:val="000000"/>
        </w:rPr>
        <w:t>exemplar model</w:t>
      </w:r>
      <w:ins w:id="74" w:author="Nosofsky, Robert M." w:date="2020-06-08T09:01:00Z">
        <w:r>
          <w:rPr>
            <w:color w:val="000000"/>
          </w:rPr>
          <w:t>s</w:t>
        </w:r>
      </w:ins>
      <w:r w:rsidR="00FD25DB" w:rsidRPr="00C16167">
        <w:rPr>
          <w:color w:val="000000"/>
        </w:rPr>
        <w:t xml:space="preserve">, </w:t>
      </w:r>
      <w:r w:rsidR="00FD25DB">
        <w:rPr>
          <w:color w:val="000000"/>
        </w:rPr>
        <w:t>people represent</w:t>
      </w:r>
      <w:del w:id="75" w:author="Nosofsky, Robert M." w:date="2020-06-08T17:16:00Z">
        <w:r w:rsidR="00FD25DB" w:rsidDel="00D07583">
          <w:rPr>
            <w:color w:val="000000"/>
          </w:rPr>
          <w:delText xml:space="preserve"> a</w:delText>
        </w:r>
      </w:del>
      <w:r w:rsidR="00FD25DB">
        <w:rPr>
          <w:color w:val="000000"/>
        </w:rPr>
        <w:t xml:space="preserve"> categor</w:t>
      </w:r>
      <w:ins w:id="76" w:author="Nosofsky, Robert M." w:date="2020-06-08T17:16:00Z">
        <w:r w:rsidR="00D07583">
          <w:rPr>
            <w:color w:val="000000"/>
          </w:rPr>
          <w:t>ies</w:t>
        </w:r>
      </w:ins>
      <w:del w:id="77" w:author="Nosofsky, Robert M." w:date="2020-06-08T17:16:00Z">
        <w:r w:rsidR="00FD25DB" w:rsidDel="00D07583">
          <w:rPr>
            <w:color w:val="000000"/>
          </w:rPr>
          <w:delText>y</w:delText>
        </w:r>
      </w:del>
      <w:r w:rsidR="00FD25DB" w:rsidRPr="00C16167">
        <w:rPr>
          <w:color w:val="000000"/>
        </w:rPr>
        <w:t xml:space="preserve"> </w:t>
      </w:r>
      <w:r w:rsidR="00FD25DB">
        <w:rPr>
          <w:color w:val="000000"/>
        </w:rPr>
        <w:t xml:space="preserve">by storing </w:t>
      </w:r>
      <w:r w:rsidR="00FD25DB" w:rsidRPr="00C16167">
        <w:rPr>
          <w:color w:val="000000"/>
        </w:rPr>
        <w:t xml:space="preserve">individual </w:t>
      </w:r>
      <w:r w:rsidR="00FD25DB">
        <w:rPr>
          <w:color w:val="000000"/>
        </w:rPr>
        <w:t xml:space="preserve">constituent exemplars in memory, and base categorization judgements on </w:t>
      </w:r>
      <w:del w:id="78" w:author="Nosofsky, Robert M." w:date="2020-06-08T09:02:00Z">
        <w:r w:rsidR="00FD25DB" w:rsidDel="00614ACA">
          <w:rPr>
            <w:color w:val="000000"/>
          </w:rPr>
          <w:delText xml:space="preserve">summed </w:delText>
        </w:r>
      </w:del>
      <w:r w:rsidR="00FD25DB">
        <w:rPr>
          <w:color w:val="000000"/>
        </w:rPr>
        <w:t>similarity to the exemplars</w:t>
      </w:r>
      <w:ins w:id="79" w:author="Nosofsky, Robert M." w:date="2020-06-08T09:02:00Z">
        <w:r>
          <w:rPr>
            <w:color w:val="000000"/>
          </w:rPr>
          <w:t xml:space="preserve"> (Hintzman, 1986; Medin &amp; Schaffer, 1978; Nosofsky, 1986</w:t>
        </w:r>
      </w:ins>
      <w:del w:id="80" w:author="Nosofsky, Robert M." w:date="2020-06-08T09:02:00Z">
        <w:r w:rsidR="004A6179" w:rsidDel="00614ACA">
          <w:rPr>
            <w:color w:val="000000"/>
          </w:rPr>
          <w:delText xml:space="preserve"> (…</w:delText>
        </w:r>
      </w:del>
      <w:r w:rsidR="004A6179">
        <w:rPr>
          <w:color w:val="000000"/>
        </w:rPr>
        <w:t>)</w:t>
      </w:r>
      <w:r w:rsidR="00FD25DB">
        <w:rPr>
          <w:color w:val="000000"/>
        </w:rPr>
        <w:t>.</w:t>
      </w:r>
    </w:p>
    <w:p w14:paraId="3DD22CD5" w14:textId="77777777" w:rsidR="00E3359E" w:rsidRDefault="00E3359E">
      <w:pPr>
        <w:pStyle w:val="NormalWeb"/>
        <w:spacing w:before="0" w:beforeAutospacing="0" w:after="0" w:afterAutospacing="0" w:line="480" w:lineRule="auto"/>
        <w:contextualSpacing/>
        <w:rPr>
          <w:ins w:id="81" w:author="Nosofsky, Robert M." w:date="2020-06-08T10:44:00Z"/>
          <w:color w:val="000000"/>
        </w:rPr>
        <w:pPrChange w:id="82" w:author="Nosofsky, Robert M." w:date="2020-06-08T10:44:00Z">
          <w:pPr>
            <w:pStyle w:val="NormalWeb"/>
            <w:spacing w:before="0" w:beforeAutospacing="0" w:after="0" w:afterAutospacing="0"/>
            <w:jc w:val="both"/>
          </w:pPr>
        </w:pPrChange>
      </w:pPr>
    </w:p>
    <w:p w14:paraId="430EC890" w14:textId="556180D4" w:rsidR="00E3359E" w:rsidRPr="004A37C6" w:rsidRDefault="00E3359E">
      <w:pPr>
        <w:pStyle w:val="NormalWeb"/>
        <w:spacing w:before="0" w:beforeAutospacing="0" w:after="0" w:afterAutospacing="0" w:line="480" w:lineRule="auto"/>
        <w:contextualSpacing/>
        <w:rPr>
          <w:color w:val="000000"/>
          <w:u w:val="single"/>
          <w:rPrChange w:id="83" w:author="Nosofsky, Robert M." w:date="2020-06-08T10:45:00Z">
            <w:rPr>
              <w:color w:val="000000"/>
            </w:rPr>
          </w:rPrChange>
        </w:rPr>
        <w:pPrChange w:id="84" w:author="Nosofsky, Robert M." w:date="2020-06-08T10:44:00Z">
          <w:pPr>
            <w:pStyle w:val="NormalWeb"/>
            <w:spacing w:before="0" w:beforeAutospacing="0" w:after="0" w:afterAutospacing="0"/>
            <w:jc w:val="both"/>
          </w:pPr>
        </w:pPrChange>
      </w:pPr>
      <w:ins w:id="85" w:author="Nosofsky, Robert M." w:date="2020-06-08T10:44:00Z">
        <w:r w:rsidRPr="004A37C6">
          <w:rPr>
            <w:color w:val="000000"/>
            <w:u w:val="single"/>
            <w:rPrChange w:id="86" w:author="Nosofsky, Robert M." w:date="2020-06-08T10:45:00Z">
              <w:rPr>
                <w:color w:val="000000"/>
              </w:rPr>
            </w:rPrChange>
          </w:rPr>
          <w:t>Brief Review of the Debate</w:t>
        </w:r>
        <w:r w:rsidR="004A37C6" w:rsidRPr="004A37C6">
          <w:rPr>
            <w:color w:val="000000"/>
            <w:u w:val="single"/>
            <w:rPrChange w:id="87" w:author="Nosofsky, Robert M." w:date="2020-06-08T10:45:00Z">
              <w:rPr>
                <w:color w:val="000000"/>
              </w:rPr>
            </w:rPrChange>
          </w:rPr>
          <w:t xml:space="preserve"> in the Context of the Dot-Pattern Classification Paradigm</w:t>
        </w:r>
      </w:ins>
    </w:p>
    <w:p w14:paraId="39D46C69" w14:textId="091F2E8B" w:rsidR="00FD25DB" w:rsidRPr="00C16167" w:rsidDel="00042A96" w:rsidRDefault="00FD25DB">
      <w:pPr>
        <w:pStyle w:val="NormalWeb"/>
        <w:spacing w:before="0" w:beforeAutospacing="0" w:after="0" w:afterAutospacing="0" w:line="480" w:lineRule="auto"/>
        <w:contextualSpacing/>
        <w:rPr>
          <w:del w:id="88" w:author="Nosofsky, Robert M." w:date="2020-06-08T09:02:00Z"/>
          <w:color w:val="000000"/>
        </w:rPr>
        <w:pPrChange w:id="89" w:author="Nosofsky, Robert M." w:date="2020-06-08T08:54:00Z">
          <w:pPr>
            <w:pStyle w:val="NormalWeb"/>
            <w:spacing w:before="0" w:beforeAutospacing="0" w:after="0" w:afterAutospacing="0"/>
            <w:jc w:val="both"/>
          </w:pPr>
        </w:pPrChange>
      </w:pPr>
    </w:p>
    <w:p w14:paraId="32D89289" w14:textId="32C78966" w:rsidR="00D07583" w:rsidRDefault="00042A96">
      <w:pPr>
        <w:pStyle w:val="NormalWeb"/>
        <w:spacing w:before="0" w:beforeAutospacing="0" w:after="0" w:afterAutospacing="0" w:line="480" w:lineRule="auto"/>
        <w:ind w:firstLine="720"/>
        <w:contextualSpacing/>
        <w:rPr>
          <w:ins w:id="90" w:author="Nosofsky, Robert M." w:date="2020-06-08T17:17:00Z"/>
          <w:color w:val="000000"/>
        </w:rPr>
        <w:pPrChange w:id="91" w:author="Nosofsky, Robert M." w:date="2020-06-08T09:03:00Z">
          <w:pPr>
            <w:pStyle w:val="NormalWeb"/>
            <w:spacing w:before="0" w:beforeAutospacing="0" w:after="0" w:afterAutospacing="0"/>
            <w:jc w:val="both"/>
          </w:pPr>
        </w:pPrChange>
      </w:pPr>
      <w:ins w:id="92" w:author="Nosofsky, Robert M." w:date="2020-06-08T09:03:00Z">
        <w:r>
          <w:rPr>
            <w:color w:val="000000"/>
          </w:rPr>
          <w:t>M</w:t>
        </w:r>
      </w:ins>
      <w:del w:id="93" w:author="Nosofsky, Robert M." w:date="2020-06-08T09:03:00Z">
        <w:r w:rsidR="00FD25DB" w:rsidDel="00042A96">
          <w:rPr>
            <w:color w:val="000000"/>
          </w:rPr>
          <w:delText>Initially, m</w:delText>
        </w:r>
      </w:del>
      <w:r w:rsidR="00FD25DB">
        <w:rPr>
          <w:color w:val="000000"/>
        </w:rPr>
        <w:t>any experimental results</w:t>
      </w:r>
      <w:ins w:id="94" w:author="Nosofsky, Robert M." w:date="2020-06-08T09:03:00Z">
        <w:r>
          <w:rPr>
            <w:color w:val="000000"/>
          </w:rPr>
          <w:t xml:space="preserve"> that initially appeared to</w:t>
        </w:r>
      </w:ins>
      <w:del w:id="95" w:author="Nosofsky, Robert M." w:date="2020-06-08T09:03:00Z">
        <w:r w:rsidR="00FD25DB" w:rsidDel="00042A96">
          <w:rPr>
            <w:color w:val="000000"/>
          </w:rPr>
          <w:delText xml:space="preserve"> in</w:delText>
        </w:r>
      </w:del>
      <w:r w:rsidR="00FD25DB">
        <w:rPr>
          <w:color w:val="000000"/>
        </w:rPr>
        <w:t xml:space="preserve"> </w:t>
      </w:r>
      <w:ins w:id="96" w:author="Nosofsky, Robert M." w:date="2020-06-08T09:03:00Z">
        <w:r>
          <w:rPr>
            <w:color w:val="000000"/>
          </w:rPr>
          <w:t xml:space="preserve">strongly </w:t>
        </w:r>
      </w:ins>
      <w:r w:rsidR="00FD25DB">
        <w:rPr>
          <w:color w:val="000000"/>
        </w:rPr>
        <w:t xml:space="preserve">favor </w:t>
      </w:r>
      <w:del w:id="97" w:author="Nosofsky, Robert M." w:date="2020-06-08T09:03:00Z">
        <w:r w:rsidR="00FD25DB" w:rsidDel="00042A96">
          <w:rPr>
            <w:color w:val="000000"/>
          </w:rPr>
          <w:delText xml:space="preserve">of </w:delText>
        </w:r>
      </w:del>
      <w:r w:rsidR="00FD25DB">
        <w:rPr>
          <w:color w:val="000000"/>
        </w:rPr>
        <w:t>the prototype model</w:t>
      </w:r>
      <w:ins w:id="98" w:author="Nosofsky, Robert M." w:date="2020-06-08T09:04:00Z">
        <w:r>
          <w:rPr>
            <w:color w:val="000000"/>
          </w:rPr>
          <w:t xml:space="preserve"> were</w:t>
        </w:r>
      </w:ins>
      <w:del w:id="99" w:author="Nosofsky, Robert M." w:date="2020-06-08T09:04:00Z">
        <w:r w:rsidR="00FD25DB" w:rsidDel="00042A96">
          <w:rPr>
            <w:color w:val="000000"/>
          </w:rPr>
          <w:delText xml:space="preserve"> was</w:delText>
        </w:r>
      </w:del>
      <w:r w:rsidR="00FD25DB">
        <w:rPr>
          <w:color w:val="000000"/>
        </w:rPr>
        <w:t xml:space="preserve"> obtained from the</w:t>
      </w:r>
      <w:ins w:id="100" w:author="Nosofsky, Robert M." w:date="2020-06-08T17:21:00Z">
        <w:r w:rsidR="00D07583">
          <w:rPr>
            <w:color w:val="000000"/>
          </w:rPr>
          <w:t xml:space="preserve"> classic</w:t>
        </w:r>
      </w:ins>
      <w:r w:rsidR="00FD25DB">
        <w:rPr>
          <w:color w:val="000000"/>
        </w:rPr>
        <w:t xml:space="preserve"> dot</w:t>
      </w:r>
      <w:ins w:id="101" w:author="Nosofsky, Robert M." w:date="2020-06-08T09:04:00Z">
        <w:r>
          <w:rPr>
            <w:color w:val="000000"/>
          </w:rPr>
          <w:t>-</w:t>
        </w:r>
      </w:ins>
      <w:del w:id="102" w:author="Nosofsky, Robert M." w:date="2020-06-08T09:04:00Z">
        <w:r w:rsidR="00FD25DB" w:rsidDel="00042A96">
          <w:rPr>
            <w:color w:val="000000"/>
          </w:rPr>
          <w:delText xml:space="preserve"> </w:delText>
        </w:r>
      </w:del>
      <w:r w:rsidR="00FD25DB">
        <w:rPr>
          <w:color w:val="000000"/>
        </w:rPr>
        <w:t xml:space="preserve">pattern paradigm </w:t>
      </w:r>
      <w:ins w:id="103" w:author="Nosofsky, Robert M." w:date="2020-06-08T09:04:00Z">
        <w:r w:rsidR="001E2FF5">
          <w:rPr>
            <w:color w:val="000000"/>
          </w:rPr>
          <w:t>introduced</w:t>
        </w:r>
      </w:ins>
      <w:del w:id="104" w:author="Nosofsky, Robert M." w:date="2020-06-08T09:04:00Z">
        <w:r w:rsidR="00FD25DB" w:rsidDel="00042A96">
          <w:rPr>
            <w:color w:val="000000"/>
          </w:rPr>
          <w:delText>first proposed</w:delText>
        </w:r>
      </w:del>
      <w:r w:rsidR="00FD25DB">
        <w:rPr>
          <w:color w:val="000000"/>
        </w:rPr>
        <w:t xml:space="preserve"> by Posner and Keele (1968)</w:t>
      </w:r>
      <w:ins w:id="105" w:author="Nosofsky, Robert M." w:date="2020-06-10T10:46:00Z">
        <w:r w:rsidR="00CA2B17">
          <w:rPr>
            <w:color w:val="000000"/>
          </w:rPr>
          <w:t xml:space="preserve">; however, </w:t>
        </w:r>
      </w:ins>
      <w:ins w:id="106" w:author="Nosofsky, Robert M." w:date="2020-06-10T10:49:00Z">
        <w:r w:rsidR="00CA2B17">
          <w:rPr>
            <w:color w:val="000000"/>
          </w:rPr>
          <w:t xml:space="preserve">as reviewed below, </w:t>
        </w:r>
      </w:ins>
      <w:ins w:id="107" w:author="Nosofsky, Robert M." w:date="2020-06-10T10:46:00Z">
        <w:r w:rsidR="00CA2B17">
          <w:rPr>
            <w:color w:val="000000"/>
          </w:rPr>
          <w:t>exemplar theorists argued that such results</w:t>
        </w:r>
      </w:ins>
      <w:ins w:id="108" w:author="Nosofsky, Robert M." w:date="2020-06-10T10:47:00Z">
        <w:r w:rsidR="00064777">
          <w:rPr>
            <w:color w:val="000000"/>
          </w:rPr>
          <w:t xml:space="preserve"> are</w:t>
        </w:r>
        <w:r w:rsidR="00CA2B17">
          <w:rPr>
            <w:color w:val="000000"/>
          </w:rPr>
          <w:t xml:space="preserve"> compatible with exemplar models.</w:t>
        </w:r>
      </w:ins>
      <w:del w:id="109" w:author="Nosofsky, Robert M." w:date="2020-06-10T10:46:00Z">
        <w:r w:rsidR="00FD25DB" w:rsidDel="00CA2B17">
          <w:rPr>
            <w:color w:val="000000"/>
          </w:rPr>
          <w:delText>.</w:delText>
        </w:r>
      </w:del>
      <w:ins w:id="110" w:author="Nosofsky, Robert M." w:date="2020-06-08T11:31:00Z">
        <w:r w:rsidR="00E127BC">
          <w:rPr>
            <w:color w:val="000000"/>
          </w:rPr>
          <w:t xml:space="preserve"> </w:t>
        </w:r>
      </w:ins>
      <w:ins w:id="111" w:author="Nosofsky, Robert M." w:date="2020-06-10T10:50:00Z">
        <w:r w:rsidR="00CA2B17">
          <w:rPr>
            <w:color w:val="000000"/>
          </w:rPr>
          <w:t xml:space="preserve"> Recently, Homa, Blair, McClure, Medema, and Stone (2019) </w:t>
        </w:r>
      </w:ins>
      <w:ins w:id="112" w:author="Nosofsky, Robert M." w:date="2020-06-10T10:51:00Z">
        <w:r w:rsidR="00CA2B17">
          <w:rPr>
            <w:color w:val="000000"/>
          </w:rPr>
          <w:t>repo</w:t>
        </w:r>
      </w:ins>
      <w:ins w:id="113" w:author="Nosofsky, Robert M." w:date="2020-06-08T17:19:00Z">
        <w:r w:rsidR="00D07583">
          <w:rPr>
            <w:color w:val="000000"/>
          </w:rPr>
          <w:t>rted</w:t>
        </w:r>
      </w:ins>
      <w:ins w:id="114" w:author="Nosofsky, Robert M." w:date="2020-06-08T17:18:00Z">
        <w:r w:rsidR="00D07583">
          <w:rPr>
            <w:color w:val="000000"/>
          </w:rPr>
          <w:t xml:space="preserve"> </w:t>
        </w:r>
      </w:ins>
      <w:ins w:id="115" w:author="Nosofsky, Robert M." w:date="2020-06-10T10:51:00Z">
        <w:r w:rsidR="00CA2B17">
          <w:rPr>
            <w:color w:val="000000"/>
          </w:rPr>
          <w:t xml:space="preserve">a </w:t>
        </w:r>
      </w:ins>
      <w:ins w:id="116" w:author="Nosofsky, Robert M." w:date="2020-06-08T11:31:00Z">
        <w:r w:rsidR="00E127BC">
          <w:rPr>
            <w:color w:val="000000"/>
          </w:rPr>
          <w:t xml:space="preserve">new </w:t>
        </w:r>
      </w:ins>
      <w:ins w:id="117" w:author="Nosofsky, Robert M." w:date="2020-06-08T17:18:00Z">
        <w:r w:rsidR="00D07583">
          <w:rPr>
            <w:color w:val="000000"/>
          </w:rPr>
          <w:t xml:space="preserve">set of intriguing </w:t>
        </w:r>
      </w:ins>
      <w:ins w:id="118" w:author="Nosofsky, Robert M." w:date="2020-06-08T11:31:00Z">
        <w:r w:rsidR="00E127BC">
          <w:rPr>
            <w:color w:val="000000"/>
          </w:rPr>
          <w:t>results derived from this paradigm</w:t>
        </w:r>
      </w:ins>
      <w:ins w:id="119" w:author="Nosofsky, Robert M." w:date="2020-06-08T17:19:00Z">
        <w:r w:rsidR="00D07583">
          <w:rPr>
            <w:color w:val="000000"/>
          </w:rPr>
          <w:t xml:space="preserve"> </w:t>
        </w:r>
      </w:ins>
      <w:ins w:id="120" w:author="Nosofsky, Robert M." w:date="2020-06-10T10:47:00Z">
        <w:r w:rsidR="00CA2B17">
          <w:rPr>
            <w:color w:val="000000"/>
          </w:rPr>
          <w:t>t</w:t>
        </w:r>
      </w:ins>
      <w:ins w:id="121" w:author="Nosofsky, Robert M." w:date="2020-06-10T10:45:00Z">
        <w:r w:rsidR="00CA2B17">
          <w:rPr>
            <w:color w:val="000000"/>
          </w:rPr>
          <w:t>hat</w:t>
        </w:r>
      </w:ins>
      <w:ins w:id="122" w:author="Nosofsky, Robert M." w:date="2020-06-10T10:51:00Z">
        <w:r w:rsidR="00CA2B17">
          <w:rPr>
            <w:color w:val="000000"/>
          </w:rPr>
          <w:t xml:space="preserve"> they claimed severely challenge exemplar models.  Our goal in this article</w:t>
        </w:r>
      </w:ins>
      <w:ins w:id="123" w:author="Nosofsky, Robert M." w:date="2020-06-10T10:52:00Z">
        <w:r w:rsidR="00CA2B17">
          <w:rPr>
            <w:color w:val="000000"/>
          </w:rPr>
          <w:t xml:space="preserve"> is to address these challenges, using both exemplar-based modeling approaches and new empirical studies.</w:t>
        </w:r>
      </w:ins>
      <w:ins w:id="124" w:author="Nosofsky, Robert M." w:date="2020-06-10T10:53:00Z">
        <w:r w:rsidR="00CA2B17">
          <w:rPr>
            <w:color w:val="000000"/>
          </w:rPr>
          <w:t xml:space="preserve"> </w:t>
        </w:r>
      </w:ins>
      <w:ins w:id="125" w:author="Nosofsky, Robert M." w:date="2020-06-08T17:17:00Z">
        <w:r w:rsidR="00C1365C">
          <w:rPr>
            <w:color w:val="000000"/>
          </w:rPr>
          <w:t xml:space="preserve"> To set the stage for this goal,</w:t>
        </w:r>
      </w:ins>
      <w:ins w:id="126" w:author="Nosofsky, Robert M." w:date="2020-06-08T17:19:00Z">
        <w:r w:rsidR="00D07583">
          <w:rPr>
            <w:color w:val="000000"/>
          </w:rPr>
          <w:t xml:space="preserve"> we first provide a brief review of the basic</w:t>
        </w:r>
      </w:ins>
      <w:ins w:id="127" w:author="Nosofsky, Robert M." w:date="2020-06-10T10:54:00Z">
        <w:r w:rsidR="001E2FF5">
          <w:rPr>
            <w:color w:val="000000"/>
          </w:rPr>
          <w:t xml:space="preserve"> dot-pattern</w:t>
        </w:r>
      </w:ins>
      <w:ins w:id="128" w:author="Nosofsky, Robert M." w:date="2020-06-08T17:19:00Z">
        <w:r w:rsidR="00D07583">
          <w:rPr>
            <w:color w:val="000000"/>
          </w:rPr>
          <w:t xml:space="preserve"> paradigm and its influence on the prototype-exemplar model debate.</w:t>
        </w:r>
      </w:ins>
      <w:ins w:id="129" w:author="Nosofsky, Robert M." w:date="2020-06-08T17:17:00Z">
        <w:r w:rsidR="00D07583">
          <w:rPr>
            <w:color w:val="000000"/>
          </w:rPr>
          <w:t xml:space="preserve"> </w:t>
        </w:r>
      </w:ins>
    </w:p>
    <w:p w14:paraId="254FC6BF" w14:textId="5DCE3CA7" w:rsidR="00FD25DB" w:rsidRDefault="00FD25DB">
      <w:pPr>
        <w:pStyle w:val="NormalWeb"/>
        <w:spacing w:before="0" w:beforeAutospacing="0" w:after="0" w:afterAutospacing="0" w:line="480" w:lineRule="auto"/>
        <w:ind w:firstLine="720"/>
        <w:contextualSpacing/>
        <w:rPr>
          <w:color w:val="000000"/>
        </w:rPr>
        <w:pPrChange w:id="130" w:author="Nosofsky, Robert M." w:date="2020-06-08T09:03:00Z">
          <w:pPr>
            <w:pStyle w:val="NormalWeb"/>
            <w:spacing w:before="0" w:beforeAutospacing="0" w:after="0" w:afterAutospacing="0"/>
            <w:jc w:val="both"/>
          </w:pPr>
        </w:pPrChange>
      </w:pPr>
      <w:del w:id="131" w:author="Nosofsky, Robert M." w:date="2020-06-08T17:20:00Z">
        <w:r w:rsidDel="00D07583">
          <w:rPr>
            <w:color w:val="000000"/>
          </w:rPr>
          <w:delText xml:space="preserve"> </w:delText>
        </w:r>
      </w:del>
      <w:r>
        <w:rPr>
          <w:color w:val="000000"/>
        </w:rPr>
        <w:t>In a typical dot</w:t>
      </w:r>
      <w:ins w:id="132" w:author="Nosofsky, Robert M." w:date="2020-06-08T09:04:00Z">
        <w:r w:rsidR="00042A96">
          <w:rPr>
            <w:color w:val="000000"/>
          </w:rPr>
          <w:t>-</w:t>
        </w:r>
      </w:ins>
      <w:del w:id="133" w:author="Nosofsky, Robert M." w:date="2020-06-08T09:04:00Z">
        <w:r w:rsidDel="00042A96">
          <w:rPr>
            <w:color w:val="000000"/>
          </w:rPr>
          <w:delText xml:space="preserve"> </w:delText>
        </w:r>
      </w:del>
      <w:r>
        <w:rPr>
          <w:color w:val="000000"/>
        </w:rPr>
        <w:t>pattern experiment</w:t>
      </w:r>
      <w:r w:rsidRPr="00C16167">
        <w:rPr>
          <w:color w:val="000000"/>
        </w:rPr>
        <w:t xml:space="preserve">, prototypes representing different categories </w:t>
      </w:r>
      <w:ins w:id="134" w:author="Nosofsky, Robert M." w:date="2020-06-08T09:06:00Z">
        <w:r w:rsidR="00042A96">
          <w:rPr>
            <w:color w:val="000000"/>
          </w:rPr>
          <w:t>are</w:t>
        </w:r>
      </w:ins>
      <w:del w:id="135" w:author="Nosofsky, Robert M." w:date="2020-06-08T09:06:00Z">
        <w:r w:rsidRPr="00C16167" w:rsidDel="00042A96">
          <w:rPr>
            <w:color w:val="000000"/>
          </w:rPr>
          <w:delText>were</w:delText>
        </w:r>
      </w:del>
      <w:r w:rsidRPr="00C16167">
        <w:rPr>
          <w:color w:val="000000"/>
        </w:rPr>
        <w:t xml:space="preserve"> </w:t>
      </w:r>
      <w:r>
        <w:rPr>
          <w:color w:val="000000"/>
        </w:rPr>
        <w:t xml:space="preserve">first generated by randomly placing nine dots </w:t>
      </w:r>
      <w:del w:id="136" w:author="Nosofsky, Robert M." w:date="2020-06-08T09:06:00Z">
        <w:r w:rsidDel="00042A96">
          <w:rPr>
            <w:color w:val="000000"/>
          </w:rPr>
          <w:delText xml:space="preserve">(connected or not) </w:delText>
        </w:r>
      </w:del>
      <w:r>
        <w:rPr>
          <w:color w:val="000000"/>
        </w:rPr>
        <w:t>in a grid</w:t>
      </w:r>
      <w:ins w:id="137" w:author="Nosofsky, Robert M." w:date="2020-06-08T09:06:00Z">
        <w:r w:rsidR="00042A96">
          <w:rPr>
            <w:color w:val="000000"/>
          </w:rPr>
          <w:t>;</w:t>
        </w:r>
      </w:ins>
      <w:del w:id="138" w:author="Nosofsky, Robert M." w:date="2020-06-08T09:06:00Z">
        <w:r w:rsidDel="00042A96">
          <w:rPr>
            <w:color w:val="000000"/>
          </w:rPr>
          <w:delText>,</w:delText>
        </w:r>
      </w:del>
      <w:r>
        <w:rPr>
          <w:color w:val="000000"/>
        </w:rPr>
        <w:t xml:space="preserve"> then</w:t>
      </w:r>
      <w:r w:rsidRPr="00C16167">
        <w:rPr>
          <w:color w:val="000000"/>
        </w:rPr>
        <w:t xml:space="preserve"> </w:t>
      </w:r>
      <w:r>
        <w:rPr>
          <w:color w:val="000000"/>
        </w:rPr>
        <w:t xml:space="preserve">patterns of </w:t>
      </w:r>
      <w:r w:rsidRPr="00C16167">
        <w:rPr>
          <w:color w:val="000000"/>
        </w:rPr>
        <w:t>various</w:t>
      </w:r>
      <w:r>
        <w:rPr>
          <w:color w:val="000000"/>
        </w:rPr>
        <w:t xml:space="preserve"> levels of</w:t>
      </w:r>
      <w:r w:rsidRPr="00C16167">
        <w:rPr>
          <w:color w:val="000000"/>
        </w:rPr>
        <w:t xml:space="preserve"> </w:t>
      </w:r>
      <w:r>
        <w:rPr>
          <w:color w:val="000000"/>
        </w:rPr>
        <w:t>distortion</w:t>
      </w:r>
      <w:del w:id="139" w:author="Nosofsky, Robert M." w:date="2020-06-08T09:07:00Z">
        <w:r w:rsidRPr="00C16167" w:rsidDel="00042A96">
          <w:rPr>
            <w:color w:val="000000"/>
          </w:rPr>
          <w:delText>s</w:delText>
        </w:r>
      </w:del>
      <w:r w:rsidRPr="00C16167">
        <w:rPr>
          <w:color w:val="000000"/>
        </w:rPr>
        <w:t xml:space="preserve"> </w:t>
      </w:r>
      <w:ins w:id="140" w:author="Nosofsky, Robert M." w:date="2020-06-08T09:07:00Z">
        <w:r w:rsidR="00042A96">
          <w:rPr>
            <w:color w:val="000000"/>
          </w:rPr>
          <w:t>are</w:t>
        </w:r>
      </w:ins>
      <w:del w:id="141" w:author="Nosofsky, Robert M." w:date="2020-06-08T09:07:00Z">
        <w:r w:rsidRPr="00C16167" w:rsidDel="00042A96">
          <w:rPr>
            <w:color w:val="000000"/>
          </w:rPr>
          <w:delText>were</w:delText>
        </w:r>
      </w:del>
      <w:r>
        <w:rPr>
          <w:color w:val="000000"/>
        </w:rPr>
        <w:t xml:space="preserve"> constructed</w:t>
      </w:r>
      <w:r w:rsidRPr="00C16167">
        <w:rPr>
          <w:color w:val="000000"/>
        </w:rPr>
        <w:t xml:space="preserve"> </w:t>
      </w:r>
      <w:r>
        <w:rPr>
          <w:color w:val="000000"/>
        </w:rPr>
        <w:t xml:space="preserve">by displacing </w:t>
      </w:r>
      <w:ins w:id="142" w:author="Nosofsky, Robert M." w:date="2020-06-08T09:07:00Z">
        <w:r w:rsidR="00042A96">
          <w:rPr>
            <w:color w:val="000000"/>
          </w:rPr>
          <w:t xml:space="preserve">the </w:t>
        </w:r>
      </w:ins>
      <w:del w:id="143" w:author="Nosofsky, Robert M." w:date="2020-06-08T09:07:00Z">
        <w:r w:rsidDel="00042A96">
          <w:rPr>
            <w:color w:val="000000"/>
          </w:rPr>
          <w:delText xml:space="preserve">each </w:delText>
        </w:r>
      </w:del>
      <w:r>
        <w:rPr>
          <w:color w:val="000000"/>
        </w:rPr>
        <w:t xml:space="preserve">dots of the </w:t>
      </w:r>
      <w:del w:id="144" w:author="Nosofsky, Robert M." w:date="2020-06-08T09:07:00Z">
        <w:r w:rsidDel="00042A96">
          <w:rPr>
            <w:color w:val="000000"/>
          </w:rPr>
          <w:delText xml:space="preserve">corresponding </w:delText>
        </w:r>
      </w:del>
      <w:r>
        <w:rPr>
          <w:color w:val="000000"/>
        </w:rPr>
        <w:t>prototype</w:t>
      </w:r>
      <w:ins w:id="145" w:author="Nosofsky, Robert M." w:date="2020-06-08T09:07:00Z">
        <w:r w:rsidR="00042A96">
          <w:rPr>
            <w:color w:val="000000"/>
          </w:rPr>
          <w:t>s</w:t>
        </w:r>
      </w:ins>
      <w:r w:rsidRPr="00C16167">
        <w:rPr>
          <w:color w:val="000000"/>
        </w:rPr>
        <w:t xml:space="preserve"> </w:t>
      </w:r>
      <w:r>
        <w:rPr>
          <w:color w:val="000000"/>
        </w:rPr>
        <w:t>according to</w:t>
      </w:r>
      <w:r w:rsidRPr="00C16167">
        <w:rPr>
          <w:color w:val="000000"/>
        </w:rPr>
        <w:t xml:space="preserve"> a statistical-distortion </w:t>
      </w:r>
      <w:r>
        <w:rPr>
          <w:color w:val="000000"/>
        </w:rPr>
        <w:t>rule</w:t>
      </w:r>
      <w:r w:rsidRPr="00C16167">
        <w:rPr>
          <w:color w:val="000000"/>
        </w:rPr>
        <w:t>.</w:t>
      </w:r>
      <w:ins w:id="146" w:author="Nosofsky, Robert M." w:date="2020-06-08T09:08:00Z">
        <w:r w:rsidR="00042A96">
          <w:rPr>
            <w:color w:val="000000"/>
          </w:rPr>
          <w:t xml:space="preserve">  Higher levels of distortion produce dot patterns that are systematically less </w:t>
        </w:r>
      </w:ins>
      <w:ins w:id="147" w:author="Nosofsky, Robert M." w:date="2020-06-08T09:09:00Z">
        <w:r w:rsidR="00042A96">
          <w:rPr>
            <w:color w:val="000000"/>
          </w:rPr>
          <w:t>similar</w:t>
        </w:r>
      </w:ins>
      <w:ins w:id="148" w:author="Nosofsky, Robert M." w:date="2020-06-08T09:08:00Z">
        <w:r w:rsidR="00042A96">
          <w:rPr>
            <w:color w:val="000000"/>
          </w:rPr>
          <w:t xml:space="preserve"> </w:t>
        </w:r>
      </w:ins>
      <w:ins w:id="149" w:author="Nosofsky, Robert M." w:date="2020-06-08T09:09:00Z">
        <w:r w:rsidR="00042A96">
          <w:rPr>
            <w:color w:val="000000"/>
          </w:rPr>
          <w:t xml:space="preserve">to the </w:t>
        </w:r>
        <w:r w:rsidR="00042A96">
          <w:rPr>
            <w:color w:val="000000"/>
          </w:rPr>
          <w:lastRenderedPageBreak/>
          <w:t>originating prototypes.</w:t>
        </w:r>
      </w:ins>
      <w:r w:rsidRPr="00C16167">
        <w:rPr>
          <w:color w:val="000000"/>
        </w:rPr>
        <w:t xml:space="preserve"> </w:t>
      </w:r>
      <w:ins w:id="150" w:author="Nosofsky, Robert M." w:date="2020-06-08T09:10:00Z">
        <w:r w:rsidR="00042A96">
          <w:rPr>
            <w:color w:val="000000"/>
          </w:rPr>
          <w:t>The</w:t>
        </w:r>
      </w:ins>
      <w:del w:id="151" w:author="Nosofsky, Robert M." w:date="2020-06-08T09:10:00Z">
        <w:r w:rsidDel="00042A96">
          <w:rPr>
            <w:color w:val="000000"/>
          </w:rPr>
          <w:delText>The</w:delText>
        </w:r>
      </w:del>
      <w:r>
        <w:rPr>
          <w:color w:val="000000"/>
        </w:rPr>
        <w:t xml:space="preserve"> experiment </w:t>
      </w:r>
      <w:ins w:id="152" w:author="Nosofsky, Robert M." w:date="2020-06-08T10:27:00Z">
        <w:r w:rsidR="00AE425F">
          <w:rPr>
            <w:color w:val="000000"/>
          </w:rPr>
          <w:t xml:space="preserve">typically </w:t>
        </w:r>
      </w:ins>
      <w:r>
        <w:rPr>
          <w:color w:val="000000"/>
        </w:rPr>
        <w:t>consists of a learning phase, in which</w:t>
      </w:r>
      <w:r w:rsidRPr="00C16167">
        <w:rPr>
          <w:color w:val="000000"/>
        </w:rPr>
        <w:t xml:space="preserve"> subjects </w:t>
      </w:r>
      <w:ins w:id="153" w:author="Nosofsky, Robert M." w:date="2020-06-08T09:10:00Z">
        <w:r w:rsidR="00042A96">
          <w:rPr>
            <w:color w:val="000000"/>
          </w:rPr>
          <w:t>are</w:t>
        </w:r>
      </w:ins>
      <w:del w:id="154" w:author="Nosofsky, Robert M." w:date="2020-06-08T09:10:00Z">
        <w:r w:rsidRPr="00C16167" w:rsidDel="00042A96">
          <w:rPr>
            <w:color w:val="000000"/>
          </w:rPr>
          <w:delText>were</w:delText>
        </w:r>
      </w:del>
      <w:r w:rsidRPr="00C16167">
        <w:rPr>
          <w:color w:val="000000"/>
        </w:rPr>
        <w:t xml:space="preserve"> trained to classify </w:t>
      </w:r>
      <w:r>
        <w:rPr>
          <w:color w:val="000000"/>
        </w:rPr>
        <w:t>a number of distorted patterns, followed by a transfer phase</w:t>
      </w:r>
      <w:r w:rsidRPr="00C16167">
        <w:rPr>
          <w:color w:val="000000"/>
        </w:rPr>
        <w:t xml:space="preserve">, </w:t>
      </w:r>
      <w:r>
        <w:rPr>
          <w:color w:val="000000"/>
        </w:rPr>
        <w:t xml:space="preserve">in which </w:t>
      </w:r>
      <w:r w:rsidRPr="00C16167">
        <w:rPr>
          <w:color w:val="000000"/>
        </w:rPr>
        <w:t xml:space="preserve">subjects </w:t>
      </w:r>
      <w:ins w:id="155" w:author="Nosofsky, Robert M." w:date="2020-06-08T09:11:00Z">
        <w:r w:rsidR="00042A96">
          <w:rPr>
            <w:color w:val="000000"/>
          </w:rPr>
          <w:t>are</w:t>
        </w:r>
      </w:ins>
      <w:del w:id="156" w:author="Nosofsky, Robert M." w:date="2020-06-08T09:11:00Z">
        <w:r w:rsidRPr="00C16167" w:rsidDel="00042A96">
          <w:rPr>
            <w:color w:val="000000"/>
          </w:rPr>
          <w:delText>were</w:delText>
        </w:r>
      </w:del>
      <w:r w:rsidRPr="00C16167">
        <w:rPr>
          <w:color w:val="000000"/>
        </w:rPr>
        <w:t xml:space="preserve"> tested on classifying</w:t>
      </w:r>
      <w:ins w:id="157" w:author="Nosofsky, Robert M." w:date="2020-06-08T09:11:00Z">
        <w:r w:rsidR="00042A96">
          <w:rPr>
            <w:color w:val="000000"/>
          </w:rPr>
          <w:t xml:space="preserve"> a variety of</w:t>
        </w:r>
      </w:ins>
      <w:r w:rsidRPr="00C16167">
        <w:rPr>
          <w:color w:val="000000"/>
        </w:rPr>
        <w:t xml:space="preserve"> patterns including </w:t>
      </w:r>
      <w:ins w:id="158" w:author="Nosofsky, Robert M." w:date="2020-06-08T09:11:00Z">
        <w:r w:rsidR="00042A96">
          <w:rPr>
            <w:color w:val="000000"/>
          </w:rPr>
          <w:t xml:space="preserve">the </w:t>
        </w:r>
      </w:ins>
      <w:r w:rsidRPr="00C16167">
        <w:rPr>
          <w:color w:val="000000"/>
        </w:rPr>
        <w:t xml:space="preserve">old </w:t>
      </w:r>
      <w:r>
        <w:rPr>
          <w:color w:val="000000"/>
        </w:rPr>
        <w:t xml:space="preserve">training </w:t>
      </w:r>
      <w:r w:rsidRPr="00C16167">
        <w:rPr>
          <w:color w:val="000000"/>
        </w:rPr>
        <w:t>distortions, the prototype</w:t>
      </w:r>
      <w:r>
        <w:rPr>
          <w:color w:val="000000"/>
        </w:rPr>
        <w:t>s</w:t>
      </w:r>
      <w:ins w:id="159" w:author="Nosofsky, Robert M." w:date="2020-06-08T09:11:00Z">
        <w:r w:rsidR="00042A96">
          <w:rPr>
            <w:color w:val="000000"/>
          </w:rPr>
          <w:t>,</w:t>
        </w:r>
      </w:ins>
      <w:r w:rsidRPr="00C16167">
        <w:rPr>
          <w:color w:val="000000"/>
        </w:rPr>
        <w:t xml:space="preserve"> and various</w:t>
      </w:r>
      <w:r>
        <w:rPr>
          <w:color w:val="000000"/>
        </w:rPr>
        <w:t xml:space="preserve"> new distortions</w:t>
      </w:r>
      <w:ins w:id="160" w:author="Nosofsky, Robert M." w:date="2020-06-08T09:12:00Z">
        <w:r w:rsidR="00042A96">
          <w:rPr>
            <w:color w:val="000000"/>
          </w:rPr>
          <w:t xml:space="preserve"> of the prototypes</w:t>
        </w:r>
      </w:ins>
      <w:r>
        <w:rPr>
          <w:color w:val="000000"/>
        </w:rPr>
        <w:t xml:space="preserve">. </w:t>
      </w:r>
      <w:ins w:id="161" w:author="Nosofsky, Robert M." w:date="2020-06-08T09:11:00Z">
        <w:r w:rsidR="00042A96">
          <w:rPr>
            <w:color w:val="000000"/>
          </w:rPr>
          <w:t xml:space="preserve"> </w:t>
        </w:r>
      </w:ins>
      <w:r>
        <w:rPr>
          <w:color w:val="000000"/>
        </w:rPr>
        <w:t>Early studies found that in the transfer phase, the classification accuracy</w:t>
      </w:r>
      <w:ins w:id="162" w:author="Nosofsky, Robert M." w:date="2020-06-09T13:59:00Z">
        <w:r w:rsidR="00C1365C">
          <w:rPr>
            <w:color w:val="000000"/>
          </w:rPr>
          <w:t xml:space="preserve"> of</w:t>
        </w:r>
      </w:ins>
      <w:del w:id="163" w:author="Nosofsky, Robert M." w:date="2020-06-09T13:59:00Z">
        <w:r w:rsidDel="00C1365C">
          <w:rPr>
            <w:color w:val="000000"/>
          </w:rPr>
          <w:delText xml:space="preserve"> of </w:delText>
        </w:r>
      </w:del>
      <w:ins w:id="164" w:author="Nosofsky, Robert M." w:date="2020-06-09T13:59:00Z">
        <w:r w:rsidR="00C1365C">
          <w:rPr>
            <w:color w:val="000000"/>
          </w:rPr>
          <w:t xml:space="preserve"> t</w:t>
        </w:r>
      </w:ins>
      <w:ins w:id="165" w:author="Nosofsky, Robert M." w:date="2020-06-08T09:13:00Z">
        <w:r w:rsidR="00285B0C">
          <w:rPr>
            <w:color w:val="000000"/>
          </w:rPr>
          <w:t xml:space="preserve">he </w:t>
        </w:r>
      </w:ins>
      <w:r>
        <w:rPr>
          <w:color w:val="000000"/>
        </w:rPr>
        <w:t>prototype not presented in the learning phase</w:t>
      </w:r>
      <w:ins w:id="166" w:author="Nosofsky, Robert M." w:date="2020-06-08T09:12:00Z">
        <w:r w:rsidR="00285B0C">
          <w:rPr>
            <w:color w:val="000000"/>
          </w:rPr>
          <w:t xml:space="preserve"> was</w:t>
        </w:r>
      </w:ins>
      <w:del w:id="167" w:author="Nosofsky, Robert M." w:date="2020-06-08T09:12:00Z">
        <w:r w:rsidDel="00285B0C">
          <w:rPr>
            <w:color w:val="000000"/>
          </w:rPr>
          <w:delText xml:space="preserve"> were</w:delText>
        </w:r>
      </w:del>
      <w:r>
        <w:rPr>
          <w:color w:val="000000"/>
        </w:rPr>
        <w:t xml:space="preserve"> </w:t>
      </w:r>
      <w:del w:id="168" w:author="Nosofsky, Robert M." w:date="2020-06-08T09:13:00Z">
        <w:r w:rsidDel="00285B0C">
          <w:rPr>
            <w:color w:val="000000"/>
          </w:rPr>
          <w:delText xml:space="preserve">often </w:delText>
        </w:r>
      </w:del>
      <w:r>
        <w:rPr>
          <w:color w:val="000000"/>
        </w:rPr>
        <w:t>higher than</w:t>
      </w:r>
      <w:ins w:id="169" w:author="Nosofsky, Robert M." w:date="2020-06-08T09:13:00Z">
        <w:r w:rsidR="00285B0C">
          <w:rPr>
            <w:color w:val="000000"/>
          </w:rPr>
          <w:t xml:space="preserve"> </w:t>
        </w:r>
      </w:ins>
      <w:ins w:id="170" w:author="Nosofsky, Robert M." w:date="2020-06-09T13:58:00Z">
        <w:r w:rsidR="00C1365C">
          <w:rPr>
            <w:color w:val="000000"/>
          </w:rPr>
          <w:t xml:space="preserve">that of </w:t>
        </w:r>
      </w:ins>
      <w:ins w:id="171" w:author="Nosofsky, Robert M." w:date="2020-06-08T09:13:00Z">
        <w:r w:rsidR="00285B0C">
          <w:rPr>
            <w:color w:val="000000"/>
          </w:rPr>
          <w:t>the</w:t>
        </w:r>
      </w:ins>
      <w:r>
        <w:rPr>
          <w:color w:val="000000"/>
        </w:rPr>
        <w:t xml:space="preserve"> various new distortions, </w:t>
      </w:r>
      <w:ins w:id="172" w:author="Nosofsky, Robert M." w:date="2020-06-08T09:13:00Z">
        <w:r w:rsidR="00285B0C">
          <w:rPr>
            <w:color w:val="000000"/>
          </w:rPr>
          <w:t xml:space="preserve">and </w:t>
        </w:r>
      </w:ins>
      <w:r>
        <w:rPr>
          <w:color w:val="000000"/>
        </w:rPr>
        <w:t>sometimes even exceed</w:t>
      </w:r>
      <w:ins w:id="173" w:author="Nosofsky, Robert M." w:date="2020-06-08T09:13:00Z">
        <w:r w:rsidR="00285B0C">
          <w:rPr>
            <w:color w:val="000000"/>
          </w:rPr>
          <w:t>ed</w:t>
        </w:r>
      </w:ins>
      <w:del w:id="174" w:author="Nosofsky, Robert M." w:date="2020-06-08T09:13:00Z">
        <w:r w:rsidDel="00285B0C">
          <w:rPr>
            <w:color w:val="000000"/>
          </w:rPr>
          <w:delText>ing</w:delText>
        </w:r>
      </w:del>
      <w:r>
        <w:rPr>
          <w:color w:val="000000"/>
        </w:rPr>
        <w:t xml:space="preserve"> that of </w:t>
      </w:r>
      <w:ins w:id="175" w:author="Nosofsky, Robert M." w:date="2020-06-08T09:13:00Z">
        <w:r w:rsidR="00285B0C">
          <w:rPr>
            <w:color w:val="000000"/>
          </w:rPr>
          <w:t xml:space="preserve">the </w:t>
        </w:r>
      </w:ins>
      <w:r>
        <w:rPr>
          <w:color w:val="000000"/>
        </w:rPr>
        <w:t xml:space="preserve">old </w:t>
      </w:r>
      <w:ins w:id="176" w:author="Nosofsky, Robert M." w:date="2020-06-10T10:56:00Z">
        <w:r w:rsidR="001E2FF5">
          <w:rPr>
            <w:color w:val="000000"/>
          </w:rPr>
          <w:t xml:space="preserve">training </w:t>
        </w:r>
      </w:ins>
      <w:r>
        <w:rPr>
          <w:color w:val="000000"/>
        </w:rPr>
        <w:t>distortions</w:t>
      </w:r>
      <w:ins w:id="177" w:author="Nosofsky, Robert M." w:date="2020-06-08T09:13:00Z">
        <w:r w:rsidR="00285B0C">
          <w:rPr>
            <w:color w:val="000000"/>
          </w:rPr>
          <w:t xml:space="preserve"> themselves</w:t>
        </w:r>
      </w:ins>
      <w:ins w:id="178" w:author="Nosofsky, Robert M." w:date="2020-06-08T17:22:00Z">
        <w:r w:rsidR="00D07583">
          <w:rPr>
            <w:color w:val="000000"/>
          </w:rPr>
          <w:t xml:space="preserve"> (e.g., </w:t>
        </w:r>
      </w:ins>
      <w:ins w:id="179" w:author="Nosofsky, Robert M." w:date="2020-06-08T17:23:00Z">
        <w:r w:rsidR="00D07583">
          <w:rPr>
            <w:color w:val="000000"/>
          </w:rPr>
          <w:t xml:space="preserve">Homa et al., 1973; Posner &amp; Keele, 1968, 1970).  </w:t>
        </w:r>
      </w:ins>
      <w:del w:id="180" w:author="Nosofsky, Robert M." w:date="2020-06-08T17:23:00Z">
        <w:r w:rsidDel="00D07583">
          <w:rPr>
            <w:color w:val="000000"/>
          </w:rPr>
          <w:delText xml:space="preserve">. </w:delText>
        </w:r>
      </w:del>
      <w:r>
        <w:rPr>
          <w:color w:val="000000"/>
        </w:rPr>
        <w:t>Th</w:t>
      </w:r>
      <w:ins w:id="181" w:author="Nosofsky, Robert M." w:date="2020-06-08T09:13:00Z">
        <w:r w:rsidR="00285B0C">
          <w:rPr>
            <w:color w:val="000000"/>
          </w:rPr>
          <w:t>is</w:t>
        </w:r>
      </w:ins>
      <w:del w:id="182" w:author="Nosofsky, Robert M." w:date="2020-06-08T09:13:00Z">
        <w:r w:rsidDel="00285B0C">
          <w:rPr>
            <w:color w:val="000000"/>
          </w:rPr>
          <w:delText>e</w:delText>
        </w:r>
      </w:del>
      <w:r>
        <w:rPr>
          <w:color w:val="000000"/>
        </w:rPr>
        <w:t xml:space="preserve"> prototype</w:t>
      </w:r>
      <w:ins w:id="183" w:author="Nosofsky, Robert M." w:date="2020-06-08T17:23:00Z">
        <w:r w:rsidR="00D07583">
          <w:rPr>
            <w:color w:val="000000"/>
          </w:rPr>
          <w:t>-</w:t>
        </w:r>
      </w:ins>
      <w:del w:id="184" w:author="Nosofsky, Robert M." w:date="2020-06-08T17:23:00Z">
        <w:r w:rsidDel="00D07583">
          <w:rPr>
            <w:color w:val="000000"/>
          </w:rPr>
          <w:delText xml:space="preserve"> </w:delText>
        </w:r>
      </w:del>
      <w:r>
        <w:rPr>
          <w:color w:val="000000"/>
        </w:rPr>
        <w:t xml:space="preserve">enhancement effect was cited as </w:t>
      </w:r>
      <w:del w:id="185" w:author="Nosofsky, Robert M." w:date="2020-06-08T09:14:00Z">
        <w:r w:rsidDel="00285B0C">
          <w:rPr>
            <w:color w:val="000000"/>
          </w:rPr>
          <w:delText>a</w:delText>
        </w:r>
      </w:del>
      <w:del w:id="186" w:author="Nosofsky, Robert M." w:date="2020-06-08T09:13:00Z">
        <w:r w:rsidDel="00285B0C">
          <w:rPr>
            <w:color w:val="000000"/>
          </w:rPr>
          <w:delText xml:space="preserve">n </w:delText>
        </w:r>
      </w:del>
      <w:r>
        <w:rPr>
          <w:color w:val="000000"/>
        </w:rPr>
        <w:t>evidence for the abstraction of a prototype</w:t>
      </w:r>
      <w:ins w:id="187" w:author="Nosofsky, Robert M." w:date="2020-06-08T09:14:00Z">
        <w:r w:rsidR="00285B0C">
          <w:rPr>
            <w:color w:val="000000"/>
          </w:rPr>
          <w:t xml:space="preserve"> as a basis for representing the categories</w:t>
        </w:r>
      </w:ins>
      <w:ins w:id="188" w:author="Nosofsky, Robert M." w:date="2020-06-08T17:23:00Z">
        <w:r w:rsidR="00D07583">
          <w:rPr>
            <w:color w:val="000000"/>
          </w:rPr>
          <w:t xml:space="preserve">. </w:t>
        </w:r>
      </w:ins>
      <w:r w:rsidR="00C43820">
        <w:rPr>
          <w:color w:val="000000"/>
        </w:rPr>
        <w:t xml:space="preserve"> </w:t>
      </w:r>
      <w:del w:id="189" w:author="Nosofsky, Robert M." w:date="2020-06-08T17:22:00Z">
        <w:r w:rsidR="00C43820" w:rsidDel="00D07583">
          <w:rPr>
            <w:color w:val="000000"/>
          </w:rPr>
          <w:delText>(Posner &amp; Keele, 1968, 1970</w:delText>
        </w:r>
      </w:del>
      <w:del w:id="190" w:author="Nosofsky, Robert M." w:date="2020-06-08T09:14:00Z">
        <w:r w:rsidR="00C43820" w:rsidDel="00285B0C">
          <w:rPr>
            <w:color w:val="000000"/>
          </w:rPr>
          <w:delText>, …</w:delText>
        </w:r>
      </w:del>
      <w:del w:id="191" w:author="Nosofsky, Robert M." w:date="2020-06-08T17:22:00Z">
        <w:r w:rsidR="00C43820" w:rsidDel="00D07583">
          <w:rPr>
            <w:color w:val="000000"/>
          </w:rPr>
          <w:delText>)</w:delText>
        </w:r>
        <w:r w:rsidDel="00D07583">
          <w:rPr>
            <w:color w:val="000000"/>
          </w:rPr>
          <w:delText xml:space="preserve">. </w:delText>
        </w:r>
      </w:del>
      <w:r>
        <w:rPr>
          <w:color w:val="000000"/>
        </w:rPr>
        <w:t>Moreover,</w:t>
      </w:r>
      <w:del w:id="192" w:author="Nosofsky, Robert M." w:date="2020-06-10T19:31:00Z">
        <w:r w:rsidDel="0041687B">
          <w:rPr>
            <w:color w:val="000000"/>
          </w:rPr>
          <w:delText xml:space="preserve"> </w:delText>
        </w:r>
      </w:del>
      <w:del w:id="193" w:author="Nosofsky, Robert M." w:date="2020-06-08T09:15:00Z">
        <w:r w:rsidDel="00285B0C">
          <w:rPr>
            <w:color w:val="000000"/>
          </w:rPr>
          <w:delText>the</w:delText>
        </w:r>
      </w:del>
      <w:r>
        <w:rPr>
          <w:color w:val="000000"/>
        </w:rPr>
        <w:t xml:space="preserve"> classification accuracy tended to decrease for new patterns with higher level</w:t>
      </w:r>
      <w:ins w:id="194" w:author="Nosofsky, Robert M." w:date="2020-06-08T09:15:00Z">
        <w:r w:rsidR="00285B0C">
          <w:rPr>
            <w:color w:val="000000"/>
          </w:rPr>
          <w:t>s</w:t>
        </w:r>
      </w:ins>
      <w:r>
        <w:rPr>
          <w:color w:val="000000"/>
        </w:rPr>
        <w:t xml:space="preserve"> of distortion</w:t>
      </w:r>
      <w:ins w:id="195" w:author="Nosofsky, Robert M." w:date="2020-06-08T09:15:00Z">
        <w:r w:rsidR="00285B0C">
          <w:rPr>
            <w:color w:val="000000"/>
          </w:rPr>
          <w:t xml:space="preserve"> from the prototypes</w:t>
        </w:r>
      </w:ins>
      <w:del w:id="196" w:author="Nosofsky, Robert M." w:date="2020-06-08T09:15:00Z">
        <w:r w:rsidDel="00285B0C">
          <w:rPr>
            <w:color w:val="000000"/>
          </w:rPr>
          <w:delText>s</w:delText>
        </w:r>
      </w:del>
      <w:ins w:id="197" w:author="Nosofsky, Robert M." w:date="2020-06-08T09:16:00Z">
        <w:r w:rsidR="00285B0C">
          <w:rPr>
            <w:color w:val="000000"/>
          </w:rPr>
          <w:t xml:space="preserve">, producing a systematic “typicality gradient”.  </w:t>
        </w:r>
      </w:ins>
      <w:del w:id="198" w:author="Nosofsky, Robert M." w:date="2020-06-08T09:16:00Z">
        <w:r w:rsidDel="00285B0C">
          <w:rPr>
            <w:color w:val="000000"/>
          </w:rPr>
          <w:delText>.</w:delText>
        </w:r>
      </w:del>
      <w:r>
        <w:rPr>
          <w:color w:val="000000"/>
        </w:rPr>
        <w:t xml:space="preserve"> The typicality gradient is also consistent with the prototype model as patterns of higher levels of distortion are less similar to the prototype. </w:t>
      </w:r>
    </w:p>
    <w:p w14:paraId="0088559F" w14:textId="51BD2766" w:rsidR="00FD25DB" w:rsidDel="00285B0C" w:rsidRDefault="00FD25DB">
      <w:pPr>
        <w:pStyle w:val="NormalWeb"/>
        <w:spacing w:before="0" w:beforeAutospacing="0" w:after="0" w:afterAutospacing="0" w:line="480" w:lineRule="auto"/>
        <w:contextualSpacing/>
        <w:rPr>
          <w:del w:id="199" w:author="Nosofsky, Robert M." w:date="2020-06-08T09:17:00Z"/>
          <w:color w:val="000000"/>
        </w:rPr>
        <w:pPrChange w:id="200" w:author="Nosofsky, Robert M." w:date="2020-06-08T08:54:00Z">
          <w:pPr>
            <w:pStyle w:val="NormalWeb"/>
            <w:spacing w:before="0" w:beforeAutospacing="0" w:after="0" w:afterAutospacing="0"/>
            <w:jc w:val="both"/>
          </w:pPr>
        </w:pPrChange>
      </w:pPr>
    </w:p>
    <w:p w14:paraId="09496C23" w14:textId="2BEEDBC2" w:rsidR="00FD25DB" w:rsidRDefault="00FD25DB">
      <w:pPr>
        <w:pStyle w:val="NormalWeb"/>
        <w:spacing w:before="0" w:beforeAutospacing="0" w:after="0" w:afterAutospacing="0" w:line="480" w:lineRule="auto"/>
        <w:ind w:firstLine="720"/>
        <w:contextualSpacing/>
        <w:rPr>
          <w:color w:val="000000"/>
        </w:rPr>
        <w:pPrChange w:id="201" w:author="Nosofsky, Robert M." w:date="2020-06-08T09:17:00Z">
          <w:pPr>
            <w:pStyle w:val="NormalWeb"/>
            <w:spacing w:before="0" w:beforeAutospacing="0" w:after="0" w:afterAutospacing="0"/>
            <w:jc w:val="both"/>
          </w:pPr>
        </w:pPrChange>
      </w:pPr>
      <w:r>
        <w:rPr>
          <w:color w:val="000000"/>
        </w:rPr>
        <w:t>However, these</w:t>
      </w:r>
      <w:ins w:id="202" w:author="Nosofsky, Robert M." w:date="2020-06-08T09:17:00Z">
        <w:r w:rsidR="00285B0C">
          <w:rPr>
            <w:color w:val="000000"/>
          </w:rPr>
          <w:t xml:space="preserve"> classic</w:t>
        </w:r>
      </w:ins>
      <w:r>
        <w:rPr>
          <w:color w:val="000000"/>
        </w:rPr>
        <w:t xml:space="preserve"> results were also shown to be compatible with the</w:t>
      </w:r>
      <w:ins w:id="203" w:author="Nosofsky, Robert M." w:date="2020-06-08T09:17:00Z">
        <w:r w:rsidR="00285B0C">
          <w:rPr>
            <w:color w:val="000000"/>
          </w:rPr>
          <w:t xml:space="preserve"> predictions from</w:t>
        </w:r>
      </w:ins>
      <w:r>
        <w:rPr>
          <w:color w:val="000000"/>
        </w:rPr>
        <w:t xml:space="preserve"> exemplar model</w:t>
      </w:r>
      <w:ins w:id="204" w:author="Nosofsky, Robert M." w:date="2020-06-08T09:17:00Z">
        <w:r w:rsidR="00285B0C">
          <w:rPr>
            <w:color w:val="000000"/>
          </w:rPr>
          <w:t>s</w:t>
        </w:r>
      </w:ins>
      <w:r w:rsidR="00C43820">
        <w:rPr>
          <w:color w:val="000000"/>
        </w:rPr>
        <w:t xml:space="preserve"> (</w:t>
      </w:r>
      <w:ins w:id="205" w:author="Nosofsky, Robert M." w:date="2020-06-08T09:17:00Z">
        <w:r w:rsidR="00285B0C">
          <w:rPr>
            <w:color w:val="000000"/>
          </w:rPr>
          <w:t xml:space="preserve">e.g., </w:t>
        </w:r>
      </w:ins>
      <w:r w:rsidR="00C43820">
        <w:rPr>
          <w:rStyle w:val="normalchar"/>
          <w:color w:val="000000"/>
        </w:rPr>
        <w:t>Hintzman, 1986</w:t>
      </w:r>
      <w:ins w:id="206" w:author="Nosofsky, Robert M." w:date="2020-06-08T09:18:00Z">
        <w:r w:rsidR="00285B0C">
          <w:rPr>
            <w:rStyle w:val="normalchar"/>
            <w:color w:val="000000"/>
          </w:rPr>
          <w:t>; Nosofsky, 1988;</w:t>
        </w:r>
      </w:ins>
      <w:del w:id="207" w:author="Nosofsky, Robert M." w:date="2020-06-08T09:18:00Z">
        <w:r w:rsidR="00C43820" w:rsidDel="00285B0C">
          <w:rPr>
            <w:rStyle w:val="normalchar"/>
            <w:color w:val="000000"/>
          </w:rPr>
          <w:delText>,</w:delText>
        </w:r>
      </w:del>
      <w:ins w:id="208" w:author="Nosofsky, Robert M." w:date="2020-06-08T09:18:00Z">
        <w:r w:rsidR="00285B0C">
          <w:rPr>
            <w:rStyle w:val="normalchar"/>
            <w:color w:val="000000"/>
          </w:rPr>
          <w:t xml:space="preserve"> Shin &amp; Nosofsky, 1992</w:t>
        </w:r>
      </w:ins>
      <w:del w:id="209" w:author="Nosofsky, Robert M." w:date="2020-06-08T09:18:00Z">
        <w:r w:rsidR="00C43820" w:rsidDel="00285B0C">
          <w:rPr>
            <w:rStyle w:val="normalchar"/>
            <w:color w:val="000000"/>
          </w:rPr>
          <w:delText xml:space="preserve"> …</w:delText>
        </w:r>
      </w:del>
      <w:r w:rsidR="00C43820">
        <w:rPr>
          <w:rStyle w:val="normalchar"/>
          <w:color w:val="000000"/>
        </w:rPr>
        <w:t>)</w:t>
      </w:r>
      <w:ins w:id="210" w:author="Nosofsky, Robert M." w:date="2020-06-08T09:18:00Z">
        <w:r w:rsidR="00285B0C">
          <w:rPr>
            <w:color w:val="000000"/>
          </w:rPr>
          <w:t xml:space="preserve">, which posit that category evidence is related to the summed similarity of test items to the training exemplars of the categories. </w:t>
        </w:r>
      </w:ins>
      <w:del w:id="211" w:author="Nosofsky, Robert M." w:date="2020-06-08T09:18:00Z">
        <w:r w:rsidDel="00285B0C">
          <w:rPr>
            <w:color w:val="000000"/>
          </w:rPr>
          <w:delText>.</w:delText>
        </w:r>
      </w:del>
      <w:r>
        <w:rPr>
          <w:color w:val="000000"/>
        </w:rPr>
        <w:t xml:space="preserve"> The typicality</w:t>
      </w:r>
      <w:ins w:id="212" w:author="Nosofsky, Robert M." w:date="2020-06-08T09:20:00Z">
        <w:r w:rsidR="00285B0C">
          <w:rPr>
            <w:color w:val="000000"/>
          </w:rPr>
          <w:t>-</w:t>
        </w:r>
      </w:ins>
      <w:del w:id="213" w:author="Nosofsky, Robert M." w:date="2020-06-08T09:20:00Z">
        <w:r w:rsidDel="00285B0C">
          <w:rPr>
            <w:color w:val="000000"/>
          </w:rPr>
          <w:delText xml:space="preserve"> </w:delText>
        </w:r>
      </w:del>
      <w:r>
        <w:rPr>
          <w:color w:val="000000"/>
        </w:rPr>
        <w:t>gradient effect</w:t>
      </w:r>
      <w:ins w:id="214" w:author="Nosofsky, Robert M." w:date="2020-06-08T09:20:00Z">
        <w:r w:rsidR="00285B0C">
          <w:rPr>
            <w:color w:val="000000"/>
          </w:rPr>
          <w:t xml:space="preserve"> arises because </w:t>
        </w:r>
      </w:ins>
      <w:del w:id="215" w:author="Nosofsky, Robert M." w:date="2020-06-08T09:21:00Z">
        <w:r w:rsidDel="00285B0C">
          <w:rPr>
            <w:color w:val="000000"/>
          </w:rPr>
          <w:delText xml:space="preserve"> is confirmed as </w:delText>
        </w:r>
      </w:del>
      <w:r>
        <w:rPr>
          <w:color w:val="000000"/>
        </w:rPr>
        <w:t>the summed similarity</w:t>
      </w:r>
      <w:ins w:id="216" w:author="Nosofsky, Robert M." w:date="2020-06-08T09:21:00Z">
        <w:r w:rsidR="00285B0C">
          <w:rPr>
            <w:color w:val="000000"/>
          </w:rPr>
          <w:t xml:space="preserve"> of </w:t>
        </w:r>
      </w:ins>
      <w:ins w:id="217" w:author="Nosofsky, Robert M." w:date="2020-06-08T09:24:00Z">
        <w:r w:rsidR="00E537F4">
          <w:rPr>
            <w:color w:val="000000"/>
          </w:rPr>
          <w:t xml:space="preserve">novel </w:t>
        </w:r>
      </w:ins>
      <w:ins w:id="218" w:author="Nosofsky, Robert M." w:date="2020-06-08T09:21:00Z">
        <w:r w:rsidR="00285B0C">
          <w:rPr>
            <w:color w:val="000000"/>
          </w:rPr>
          <w:t>test items</w:t>
        </w:r>
      </w:ins>
      <w:r>
        <w:rPr>
          <w:color w:val="000000"/>
        </w:rPr>
        <w:t xml:space="preserve"> to </w:t>
      </w:r>
      <w:ins w:id="219" w:author="Nosofsky, Robert M." w:date="2020-06-08T09:25:00Z">
        <w:r w:rsidR="00E537F4">
          <w:rPr>
            <w:color w:val="000000"/>
          </w:rPr>
          <w:t xml:space="preserve">the </w:t>
        </w:r>
      </w:ins>
      <w:r>
        <w:rPr>
          <w:color w:val="000000"/>
        </w:rPr>
        <w:t>old exemplars of a category tend</w:t>
      </w:r>
      <w:ins w:id="220" w:author="Nosofsky, Robert M." w:date="2020-06-08T09:21:00Z">
        <w:r w:rsidR="00285B0C">
          <w:rPr>
            <w:color w:val="000000"/>
          </w:rPr>
          <w:t>s</w:t>
        </w:r>
      </w:ins>
      <w:r>
        <w:rPr>
          <w:color w:val="000000"/>
        </w:rPr>
        <w:t xml:space="preserve"> to be higher for patterns closer to the center of category. </w:t>
      </w:r>
      <w:ins w:id="221" w:author="Nosofsky, Robert M." w:date="2020-06-11T08:23:00Z">
        <w:r w:rsidR="00064777">
          <w:rPr>
            <w:color w:val="000000"/>
          </w:rPr>
          <w:t xml:space="preserve"> </w:t>
        </w:r>
      </w:ins>
      <w:r>
        <w:rPr>
          <w:color w:val="000000"/>
        </w:rPr>
        <w:t>The prototype</w:t>
      </w:r>
      <w:ins w:id="222" w:author="Nosofsky, Robert M." w:date="2020-06-08T09:21:00Z">
        <w:r w:rsidR="00285B0C">
          <w:rPr>
            <w:color w:val="000000"/>
          </w:rPr>
          <w:t>-</w:t>
        </w:r>
      </w:ins>
      <w:del w:id="223" w:author="Nosofsky, Robert M." w:date="2020-06-08T09:21:00Z">
        <w:r w:rsidDel="00285B0C">
          <w:rPr>
            <w:color w:val="000000"/>
          </w:rPr>
          <w:delText xml:space="preserve"> </w:delText>
        </w:r>
      </w:del>
      <w:r>
        <w:rPr>
          <w:color w:val="000000"/>
        </w:rPr>
        <w:t xml:space="preserve">enhancement effect </w:t>
      </w:r>
      <w:ins w:id="224" w:author="Nosofsky, Robert M." w:date="2020-06-08T09:22:00Z">
        <w:r w:rsidR="00285B0C">
          <w:rPr>
            <w:color w:val="000000"/>
          </w:rPr>
          <w:t>aris</w:t>
        </w:r>
        <w:r w:rsidR="00E537F4">
          <w:rPr>
            <w:color w:val="000000"/>
          </w:rPr>
          <w:t>es because the prototype is highly similar to virtually all the old training distortions; by contrast, any given old training distortion may be highly similar only to itself.</w:t>
        </w:r>
      </w:ins>
      <w:del w:id="225" w:author="Nosofsky, Robert M." w:date="2020-06-08T09:24:00Z">
        <w:r w:rsidDel="00E537F4">
          <w:rPr>
            <w:color w:val="000000"/>
          </w:rPr>
          <w:delText>is confirmed as the prototype is on average more similar to numerous old exemplars compared to a specific old exemplar that exactly matches itself but more different from other old exemplars.</w:delText>
        </w:r>
      </w:del>
      <w:r>
        <w:rPr>
          <w:color w:val="000000"/>
        </w:rPr>
        <w:t xml:space="preserve"> </w:t>
      </w:r>
    </w:p>
    <w:p w14:paraId="60C6371B" w14:textId="62A49B8E" w:rsidR="00FD25DB" w:rsidDel="00E537F4" w:rsidRDefault="00FD25DB">
      <w:pPr>
        <w:pStyle w:val="NormalWeb"/>
        <w:spacing w:before="0" w:beforeAutospacing="0" w:after="0" w:afterAutospacing="0" w:line="480" w:lineRule="auto"/>
        <w:contextualSpacing/>
        <w:rPr>
          <w:del w:id="226" w:author="Nosofsky, Robert M." w:date="2020-06-08T09:25:00Z"/>
          <w:color w:val="000000"/>
        </w:rPr>
        <w:pPrChange w:id="227" w:author="Nosofsky, Robert M." w:date="2020-06-08T08:54:00Z">
          <w:pPr>
            <w:pStyle w:val="NormalWeb"/>
            <w:spacing w:before="0" w:beforeAutospacing="0" w:after="0" w:afterAutospacing="0"/>
            <w:jc w:val="both"/>
          </w:pPr>
        </w:pPrChange>
      </w:pPr>
    </w:p>
    <w:p w14:paraId="517EF456" w14:textId="59640CB6" w:rsidR="00063DEC" w:rsidRDefault="00FD25DB">
      <w:pPr>
        <w:pStyle w:val="NormalWeb"/>
        <w:spacing w:before="0" w:beforeAutospacing="0" w:after="0" w:afterAutospacing="0" w:line="480" w:lineRule="auto"/>
        <w:ind w:firstLine="720"/>
        <w:contextualSpacing/>
        <w:rPr>
          <w:ins w:id="228" w:author="Nosofsky, Robert M." w:date="2020-06-08T09:52:00Z"/>
          <w:color w:val="000000"/>
        </w:rPr>
        <w:pPrChange w:id="229" w:author="Nosofsky, Robert M." w:date="2020-06-08T09:25:00Z">
          <w:pPr>
            <w:pStyle w:val="NormalWeb"/>
            <w:spacing w:before="0" w:beforeAutospacing="0" w:after="0" w:afterAutospacing="0"/>
            <w:jc w:val="both"/>
          </w:pPr>
        </w:pPrChange>
      </w:pPr>
      <w:r>
        <w:rPr>
          <w:color w:val="000000"/>
        </w:rPr>
        <w:t xml:space="preserve">Since </w:t>
      </w:r>
      <w:ins w:id="230" w:author="Nosofsky, Robert M." w:date="2020-06-08T09:25:00Z">
        <w:r w:rsidR="00E537F4">
          <w:rPr>
            <w:color w:val="000000"/>
          </w:rPr>
          <w:t>the classic studies of Posner and Keele (1968, 1970)</w:t>
        </w:r>
      </w:ins>
      <w:del w:id="231" w:author="Nosofsky, Robert M." w:date="2020-06-08T09:25:00Z">
        <w:r w:rsidDel="00E537F4">
          <w:rPr>
            <w:color w:val="000000"/>
          </w:rPr>
          <w:delText>then</w:delText>
        </w:r>
      </w:del>
      <w:r>
        <w:rPr>
          <w:color w:val="000000"/>
        </w:rPr>
        <w:t xml:space="preserve">, many </w:t>
      </w:r>
      <w:del w:id="232" w:author="Nosofsky, Robert M." w:date="2020-06-08T09:26:00Z">
        <w:r w:rsidDel="00E537F4">
          <w:rPr>
            <w:color w:val="000000"/>
          </w:rPr>
          <w:delText>pro-</w:delText>
        </w:r>
      </w:del>
      <w:r>
        <w:rPr>
          <w:color w:val="000000"/>
        </w:rPr>
        <w:t xml:space="preserve">prototype </w:t>
      </w:r>
      <w:ins w:id="233" w:author="Nosofsky, Robert M." w:date="2020-06-08T09:26:00Z">
        <w:r w:rsidR="00E537F4">
          <w:rPr>
            <w:color w:val="000000"/>
          </w:rPr>
          <w:t xml:space="preserve">theorists </w:t>
        </w:r>
      </w:ins>
      <w:del w:id="234" w:author="Nosofsky, Robert M." w:date="2020-06-08T09:26:00Z">
        <w:r w:rsidDel="00E537F4">
          <w:rPr>
            <w:color w:val="000000"/>
          </w:rPr>
          <w:delText>researchers</w:delText>
        </w:r>
      </w:del>
      <w:ins w:id="235" w:author="Nosofsky, Robert M." w:date="2020-06-08T09:26:00Z">
        <w:r w:rsidR="00E537F4">
          <w:rPr>
            <w:color w:val="000000"/>
          </w:rPr>
          <w:t>have</w:t>
        </w:r>
      </w:ins>
      <w:r>
        <w:rPr>
          <w:color w:val="000000"/>
        </w:rPr>
        <w:t xml:space="preserve"> argue</w:t>
      </w:r>
      <w:ins w:id="236" w:author="Nosofsky, Robert M." w:date="2020-06-08T09:26:00Z">
        <w:r w:rsidR="00E537F4">
          <w:rPr>
            <w:color w:val="000000"/>
          </w:rPr>
          <w:t>d</w:t>
        </w:r>
      </w:ins>
      <w:r>
        <w:rPr>
          <w:color w:val="000000"/>
        </w:rPr>
        <w:t xml:space="preserve"> that </w:t>
      </w:r>
      <w:ins w:id="237" w:author="Nosofsky, Robert M." w:date="2020-06-08T09:26:00Z">
        <w:r w:rsidR="00E537F4">
          <w:rPr>
            <w:color w:val="000000"/>
          </w:rPr>
          <w:t xml:space="preserve">the </w:t>
        </w:r>
      </w:ins>
      <w:r>
        <w:rPr>
          <w:color w:val="000000"/>
        </w:rPr>
        <w:t>prototype</w:t>
      </w:r>
      <w:ins w:id="238" w:author="Nosofsky, Robert M." w:date="2020-06-08T09:26:00Z">
        <w:r w:rsidR="00E537F4">
          <w:rPr>
            <w:color w:val="000000"/>
          </w:rPr>
          <w:t>-</w:t>
        </w:r>
      </w:ins>
      <w:del w:id="239" w:author="Nosofsky, Robert M." w:date="2020-06-08T09:26:00Z">
        <w:r w:rsidDel="00E537F4">
          <w:rPr>
            <w:color w:val="000000"/>
          </w:rPr>
          <w:delText xml:space="preserve"> </w:delText>
        </w:r>
      </w:del>
      <w:r>
        <w:rPr>
          <w:color w:val="000000"/>
        </w:rPr>
        <w:t>abstraction process</w:t>
      </w:r>
      <w:ins w:id="240" w:author="Nosofsky, Robert M." w:date="2020-06-08T09:40:00Z">
        <w:r w:rsidR="001679B9">
          <w:rPr>
            <w:color w:val="000000"/>
          </w:rPr>
          <w:t xml:space="preserve"> in the dot-pattern paradigm</w:t>
        </w:r>
      </w:ins>
      <w:r>
        <w:rPr>
          <w:color w:val="000000"/>
        </w:rPr>
        <w:t xml:space="preserve"> is</w:t>
      </w:r>
      <w:ins w:id="241" w:author="Nosofsky, Robert M." w:date="2020-06-08T09:28:00Z">
        <w:r w:rsidR="00533CEB">
          <w:rPr>
            <w:color w:val="000000"/>
          </w:rPr>
          <w:t xml:space="preserve"> more likely to operate</w:t>
        </w:r>
      </w:ins>
      <w:del w:id="242" w:author="Nosofsky, Robert M." w:date="2020-06-08T09:28:00Z">
        <w:r w:rsidDel="00533CEB">
          <w:rPr>
            <w:color w:val="000000"/>
          </w:rPr>
          <w:delText xml:space="preserve"> in operation only</w:delText>
        </w:r>
      </w:del>
      <w:r>
        <w:rPr>
          <w:color w:val="000000"/>
        </w:rPr>
        <w:t xml:space="preserve"> when category size (i.e. </w:t>
      </w:r>
      <w:ins w:id="243" w:author="Nosofsky, Robert M." w:date="2020-06-08T09:28:00Z">
        <w:r w:rsidR="00533CEB">
          <w:rPr>
            <w:color w:val="000000"/>
          </w:rPr>
          <w:t xml:space="preserve">the </w:t>
        </w:r>
      </w:ins>
      <w:r>
        <w:rPr>
          <w:color w:val="000000"/>
        </w:rPr>
        <w:t>number of</w:t>
      </w:r>
      <w:ins w:id="244" w:author="Nosofsky, Robert M." w:date="2020-06-08T09:28:00Z">
        <w:r w:rsidR="00533CEB">
          <w:rPr>
            <w:color w:val="000000"/>
          </w:rPr>
          <w:t xml:space="preserve"> distinct</w:t>
        </w:r>
      </w:ins>
      <w:r>
        <w:rPr>
          <w:color w:val="000000"/>
        </w:rPr>
        <w:t xml:space="preserve"> training exemplars) is large and/or when </w:t>
      </w:r>
      <w:r>
        <w:rPr>
          <w:color w:val="000000"/>
        </w:rPr>
        <w:lastRenderedPageBreak/>
        <w:t>the transfer phase is delayed</w:t>
      </w:r>
      <w:r w:rsidR="00C43820">
        <w:rPr>
          <w:color w:val="000000"/>
        </w:rPr>
        <w:t xml:space="preserve"> (</w:t>
      </w:r>
      <w:ins w:id="245" w:author="Nosofsky, Robert M." w:date="2020-06-08T09:28:00Z">
        <w:r w:rsidR="00533CEB">
          <w:rPr>
            <w:color w:val="000000"/>
          </w:rPr>
          <w:t xml:space="preserve">e.g., </w:t>
        </w:r>
      </w:ins>
      <w:r w:rsidR="00C43820">
        <w:rPr>
          <w:rStyle w:val="normalchar"/>
          <w:color w:val="000000"/>
        </w:rPr>
        <w:t>Homa, Sterling &amp; Trepel, 1981</w:t>
      </w:r>
      <w:del w:id="246" w:author="Nosofsky, Robert M." w:date="2020-06-08T09:28:00Z">
        <w:r w:rsidR="00C43820" w:rsidDel="00533CEB">
          <w:rPr>
            <w:rStyle w:val="normalchar"/>
            <w:color w:val="000000"/>
          </w:rPr>
          <w:delText>, …</w:delText>
        </w:r>
      </w:del>
      <w:r w:rsidR="00C43820">
        <w:rPr>
          <w:rStyle w:val="normalchar"/>
          <w:color w:val="000000"/>
        </w:rPr>
        <w:t>)</w:t>
      </w:r>
      <w:ins w:id="247" w:author="Nosofsky, Robert M." w:date="2020-06-08T09:28:00Z">
        <w:r w:rsidR="00533CEB">
          <w:rPr>
            <w:rStyle w:val="normalchar"/>
            <w:color w:val="000000"/>
          </w:rPr>
          <w:t xml:space="preserve">. </w:t>
        </w:r>
      </w:ins>
      <w:r w:rsidR="00C43820">
        <w:rPr>
          <w:rStyle w:val="normalchar"/>
          <w:color w:val="000000"/>
        </w:rPr>
        <w:t xml:space="preserve"> </w:t>
      </w:r>
      <w:ins w:id="248" w:author="Nosofsky, Robert M." w:date="2020-06-08T17:24:00Z">
        <w:r w:rsidR="00D07583">
          <w:rPr>
            <w:color w:val="000000"/>
          </w:rPr>
          <w:t>For example</w:t>
        </w:r>
      </w:ins>
      <w:del w:id="249" w:author="Nosofsky, Robert M." w:date="2020-06-08T17:24:00Z">
        <w:r w:rsidDel="00D07583">
          <w:rPr>
            <w:color w:val="000000"/>
          </w:rPr>
          <w:delText>Specifically</w:delText>
        </w:r>
      </w:del>
      <w:r>
        <w:rPr>
          <w:color w:val="000000"/>
        </w:rPr>
        <w:t>,</w:t>
      </w:r>
      <w:ins w:id="250" w:author="Nosofsky, Robert M." w:date="2020-06-08T09:29:00Z">
        <w:r w:rsidR="00533CEB">
          <w:rPr>
            <w:color w:val="000000"/>
          </w:rPr>
          <w:t xml:space="preserve"> Homa et al. (1981) found</w:t>
        </w:r>
      </w:ins>
      <w:del w:id="251" w:author="Nosofsky, Robert M." w:date="2020-06-08T09:29:00Z">
        <w:r w:rsidDel="00533CEB">
          <w:rPr>
            <w:color w:val="000000"/>
          </w:rPr>
          <w:delText xml:space="preserve"> it was found </w:delText>
        </w:r>
      </w:del>
      <w:ins w:id="252" w:author="Nosofsky, Robert M." w:date="2020-06-08T09:29:00Z">
        <w:r w:rsidR="00533CEB">
          <w:rPr>
            <w:color w:val="000000"/>
          </w:rPr>
          <w:t xml:space="preserve"> </w:t>
        </w:r>
      </w:ins>
      <w:r>
        <w:rPr>
          <w:color w:val="000000"/>
        </w:rPr>
        <w:t xml:space="preserve">that </w:t>
      </w:r>
      <w:del w:id="253" w:author="Nosofsky, Robert M." w:date="2020-06-08T09:29:00Z">
        <w:r w:rsidDel="00533CEB">
          <w:rPr>
            <w:color w:val="000000"/>
          </w:rPr>
          <w:delText>t</w:delText>
        </w:r>
      </w:del>
      <w:del w:id="254" w:author="Nosofsky, Robert M." w:date="2020-06-08T09:30:00Z">
        <w:r w:rsidDel="00533CEB">
          <w:rPr>
            <w:color w:val="000000"/>
          </w:rPr>
          <w:delText xml:space="preserve">he </w:delText>
        </w:r>
      </w:del>
      <w:r>
        <w:rPr>
          <w:color w:val="000000"/>
        </w:rPr>
        <w:t xml:space="preserve">classification accuracy for a new distortion increased as a function of its similarity to </w:t>
      </w:r>
      <w:del w:id="255" w:author="Nosofsky, Robert M." w:date="2020-06-08T09:30:00Z">
        <w:r w:rsidDel="00533CEB">
          <w:rPr>
            <w:color w:val="000000"/>
          </w:rPr>
          <w:delText xml:space="preserve">a </w:delText>
        </w:r>
      </w:del>
      <w:ins w:id="256" w:author="Nosofsky, Robert M." w:date="2020-06-08T09:32:00Z">
        <w:r w:rsidR="001679B9">
          <w:rPr>
            <w:color w:val="000000"/>
          </w:rPr>
          <w:t>specific</w:t>
        </w:r>
      </w:ins>
      <w:del w:id="257" w:author="Nosofsky, Robert M." w:date="2020-06-08T09:32:00Z">
        <w:r w:rsidDel="00533CEB">
          <w:rPr>
            <w:color w:val="000000"/>
          </w:rPr>
          <w:delText>particular</w:delText>
        </w:r>
      </w:del>
      <w:r>
        <w:rPr>
          <w:color w:val="000000"/>
        </w:rPr>
        <w:t xml:space="preserve"> </w:t>
      </w:r>
      <w:r w:rsidRPr="00FD25DB">
        <w:rPr>
          <w:color w:val="000000"/>
        </w:rPr>
        <w:t xml:space="preserve">high-level </w:t>
      </w:r>
      <w:r>
        <w:rPr>
          <w:color w:val="000000"/>
        </w:rPr>
        <w:t>old</w:t>
      </w:r>
      <w:ins w:id="258" w:author="Nosofsky, Robert M." w:date="2020-06-08T09:30:00Z">
        <w:r w:rsidR="00533CEB">
          <w:rPr>
            <w:color w:val="000000"/>
          </w:rPr>
          <w:t xml:space="preserve"> training</w:t>
        </w:r>
      </w:ins>
      <w:r>
        <w:rPr>
          <w:color w:val="000000"/>
        </w:rPr>
        <w:t xml:space="preserve"> distortion</w:t>
      </w:r>
      <w:ins w:id="259" w:author="Nosofsky, Robert M." w:date="2020-06-08T09:30:00Z">
        <w:r w:rsidR="00533CEB">
          <w:rPr>
            <w:color w:val="000000"/>
          </w:rPr>
          <w:t xml:space="preserve">s; </w:t>
        </w:r>
      </w:ins>
      <w:ins w:id="260" w:author="Nosofsky, Robert M." w:date="2020-06-08T09:31:00Z">
        <w:r w:rsidR="00533CEB">
          <w:rPr>
            <w:color w:val="000000"/>
          </w:rPr>
          <w:t xml:space="preserve">critically, </w:t>
        </w:r>
      </w:ins>
      <w:ins w:id="261" w:author="Nosofsky, Robert M." w:date="2020-06-08T09:30:00Z">
        <w:r w:rsidR="00533CEB">
          <w:rPr>
            <w:color w:val="000000"/>
          </w:rPr>
          <w:t>however</w:t>
        </w:r>
      </w:ins>
      <w:ins w:id="262" w:author="Nosofsky, Robert M." w:date="2020-06-08T09:31:00Z">
        <w:r w:rsidR="00533CEB">
          <w:rPr>
            <w:color w:val="000000"/>
          </w:rPr>
          <w:t>,</w:t>
        </w:r>
      </w:ins>
      <w:del w:id="263" w:author="Nosofsky, Robert M." w:date="2020-06-08T09:30:00Z">
        <w:r w:rsidDel="00533CEB">
          <w:rPr>
            <w:color w:val="000000"/>
          </w:rPr>
          <w:delText>,</w:delText>
        </w:r>
      </w:del>
      <w:del w:id="264" w:author="Nosofsky, Robert M." w:date="2020-06-08T09:31:00Z">
        <w:r w:rsidDel="00533CEB">
          <w:rPr>
            <w:color w:val="000000"/>
          </w:rPr>
          <w:delText xml:space="preserve"> and more importantly, that</w:delText>
        </w:r>
      </w:del>
      <w:r>
        <w:rPr>
          <w:color w:val="000000"/>
        </w:rPr>
        <w:t xml:space="preserve"> the contribution of </w:t>
      </w:r>
      <w:ins w:id="265" w:author="Nosofsky, Robert M." w:date="2020-06-08T09:32:00Z">
        <w:r w:rsidR="001679B9">
          <w:rPr>
            <w:color w:val="000000"/>
          </w:rPr>
          <w:t>this</w:t>
        </w:r>
      </w:ins>
      <w:ins w:id="266" w:author="Nosofsky, Robert M." w:date="2020-06-08T09:33:00Z">
        <w:r w:rsidR="001679B9">
          <w:rPr>
            <w:color w:val="000000"/>
          </w:rPr>
          <w:t xml:space="preserve"> specific</w:t>
        </w:r>
      </w:ins>
      <w:ins w:id="267" w:author="Nosofsky, Robert M." w:date="2020-06-08T09:32:00Z">
        <w:r w:rsidR="001679B9">
          <w:rPr>
            <w:color w:val="000000"/>
          </w:rPr>
          <w:t xml:space="preserve"> </w:t>
        </w:r>
      </w:ins>
      <w:ins w:id="268" w:author="Nosofsky, Robert M." w:date="2020-06-08T09:33:00Z">
        <w:r w:rsidR="001679B9">
          <w:rPr>
            <w:color w:val="000000"/>
          </w:rPr>
          <w:t>new</w:t>
        </w:r>
      </w:ins>
      <w:del w:id="269" w:author="Nosofsky, Robert M." w:date="2020-06-08T09:33:00Z">
        <w:r w:rsidDel="001679B9">
          <w:rPr>
            <w:color w:val="000000"/>
          </w:rPr>
          <w:delText>old</w:delText>
        </w:r>
      </w:del>
      <w:r>
        <w:rPr>
          <w:color w:val="000000"/>
        </w:rPr>
        <w:t>-</w:t>
      </w:r>
      <w:ins w:id="270" w:author="Nosofsky, Robert M." w:date="2020-06-08T09:33:00Z">
        <w:r w:rsidR="001679B9">
          <w:rPr>
            <w:color w:val="000000"/>
          </w:rPr>
          <w:t>old</w:t>
        </w:r>
      </w:ins>
      <w:del w:id="271" w:author="Nosofsky, Robert M." w:date="2020-06-08T09:33:00Z">
        <w:r w:rsidDel="001679B9">
          <w:rPr>
            <w:color w:val="000000"/>
          </w:rPr>
          <w:delText>new</w:delText>
        </w:r>
      </w:del>
      <w:r>
        <w:rPr>
          <w:color w:val="000000"/>
        </w:rPr>
        <w:t xml:space="preserve"> similarit</w:t>
      </w:r>
      <w:ins w:id="272" w:author="Nosofsky, Robert M." w:date="2020-06-08T09:33:00Z">
        <w:r w:rsidR="001679B9">
          <w:rPr>
            <w:color w:val="000000"/>
          </w:rPr>
          <w:t>y effect</w:t>
        </w:r>
      </w:ins>
      <w:del w:id="273" w:author="Nosofsky, Robert M." w:date="2020-06-08T09:33:00Z">
        <w:r w:rsidDel="001679B9">
          <w:rPr>
            <w:color w:val="000000"/>
          </w:rPr>
          <w:delText>y</w:delText>
        </w:r>
      </w:del>
      <w:r>
        <w:rPr>
          <w:color w:val="000000"/>
        </w:rPr>
        <w:t xml:space="preserve"> to</w:t>
      </w:r>
      <w:ins w:id="274" w:author="Nosofsky, Robert M." w:date="2020-06-08T09:33:00Z">
        <w:r w:rsidR="001679B9">
          <w:rPr>
            <w:color w:val="000000"/>
          </w:rPr>
          <w:t xml:space="preserve"> </w:t>
        </w:r>
      </w:ins>
      <w:del w:id="275" w:author="Nosofsky, Robert M." w:date="2020-06-08T09:33:00Z">
        <w:r w:rsidDel="001679B9">
          <w:rPr>
            <w:color w:val="000000"/>
          </w:rPr>
          <w:delText xml:space="preserve"> the </w:delText>
        </w:r>
      </w:del>
      <w:r>
        <w:rPr>
          <w:color w:val="000000"/>
        </w:rPr>
        <w:t xml:space="preserve">classification performance was attenuated as </w:t>
      </w:r>
      <w:del w:id="276" w:author="Nosofsky, Robert M." w:date="2020-06-08T09:33:00Z">
        <w:r w:rsidDel="001679B9">
          <w:rPr>
            <w:color w:val="000000"/>
          </w:rPr>
          <w:delText xml:space="preserve">the </w:delText>
        </w:r>
      </w:del>
      <w:r>
        <w:rPr>
          <w:color w:val="000000"/>
        </w:rPr>
        <w:t>category</w:t>
      </w:r>
      <w:ins w:id="277" w:author="Nosofsky, Robert M." w:date="2020-06-08T09:33:00Z">
        <w:r w:rsidR="001679B9">
          <w:rPr>
            <w:color w:val="000000"/>
          </w:rPr>
          <w:t xml:space="preserve"> </w:t>
        </w:r>
      </w:ins>
      <w:del w:id="278" w:author="Nosofsky, Robert M." w:date="2020-06-08T09:33:00Z">
        <w:r w:rsidDel="001679B9">
          <w:rPr>
            <w:color w:val="000000"/>
          </w:rPr>
          <w:delText xml:space="preserve"> </w:delText>
        </w:r>
      </w:del>
      <w:r>
        <w:rPr>
          <w:color w:val="000000"/>
        </w:rPr>
        <w:t xml:space="preserve">size </w:t>
      </w:r>
      <w:ins w:id="279" w:author="Nosofsky, Robert M." w:date="2020-06-08T09:33:00Z">
        <w:r w:rsidR="001679B9">
          <w:rPr>
            <w:color w:val="000000"/>
          </w:rPr>
          <w:t>increased</w:t>
        </w:r>
      </w:ins>
      <w:del w:id="280" w:author="Nosofsky, Robert M." w:date="2020-06-08T09:33:00Z">
        <w:r w:rsidDel="001679B9">
          <w:rPr>
            <w:color w:val="000000"/>
          </w:rPr>
          <w:delText>gets larger</w:delText>
        </w:r>
      </w:del>
      <w:r>
        <w:rPr>
          <w:color w:val="000000"/>
        </w:rPr>
        <w:t xml:space="preserve">. </w:t>
      </w:r>
      <w:ins w:id="281" w:author="Nosofsky, Robert M." w:date="2020-06-08T10:29:00Z">
        <w:r w:rsidR="00AE425F">
          <w:rPr>
            <w:color w:val="000000"/>
          </w:rPr>
          <w:t xml:space="preserve"> </w:t>
        </w:r>
      </w:ins>
      <w:r>
        <w:rPr>
          <w:color w:val="000000"/>
        </w:rPr>
        <w:t xml:space="preserve">It was also found that the old distortions were </w:t>
      </w:r>
      <w:del w:id="282" w:author="Nosofsky, Robert M." w:date="2020-06-08T09:34:00Z">
        <w:r w:rsidDel="001679B9">
          <w:rPr>
            <w:color w:val="000000"/>
          </w:rPr>
          <w:delText xml:space="preserve">better </w:delText>
        </w:r>
      </w:del>
      <w:r>
        <w:rPr>
          <w:color w:val="000000"/>
        </w:rPr>
        <w:t>classified</w:t>
      </w:r>
      <w:ins w:id="283" w:author="Nosofsky, Robert M." w:date="2020-06-08T09:34:00Z">
        <w:r w:rsidR="001679B9">
          <w:rPr>
            <w:color w:val="000000"/>
          </w:rPr>
          <w:t xml:space="preserve"> more accurately</w:t>
        </w:r>
      </w:ins>
      <w:r>
        <w:rPr>
          <w:color w:val="000000"/>
        </w:rPr>
        <w:t xml:space="preserve"> than </w:t>
      </w:r>
      <w:ins w:id="284" w:author="Nosofsky, Robert M." w:date="2020-06-08T09:34:00Z">
        <w:r w:rsidR="001679B9">
          <w:rPr>
            <w:color w:val="000000"/>
          </w:rPr>
          <w:t xml:space="preserve">the </w:t>
        </w:r>
      </w:ins>
      <w:r>
        <w:rPr>
          <w:color w:val="000000"/>
        </w:rPr>
        <w:t>prototypes immediately after the learning phase, but</w:t>
      </w:r>
      <w:ins w:id="285" w:author="Nosofsky, Robert M." w:date="2020-06-08T09:35:00Z">
        <w:r w:rsidR="001679B9">
          <w:rPr>
            <w:color w:val="000000"/>
          </w:rPr>
          <w:t xml:space="preserve"> that the reverse pattern was observed</w:t>
        </w:r>
      </w:ins>
      <w:del w:id="286" w:author="Nosofsky, Robert M." w:date="2020-06-08T09:35:00Z">
        <w:r w:rsidDel="001679B9">
          <w:rPr>
            <w:color w:val="000000"/>
          </w:rPr>
          <w:delText xml:space="preserve"> were classified not as well as prototypes</w:delText>
        </w:r>
      </w:del>
      <w:r>
        <w:rPr>
          <w:color w:val="000000"/>
        </w:rPr>
        <w:t xml:space="preserve"> after a </w:t>
      </w:r>
      <w:r w:rsidRPr="00FD25DB">
        <w:rPr>
          <w:color w:val="000000"/>
        </w:rPr>
        <w:t xml:space="preserve">one-week </w:t>
      </w:r>
      <w:r>
        <w:rPr>
          <w:color w:val="000000"/>
        </w:rPr>
        <w:t xml:space="preserve">delay. </w:t>
      </w:r>
      <w:ins w:id="287" w:author="Nosofsky, Robert M." w:date="2020-06-08T09:37:00Z">
        <w:r w:rsidR="001679B9">
          <w:rPr>
            <w:color w:val="000000"/>
          </w:rPr>
          <w:t xml:space="preserve"> These effects were</w:t>
        </w:r>
      </w:ins>
      <w:del w:id="288" w:author="Nosofsky, Robert M." w:date="2020-06-08T09:38:00Z">
        <w:r w:rsidDel="001679B9">
          <w:rPr>
            <w:color w:val="000000"/>
          </w:rPr>
          <w:delText>Though</w:delText>
        </w:r>
      </w:del>
      <w:r>
        <w:rPr>
          <w:color w:val="000000"/>
        </w:rPr>
        <w:t xml:space="preserve"> once considered strong evidence for a prototype</w:t>
      </w:r>
      <w:ins w:id="289" w:author="Nosofsky, Robert M." w:date="2020-06-10T19:33:00Z">
        <w:r w:rsidR="0041687B">
          <w:rPr>
            <w:color w:val="000000"/>
          </w:rPr>
          <w:t>-</w:t>
        </w:r>
      </w:ins>
      <w:del w:id="290" w:author="Nosofsky, Robert M." w:date="2020-06-10T19:33:00Z">
        <w:r w:rsidDel="0041687B">
          <w:rPr>
            <w:color w:val="000000"/>
          </w:rPr>
          <w:delText xml:space="preserve"> </w:delText>
        </w:r>
      </w:del>
      <w:r>
        <w:rPr>
          <w:color w:val="000000"/>
        </w:rPr>
        <w:t>abstraction process</w:t>
      </w:r>
      <w:ins w:id="291" w:author="Nosofsky, Robert M." w:date="2020-06-08T09:38:00Z">
        <w:r w:rsidR="001679B9">
          <w:rPr>
            <w:color w:val="000000"/>
          </w:rPr>
          <w:t xml:space="preserve">.  However, </w:t>
        </w:r>
      </w:ins>
      <w:del w:id="292" w:author="Nosofsky, Robert M." w:date="2020-06-08T09:38:00Z">
        <w:r w:rsidDel="001679B9">
          <w:rPr>
            <w:color w:val="000000"/>
          </w:rPr>
          <w:delText xml:space="preserve">, </w:delText>
        </w:r>
      </w:del>
      <w:r>
        <w:rPr>
          <w:color w:val="000000"/>
        </w:rPr>
        <w:t xml:space="preserve">formal modeling of the </w:t>
      </w:r>
      <w:ins w:id="293" w:author="Nosofsky, Robert M." w:date="2020-06-08T09:36:00Z">
        <w:r w:rsidR="001679B9">
          <w:rPr>
            <w:color w:val="000000"/>
          </w:rPr>
          <w:t>specific new-</w:t>
        </w:r>
      </w:ins>
      <w:r>
        <w:rPr>
          <w:color w:val="000000"/>
        </w:rPr>
        <w:t>old</w:t>
      </w:r>
      <w:del w:id="294" w:author="Nosofsky, Robert M." w:date="2020-06-08T09:36:00Z">
        <w:r w:rsidDel="001679B9">
          <w:rPr>
            <w:color w:val="000000"/>
          </w:rPr>
          <w:delText>-new</w:delText>
        </w:r>
      </w:del>
      <w:r>
        <w:rPr>
          <w:color w:val="000000"/>
        </w:rPr>
        <w:t xml:space="preserve"> similarity × category size interaction and the differential forgetting of old distortion</w:t>
      </w:r>
      <w:ins w:id="295" w:author="Nosofsky, Robert M." w:date="2020-06-08T09:36:00Z">
        <w:r w:rsidR="001679B9">
          <w:rPr>
            <w:color w:val="000000"/>
          </w:rPr>
          <w:t>s</w:t>
        </w:r>
      </w:ins>
      <w:r>
        <w:rPr>
          <w:color w:val="000000"/>
        </w:rPr>
        <w:t xml:space="preserve"> vs. prototype</w:t>
      </w:r>
      <w:ins w:id="296" w:author="Nosofsky, Robert M." w:date="2020-06-08T09:37:00Z">
        <w:r w:rsidR="001679B9">
          <w:rPr>
            <w:color w:val="000000"/>
          </w:rPr>
          <w:t>s</w:t>
        </w:r>
      </w:ins>
      <w:r>
        <w:rPr>
          <w:color w:val="000000"/>
        </w:rPr>
        <w:t xml:space="preserve"> revealed that both phenomena </w:t>
      </w:r>
      <w:del w:id="297" w:author="Nosofsky, Robert M." w:date="2020-06-08T09:39:00Z">
        <w:r w:rsidDel="001679B9">
          <w:rPr>
            <w:color w:val="000000"/>
          </w:rPr>
          <w:delText>can be quantitativ</w:delText>
        </w:r>
      </w:del>
      <w:ins w:id="298" w:author="Nosofsky, Robert M." w:date="2020-06-08T09:39:00Z">
        <w:r w:rsidR="001679B9">
          <w:rPr>
            <w:color w:val="000000"/>
          </w:rPr>
          <w:t>are qualitatively consistent with the predictions from</w:t>
        </w:r>
      </w:ins>
      <w:del w:id="299" w:author="Nosofsky, Robert M." w:date="2020-06-08T09:39:00Z">
        <w:r w:rsidDel="001679B9">
          <w:rPr>
            <w:color w:val="000000"/>
          </w:rPr>
          <w:delText>ely fit by</w:delText>
        </w:r>
      </w:del>
      <w:r>
        <w:rPr>
          <w:color w:val="000000"/>
        </w:rPr>
        <w:t xml:space="preserve"> </w:t>
      </w:r>
      <w:del w:id="300" w:author="Nosofsky, Robert M." w:date="2020-06-08T09:37:00Z">
        <w:r w:rsidDel="001679B9">
          <w:rPr>
            <w:color w:val="000000"/>
          </w:rPr>
          <w:delText xml:space="preserve">a </w:delText>
        </w:r>
      </w:del>
      <w:r>
        <w:rPr>
          <w:color w:val="000000"/>
        </w:rPr>
        <w:t>pure exemplar model</w:t>
      </w:r>
      <w:ins w:id="301" w:author="Nosofsky, Robert M." w:date="2020-06-08T09:37:00Z">
        <w:r w:rsidR="001679B9">
          <w:rPr>
            <w:color w:val="000000"/>
          </w:rPr>
          <w:t>s</w:t>
        </w:r>
      </w:ins>
      <w:del w:id="302" w:author="Nosofsky, Robert M." w:date="2020-06-08T09:39:00Z">
        <w:r w:rsidDel="001679B9">
          <w:rPr>
            <w:color w:val="000000"/>
          </w:rPr>
          <w:delText xml:space="preserve"> no worse than a more complex mixed model involving a prototype-based process</w:delText>
        </w:r>
      </w:del>
      <w:r>
        <w:rPr>
          <w:color w:val="000000"/>
        </w:rPr>
        <w:t xml:space="preserve"> (</w:t>
      </w:r>
      <w:del w:id="303" w:author="Nosofsky, Robert M." w:date="2020-06-08T09:39:00Z">
        <w:r w:rsidR="00C43820" w:rsidDel="001679B9">
          <w:rPr>
            <w:color w:val="000000"/>
          </w:rPr>
          <w:delText xml:space="preserve">Shin &amp; Nosofsky, 1992, </w:delText>
        </w:r>
      </w:del>
      <w:ins w:id="304" w:author="Nosofsky, Robert M." w:date="2020-06-08T09:39:00Z">
        <w:r w:rsidR="001679B9">
          <w:rPr>
            <w:color w:val="000000"/>
          </w:rPr>
          <w:t xml:space="preserve">e.g., </w:t>
        </w:r>
      </w:ins>
      <w:r>
        <w:rPr>
          <w:color w:val="000000"/>
        </w:rPr>
        <w:t>Busemeyer, Dewey and Medin, 1984</w:t>
      </w:r>
      <w:ins w:id="305" w:author="Nosofsky, Robert M." w:date="2020-06-08T17:25:00Z">
        <w:r w:rsidR="00B27383">
          <w:rPr>
            <w:color w:val="000000"/>
          </w:rPr>
          <w:t>;</w:t>
        </w:r>
      </w:ins>
      <w:del w:id="306" w:author="Nosofsky, Robert M." w:date="2020-06-08T17:25:00Z">
        <w:r w:rsidR="00C43820" w:rsidDel="00B27383">
          <w:rPr>
            <w:color w:val="000000"/>
          </w:rPr>
          <w:delText>,</w:delText>
        </w:r>
      </w:del>
      <w:r>
        <w:rPr>
          <w:color w:val="000000"/>
        </w:rPr>
        <w:t xml:space="preserve"> Hintzman and Ludlam, 1980</w:t>
      </w:r>
      <w:ins w:id="307" w:author="Nosofsky, Robert M." w:date="2020-06-08T09:39:00Z">
        <w:r w:rsidR="001679B9">
          <w:rPr>
            <w:color w:val="000000"/>
          </w:rPr>
          <w:t xml:space="preserve">; Hintzman, 1986; </w:t>
        </w:r>
      </w:ins>
      <w:ins w:id="308" w:author="Nosofsky, Robert M." w:date="2020-06-08T09:40:00Z">
        <w:r w:rsidR="001679B9">
          <w:rPr>
            <w:color w:val="000000"/>
          </w:rPr>
          <w:t>Shin &amp; Nosofsky, 1992</w:t>
        </w:r>
      </w:ins>
      <w:del w:id="309" w:author="Nosofsky, Robert M." w:date="2020-06-08T09:39:00Z">
        <w:r w:rsidR="00C43820" w:rsidDel="001679B9">
          <w:rPr>
            <w:color w:val="000000"/>
          </w:rPr>
          <w:delText>, …</w:delText>
        </w:r>
      </w:del>
      <w:r>
        <w:rPr>
          <w:color w:val="000000"/>
        </w:rPr>
        <w:t>).</w:t>
      </w:r>
      <w:ins w:id="310" w:author="Nosofsky, Robert M." w:date="2020-06-08T09:40:00Z">
        <w:r w:rsidR="001679B9">
          <w:rPr>
            <w:color w:val="000000"/>
          </w:rPr>
          <w:t xml:space="preserve">  </w:t>
        </w:r>
      </w:ins>
      <w:r>
        <w:rPr>
          <w:color w:val="000000"/>
        </w:rPr>
        <w:t xml:space="preserve"> </w:t>
      </w:r>
      <w:ins w:id="311" w:author="Nosofsky, Robert M." w:date="2020-06-08T09:41:00Z">
        <w:r w:rsidR="001679B9">
          <w:rPr>
            <w:color w:val="000000"/>
          </w:rPr>
          <w:t>In general,</w:t>
        </w:r>
      </w:ins>
      <w:ins w:id="312" w:author="Nosofsky, Robert M." w:date="2020-06-08T09:46:00Z">
        <w:r w:rsidR="00063DEC">
          <w:rPr>
            <w:color w:val="000000"/>
          </w:rPr>
          <w:t xml:space="preserve"> the similarity of a new distortion to a specific old distortion makes a smaller relative contribution to overall summed similarity as category size increases: </w:t>
        </w:r>
      </w:ins>
      <w:ins w:id="313" w:author="Nosofsky, Robert M." w:date="2020-06-08T09:47:00Z">
        <w:r w:rsidR="00063DEC">
          <w:rPr>
            <w:color w:val="000000"/>
          </w:rPr>
          <w:t>this specific new-old similarity tends to get “swamped</w:t>
        </w:r>
      </w:ins>
      <w:ins w:id="314" w:author="Nosofsky, Robert M." w:date="2020-06-08T09:48:00Z">
        <w:r w:rsidR="00063DEC">
          <w:rPr>
            <w:color w:val="000000"/>
          </w:rPr>
          <w:t>” by similarity relatio</w:t>
        </w:r>
        <w:r w:rsidR="00C911EC">
          <w:rPr>
            <w:color w:val="000000"/>
          </w:rPr>
          <w:t>ns of the new distortion</w:t>
        </w:r>
      </w:ins>
      <w:ins w:id="315" w:author="Nosofsky, Robert M." w:date="2020-06-08T17:26:00Z">
        <w:r w:rsidR="00B27383">
          <w:rPr>
            <w:color w:val="000000"/>
          </w:rPr>
          <w:t>s</w:t>
        </w:r>
      </w:ins>
      <w:ins w:id="316" w:author="Nosofsky, Robert M." w:date="2020-06-08T09:48:00Z">
        <w:r w:rsidR="00C911EC">
          <w:rPr>
            <w:color w:val="000000"/>
          </w:rPr>
          <w:t xml:space="preserve"> to </w:t>
        </w:r>
        <w:r w:rsidR="00063DEC">
          <w:rPr>
            <w:color w:val="000000"/>
          </w:rPr>
          <w:t>the</w:t>
        </w:r>
      </w:ins>
      <w:ins w:id="317" w:author="Nosofsky, Robert M." w:date="2020-06-08T09:56:00Z">
        <w:r w:rsidR="00C911EC">
          <w:rPr>
            <w:color w:val="000000"/>
          </w:rPr>
          <w:t xml:space="preserve"> many</w:t>
        </w:r>
      </w:ins>
      <w:ins w:id="318" w:author="Nosofsky, Robert M." w:date="2020-06-08T09:48:00Z">
        <w:r w:rsidR="00063DEC">
          <w:rPr>
            <w:color w:val="000000"/>
          </w:rPr>
          <w:t xml:space="preserve"> other old training exemplars that compose the</w:t>
        </w:r>
      </w:ins>
      <w:ins w:id="319" w:author="Nosofsky, Robert M." w:date="2020-06-08T10:48:00Z">
        <w:r w:rsidR="004A37C6">
          <w:rPr>
            <w:color w:val="000000"/>
          </w:rPr>
          <w:t xml:space="preserve"> large-size</w:t>
        </w:r>
      </w:ins>
      <w:ins w:id="320" w:author="Nosofsky, Robert M." w:date="2020-06-08T09:48:00Z">
        <w:r w:rsidR="00063DEC">
          <w:rPr>
            <w:color w:val="000000"/>
          </w:rPr>
          <w:t xml:space="preserve"> categories.  </w:t>
        </w:r>
      </w:ins>
      <w:ins w:id="321" w:author="Nosofsky, Robert M." w:date="2020-06-08T09:49:00Z">
        <w:r w:rsidR="00063DEC">
          <w:rPr>
            <w:color w:val="000000"/>
          </w:rPr>
          <w:t>In addition, the differential forgetting of the old distortions versus the prototype</w:t>
        </w:r>
      </w:ins>
      <w:ins w:id="322" w:author="Nosofsky, Robert M." w:date="2020-06-08T09:50:00Z">
        <w:r w:rsidR="00063DEC">
          <w:rPr>
            <w:color w:val="000000"/>
          </w:rPr>
          <w:t>s</w:t>
        </w:r>
      </w:ins>
      <w:ins w:id="323" w:author="Nosofsky, Robert M." w:date="2020-06-08T09:54:00Z">
        <w:r w:rsidR="00B013B1">
          <w:rPr>
            <w:color w:val="000000"/>
          </w:rPr>
          <w:t xml:space="preserve"> with delay of the transfer phase</w:t>
        </w:r>
      </w:ins>
      <w:ins w:id="324" w:author="Nosofsky, Robert M." w:date="2020-06-08T09:49:00Z">
        <w:r w:rsidR="00063DEC">
          <w:rPr>
            <w:color w:val="000000"/>
          </w:rPr>
          <w:t xml:space="preserve"> is also well-accounted for by pure exemplar models.  </w:t>
        </w:r>
      </w:ins>
      <w:ins w:id="325" w:author="Nosofsky, Robert M." w:date="2020-06-08T09:52:00Z">
        <w:r w:rsidR="00063DEC">
          <w:rPr>
            <w:color w:val="000000"/>
          </w:rPr>
          <w:t>The reason is that any given old distortion may be highly similar only to itself</w:t>
        </w:r>
      </w:ins>
      <w:ins w:id="326" w:author="Nosofsky, Robert M." w:date="2020-06-08T09:53:00Z">
        <w:r w:rsidR="00B013B1">
          <w:rPr>
            <w:color w:val="000000"/>
          </w:rPr>
          <w:t>; thus, loss of fidelity in the memory representations for the old exemplars will be highly detrimental to old-item classification.  By contrast</w:t>
        </w:r>
      </w:ins>
      <w:ins w:id="327" w:author="Nosofsky, Robert M." w:date="2020-06-08T09:54:00Z">
        <w:r w:rsidR="00B013B1">
          <w:rPr>
            <w:color w:val="000000"/>
          </w:rPr>
          <w:t xml:space="preserve">, </w:t>
        </w:r>
      </w:ins>
      <w:ins w:id="328" w:author="Nosofsky, Robert M." w:date="2020-06-08T09:57:00Z">
        <w:r w:rsidR="00C911EC">
          <w:rPr>
            <w:color w:val="000000"/>
          </w:rPr>
          <w:t>the prototype has high similarity to numerous old distortions that compose its category; this redundancy</w:t>
        </w:r>
      </w:ins>
      <w:ins w:id="329" w:author="Nosofsky, Robert M." w:date="2020-06-08T09:58:00Z">
        <w:r w:rsidR="00C911EC">
          <w:rPr>
            <w:color w:val="000000"/>
          </w:rPr>
          <w:t xml:space="preserve"> in the category representation</w:t>
        </w:r>
      </w:ins>
      <w:ins w:id="330" w:author="Nosofsky, Robert M." w:date="2020-06-08T09:57:00Z">
        <w:r w:rsidR="00C911EC">
          <w:rPr>
            <w:color w:val="000000"/>
          </w:rPr>
          <w:t xml:space="preserve"> protects</w:t>
        </w:r>
      </w:ins>
      <w:ins w:id="331" w:author="Nosofsky, Robert M." w:date="2020-06-08T09:58:00Z">
        <w:r w:rsidR="00C911EC">
          <w:rPr>
            <w:color w:val="000000"/>
          </w:rPr>
          <w:t xml:space="preserve"> the prototype from suffering major</w:t>
        </w:r>
      </w:ins>
      <w:ins w:id="332" w:author="Nosofsky, Robert M." w:date="2020-06-08T10:00:00Z">
        <w:r w:rsidR="00C911EC">
          <w:rPr>
            <w:color w:val="000000"/>
          </w:rPr>
          <w:t xml:space="preserve"> performance loss </w:t>
        </w:r>
      </w:ins>
      <w:ins w:id="333" w:author="Nosofsky, Robert M." w:date="2020-06-08T09:58:00Z">
        <w:r w:rsidR="00C911EC">
          <w:rPr>
            <w:color w:val="000000"/>
          </w:rPr>
          <w:t>due to delayed testing.</w:t>
        </w:r>
      </w:ins>
    </w:p>
    <w:p w14:paraId="2F3CFB96" w14:textId="2908B821" w:rsidR="00FD25DB" w:rsidDel="00C911EC" w:rsidRDefault="00FD25DB">
      <w:pPr>
        <w:pStyle w:val="NormalWeb"/>
        <w:spacing w:before="0" w:beforeAutospacing="0" w:after="0" w:afterAutospacing="0" w:line="480" w:lineRule="auto"/>
        <w:ind w:firstLine="720"/>
        <w:contextualSpacing/>
        <w:rPr>
          <w:del w:id="334" w:author="Nosofsky, Robert M." w:date="2020-06-08T10:03:00Z"/>
          <w:color w:val="000000"/>
        </w:rPr>
        <w:pPrChange w:id="335" w:author="Nosofsky, Robert M." w:date="2020-06-08T09:25:00Z">
          <w:pPr>
            <w:pStyle w:val="NormalWeb"/>
            <w:spacing w:before="0" w:beforeAutospacing="0" w:after="0" w:afterAutospacing="0"/>
            <w:jc w:val="both"/>
          </w:pPr>
        </w:pPrChange>
      </w:pPr>
    </w:p>
    <w:p w14:paraId="518C7385" w14:textId="4E8CA58D" w:rsidR="00FD25DB" w:rsidDel="00C911EC" w:rsidRDefault="00FD25DB">
      <w:pPr>
        <w:pStyle w:val="NormalWeb"/>
        <w:spacing w:before="0" w:beforeAutospacing="0" w:after="0" w:afterAutospacing="0" w:line="480" w:lineRule="auto"/>
        <w:contextualSpacing/>
        <w:rPr>
          <w:del w:id="336" w:author="Nosofsky, Robert M." w:date="2020-06-08T10:03:00Z"/>
          <w:color w:val="000000"/>
        </w:rPr>
        <w:pPrChange w:id="337" w:author="Nosofsky, Robert M." w:date="2020-06-08T08:54:00Z">
          <w:pPr>
            <w:pStyle w:val="NormalWeb"/>
            <w:spacing w:before="0" w:beforeAutospacing="0" w:after="0" w:afterAutospacing="0"/>
            <w:jc w:val="both"/>
          </w:pPr>
        </w:pPrChange>
      </w:pPr>
    </w:p>
    <w:p w14:paraId="26A3DCB6" w14:textId="509EFB88" w:rsidR="001501B7" w:rsidRDefault="00030D27">
      <w:pPr>
        <w:spacing w:line="480" w:lineRule="auto"/>
        <w:ind w:firstLine="720"/>
        <w:contextualSpacing/>
        <w:rPr>
          <w:ins w:id="338" w:author="Nosofsky, Robert M." w:date="2020-06-08T10:14:00Z"/>
          <w:rFonts w:ascii="Times New Roman" w:eastAsia="Times New Roman" w:hAnsi="Times New Roman" w:cs="Times New Roman"/>
          <w:color w:val="000000"/>
          <w:sz w:val="24"/>
          <w:szCs w:val="24"/>
        </w:rPr>
        <w:pPrChange w:id="339" w:author="Nosofsky, Robert M." w:date="2020-06-08T10:03:00Z">
          <w:pPr>
            <w:jc w:val="both"/>
          </w:pPr>
        </w:pPrChange>
      </w:pPr>
      <w:ins w:id="340" w:author="Nosofsky, Robert M." w:date="2020-06-08T10:03:00Z">
        <w:r>
          <w:rPr>
            <w:rFonts w:ascii="Times New Roman" w:eastAsia="Times New Roman" w:hAnsi="Times New Roman" w:cs="Times New Roman"/>
            <w:color w:val="000000"/>
            <w:sz w:val="24"/>
            <w:szCs w:val="24"/>
          </w:rPr>
          <w:t xml:space="preserve">More recently, </w:t>
        </w:r>
      </w:ins>
      <w:del w:id="341" w:author="Nosofsky, Robert M." w:date="2020-06-08T10:03:00Z">
        <w:r w:rsidR="00FD25DB" w:rsidRPr="00FD25DB" w:rsidDel="00030D27">
          <w:rPr>
            <w:rFonts w:ascii="Times New Roman" w:eastAsia="Times New Roman" w:hAnsi="Times New Roman" w:cs="Times New Roman"/>
            <w:color w:val="000000"/>
            <w:sz w:val="24"/>
            <w:szCs w:val="24"/>
          </w:rPr>
          <w:delText xml:space="preserve">In a more recent study, </w:delText>
        </w:r>
      </w:del>
      <w:r w:rsidR="00FD25DB" w:rsidRPr="00FD25DB">
        <w:rPr>
          <w:rFonts w:ascii="Times New Roman" w:eastAsia="Times New Roman" w:hAnsi="Times New Roman" w:cs="Times New Roman"/>
          <w:color w:val="000000"/>
          <w:sz w:val="24"/>
          <w:szCs w:val="24"/>
        </w:rPr>
        <w:t>Smith</w:t>
      </w:r>
      <w:ins w:id="342" w:author="Nosofsky, Robert M." w:date="2020-06-08T10:03:00Z">
        <w:r>
          <w:rPr>
            <w:rFonts w:ascii="Times New Roman" w:eastAsia="Times New Roman" w:hAnsi="Times New Roman" w:cs="Times New Roman"/>
            <w:color w:val="000000"/>
            <w:sz w:val="24"/>
            <w:szCs w:val="24"/>
          </w:rPr>
          <w:t xml:space="preserve"> (2002) focused attention on the pattern of results observed in </w:t>
        </w:r>
      </w:ins>
      <w:ins w:id="343" w:author="Nosofsky, Robert M." w:date="2020-06-08T10:04:00Z">
        <w:r>
          <w:rPr>
            <w:rFonts w:ascii="Times New Roman" w:eastAsia="Times New Roman" w:hAnsi="Times New Roman" w:cs="Times New Roman"/>
            <w:color w:val="000000"/>
            <w:sz w:val="24"/>
            <w:szCs w:val="24"/>
          </w:rPr>
          <w:t xml:space="preserve">a particular version of the dot-pattern classification pattern introduced by Knowlton and Squire (1993).  In this version, observers are exposed to 40 high distortions of a single prototype during an incidental training phase.  Following the </w:t>
        </w:r>
      </w:ins>
      <w:ins w:id="344" w:author="Nosofsky, Robert M." w:date="2020-06-08T10:05:00Z">
        <w:r>
          <w:rPr>
            <w:rFonts w:ascii="Times New Roman" w:eastAsia="Times New Roman" w:hAnsi="Times New Roman" w:cs="Times New Roman"/>
            <w:color w:val="000000"/>
            <w:sz w:val="24"/>
            <w:szCs w:val="24"/>
          </w:rPr>
          <w:t>training</w:t>
        </w:r>
      </w:ins>
      <w:ins w:id="345" w:author="Nosofsky, Robert M." w:date="2020-06-08T10:04:00Z">
        <w:r>
          <w:rPr>
            <w:rFonts w:ascii="Times New Roman" w:eastAsia="Times New Roman" w:hAnsi="Times New Roman" w:cs="Times New Roman"/>
            <w:color w:val="000000"/>
            <w:sz w:val="24"/>
            <w:szCs w:val="24"/>
          </w:rPr>
          <w:t>,</w:t>
        </w:r>
      </w:ins>
      <w:ins w:id="346" w:author="Nosofsky, Robert M." w:date="2020-06-08T10:05:00Z">
        <w:r>
          <w:rPr>
            <w:rFonts w:ascii="Times New Roman" w:eastAsia="Times New Roman" w:hAnsi="Times New Roman" w:cs="Times New Roman"/>
            <w:color w:val="000000"/>
            <w:sz w:val="24"/>
            <w:szCs w:val="24"/>
          </w:rPr>
          <w:t xml:space="preserve"> participa</w:t>
        </w:r>
        <w:r w:rsidR="00B27383">
          <w:rPr>
            <w:rFonts w:ascii="Times New Roman" w:eastAsia="Times New Roman" w:hAnsi="Times New Roman" w:cs="Times New Roman"/>
            <w:color w:val="000000"/>
            <w:sz w:val="24"/>
            <w:szCs w:val="24"/>
          </w:rPr>
          <w:t>nts are tested on the prototype,</w:t>
        </w:r>
        <w:r>
          <w:rPr>
            <w:rFonts w:ascii="Times New Roman" w:eastAsia="Times New Roman" w:hAnsi="Times New Roman" w:cs="Times New Roman"/>
            <w:color w:val="000000"/>
            <w:sz w:val="24"/>
            <w:szCs w:val="24"/>
          </w:rPr>
          <w:t xml:space="preserve"> </w:t>
        </w:r>
      </w:ins>
      <w:ins w:id="347" w:author="Nosofsky, Robert M." w:date="2020-06-08T10:10:00Z">
        <w:r w:rsidR="00770EE8">
          <w:rPr>
            <w:rFonts w:ascii="Times New Roman" w:eastAsia="Times New Roman" w:hAnsi="Times New Roman" w:cs="Times New Roman"/>
            <w:color w:val="000000"/>
            <w:sz w:val="24"/>
            <w:szCs w:val="24"/>
          </w:rPr>
          <w:t>new</w:t>
        </w:r>
      </w:ins>
      <w:ins w:id="348" w:author="Nosofsky, Robert M." w:date="2020-06-08T10:31:00Z">
        <w:r w:rsidR="00AE425F">
          <w:rPr>
            <w:rFonts w:ascii="Times New Roman" w:eastAsia="Times New Roman" w:hAnsi="Times New Roman" w:cs="Times New Roman"/>
            <w:color w:val="000000"/>
            <w:sz w:val="24"/>
            <w:szCs w:val="24"/>
          </w:rPr>
          <w:t>-</w:t>
        </w:r>
      </w:ins>
      <w:ins w:id="349" w:author="Nosofsky, Robert M." w:date="2020-06-08T10:05:00Z">
        <w:r w:rsidR="00770EE8">
          <w:rPr>
            <w:rFonts w:ascii="Times New Roman" w:eastAsia="Times New Roman" w:hAnsi="Times New Roman" w:cs="Times New Roman"/>
            <w:color w:val="000000"/>
            <w:sz w:val="24"/>
            <w:szCs w:val="24"/>
          </w:rPr>
          <w:t xml:space="preserve">low and </w:t>
        </w:r>
      </w:ins>
      <w:ins w:id="350" w:author="Nosofsky, Robert M." w:date="2020-06-08T10:31:00Z">
        <w:r w:rsidR="00AE425F">
          <w:rPr>
            <w:rFonts w:ascii="Times New Roman" w:eastAsia="Times New Roman" w:hAnsi="Times New Roman" w:cs="Times New Roman"/>
            <w:color w:val="000000"/>
            <w:sz w:val="24"/>
            <w:szCs w:val="24"/>
          </w:rPr>
          <w:t>new-</w:t>
        </w:r>
      </w:ins>
      <w:ins w:id="351" w:author="Nosofsky, Robert M." w:date="2020-06-08T10:05:00Z">
        <w:r>
          <w:rPr>
            <w:rFonts w:ascii="Times New Roman" w:eastAsia="Times New Roman" w:hAnsi="Times New Roman" w:cs="Times New Roman"/>
            <w:color w:val="000000"/>
            <w:sz w:val="24"/>
            <w:szCs w:val="24"/>
          </w:rPr>
          <w:t>hi</w:t>
        </w:r>
        <w:r w:rsidR="00B27383">
          <w:rPr>
            <w:rFonts w:ascii="Times New Roman" w:eastAsia="Times New Roman" w:hAnsi="Times New Roman" w:cs="Times New Roman"/>
            <w:color w:val="000000"/>
            <w:sz w:val="24"/>
            <w:szCs w:val="24"/>
          </w:rPr>
          <w:t>gh distortions of the prototype,</w:t>
        </w:r>
        <w:r>
          <w:rPr>
            <w:rFonts w:ascii="Times New Roman" w:eastAsia="Times New Roman" w:hAnsi="Times New Roman" w:cs="Times New Roman"/>
            <w:color w:val="000000"/>
            <w:sz w:val="24"/>
            <w:szCs w:val="24"/>
          </w:rPr>
          <w:t xml:space="preserve"> and on random patterns not generated from the prototype. </w:t>
        </w:r>
      </w:ins>
      <w:ins w:id="352" w:author="Nosofsky, Robert M." w:date="2020-06-08T10:12:00Z">
        <w:r w:rsidR="00770EE8">
          <w:rPr>
            <w:rFonts w:ascii="Times New Roman" w:eastAsia="Times New Roman" w:hAnsi="Times New Roman" w:cs="Times New Roman"/>
            <w:color w:val="000000"/>
            <w:sz w:val="24"/>
            <w:szCs w:val="24"/>
          </w:rPr>
          <w:t xml:space="preserve"> The participants are instructed to judge whether or not each test item is a member of the category that they experienc</w:t>
        </w:r>
        <w:r w:rsidR="001501B7">
          <w:rPr>
            <w:rFonts w:ascii="Times New Roman" w:eastAsia="Times New Roman" w:hAnsi="Times New Roman" w:cs="Times New Roman"/>
            <w:color w:val="000000"/>
            <w:sz w:val="24"/>
            <w:szCs w:val="24"/>
          </w:rPr>
          <w:t xml:space="preserve">ed during the training phase.  </w:t>
        </w:r>
      </w:ins>
      <w:ins w:id="353" w:author="Nosofsky, Robert M." w:date="2020-06-08T10:11:00Z">
        <w:r w:rsidR="00770EE8">
          <w:rPr>
            <w:rFonts w:ascii="Times New Roman" w:eastAsia="Times New Roman" w:hAnsi="Times New Roman" w:cs="Times New Roman"/>
            <w:color w:val="000000"/>
            <w:sz w:val="24"/>
            <w:szCs w:val="24"/>
          </w:rPr>
          <w:t>Smith (2002)</w:t>
        </w:r>
      </w:ins>
      <w:r w:rsidR="00FD25DB" w:rsidRPr="00FD25DB">
        <w:rPr>
          <w:rFonts w:ascii="Times New Roman" w:eastAsia="Times New Roman" w:hAnsi="Times New Roman" w:cs="Times New Roman"/>
          <w:color w:val="000000"/>
          <w:sz w:val="24"/>
          <w:szCs w:val="24"/>
        </w:rPr>
        <w:t xml:space="preserve"> argued that even though both exemplar and prototype model</w:t>
      </w:r>
      <w:ins w:id="354" w:author="Nosofsky, Robert M." w:date="2020-06-08T10:11:00Z">
        <w:r w:rsidR="00770EE8">
          <w:rPr>
            <w:rFonts w:ascii="Times New Roman" w:eastAsia="Times New Roman" w:hAnsi="Times New Roman" w:cs="Times New Roman"/>
            <w:color w:val="000000"/>
            <w:sz w:val="24"/>
            <w:szCs w:val="24"/>
          </w:rPr>
          <w:t>s</w:t>
        </w:r>
      </w:ins>
      <w:r w:rsidR="00FD25DB" w:rsidRPr="00FD25DB">
        <w:rPr>
          <w:rFonts w:ascii="Times New Roman" w:eastAsia="Times New Roman" w:hAnsi="Times New Roman" w:cs="Times New Roman"/>
          <w:color w:val="000000"/>
          <w:sz w:val="24"/>
          <w:szCs w:val="24"/>
        </w:rPr>
        <w:t xml:space="preserve"> </w:t>
      </w:r>
      <w:del w:id="355" w:author="Nosofsky, Robert M." w:date="2020-06-08T10:11:00Z">
        <w:r w:rsidR="00FD25DB" w:rsidRPr="00FD25DB" w:rsidDel="00770EE8">
          <w:rPr>
            <w:rFonts w:ascii="Times New Roman" w:eastAsia="Times New Roman" w:hAnsi="Times New Roman" w:cs="Times New Roman"/>
            <w:color w:val="000000"/>
            <w:sz w:val="24"/>
            <w:szCs w:val="24"/>
          </w:rPr>
          <w:delText xml:space="preserve">perfectly </w:delText>
        </w:r>
      </w:del>
      <w:r w:rsidR="00FD25DB" w:rsidRPr="00FD25DB">
        <w:rPr>
          <w:rFonts w:ascii="Times New Roman" w:eastAsia="Times New Roman" w:hAnsi="Times New Roman" w:cs="Times New Roman"/>
          <w:color w:val="000000"/>
          <w:sz w:val="24"/>
          <w:szCs w:val="24"/>
        </w:rPr>
        <w:t>predict</w:t>
      </w:r>
      <w:ins w:id="356" w:author="Nosofsky, Robert M." w:date="2020-06-08T10:11:00Z">
        <w:r w:rsidR="00770EE8">
          <w:rPr>
            <w:rFonts w:ascii="Times New Roman" w:eastAsia="Times New Roman" w:hAnsi="Times New Roman" w:cs="Times New Roman"/>
            <w:color w:val="000000"/>
            <w:sz w:val="24"/>
            <w:szCs w:val="24"/>
          </w:rPr>
          <w:t xml:space="preserve"> correctly</w:t>
        </w:r>
      </w:ins>
      <w:del w:id="357" w:author="Nosofsky, Robert M." w:date="2020-06-08T10:11:00Z">
        <w:r w:rsidR="00FD25DB" w:rsidRPr="00FD25DB" w:rsidDel="00770EE8">
          <w:rPr>
            <w:rFonts w:ascii="Times New Roman" w:eastAsia="Times New Roman" w:hAnsi="Times New Roman" w:cs="Times New Roman"/>
            <w:color w:val="000000"/>
            <w:sz w:val="24"/>
            <w:szCs w:val="24"/>
          </w:rPr>
          <w:delText>ed</w:delText>
        </w:r>
      </w:del>
      <w:r w:rsidR="00FD25DB" w:rsidRPr="00FD25DB">
        <w:rPr>
          <w:rFonts w:ascii="Times New Roman" w:eastAsia="Times New Roman" w:hAnsi="Times New Roman" w:cs="Times New Roman"/>
          <w:color w:val="000000"/>
          <w:sz w:val="24"/>
          <w:szCs w:val="24"/>
        </w:rPr>
        <w:t xml:space="preserve"> the ordering of classification </w:t>
      </w:r>
      <w:ins w:id="358" w:author="Nosofsky, Robert M." w:date="2020-06-08T10:32:00Z">
        <w:r w:rsidR="00AE425F">
          <w:rPr>
            <w:rFonts w:ascii="Times New Roman" w:eastAsia="Times New Roman" w:hAnsi="Times New Roman" w:cs="Times New Roman"/>
            <w:color w:val="000000"/>
            <w:sz w:val="24"/>
            <w:szCs w:val="24"/>
          </w:rPr>
          <w:t>endorsements</w:t>
        </w:r>
      </w:ins>
      <w:del w:id="359" w:author="Nosofsky, Robert M." w:date="2020-06-08T10:32:00Z">
        <w:r w:rsidR="00FD25DB" w:rsidRPr="00FD25DB" w:rsidDel="00AE425F">
          <w:rPr>
            <w:rFonts w:ascii="Times New Roman" w:eastAsia="Times New Roman" w:hAnsi="Times New Roman" w:cs="Times New Roman"/>
            <w:color w:val="000000"/>
            <w:sz w:val="24"/>
            <w:szCs w:val="24"/>
          </w:rPr>
          <w:delText>accuracy</w:delText>
        </w:r>
      </w:del>
      <w:r w:rsidR="00FD25DB" w:rsidRPr="00FD25DB">
        <w:rPr>
          <w:rFonts w:ascii="Times New Roman" w:eastAsia="Times New Roman" w:hAnsi="Times New Roman" w:cs="Times New Roman"/>
          <w:color w:val="000000"/>
          <w:sz w:val="24"/>
          <w:szCs w:val="24"/>
        </w:rPr>
        <w:t xml:space="preserve"> of </w:t>
      </w:r>
      <w:ins w:id="360" w:author="Nosofsky, Robert M." w:date="2020-06-08T10:13:00Z">
        <w:r w:rsidR="001501B7">
          <w:rPr>
            <w:rFonts w:ascii="Times New Roman" w:eastAsia="Times New Roman" w:hAnsi="Times New Roman" w:cs="Times New Roman"/>
            <w:color w:val="000000"/>
            <w:sz w:val="24"/>
            <w:szCs w:val="24"/>
          </w:rPr>
          <w:t xml:space="preserve">the </w:t>
        </w:r>
      </w:ins>
      <w:r w:rsidR="00FD25DB" w:rsidRPr="00FD25DB">
        <w:rPr>
          <w:rFonts w:ascii="Times New Roman" w:eastAsia="Times New Roman" w:hAnsi="Times New Roman" w:cs="Times New Roman"/>
          <w:color w:val="000000"/>
          <w:sz w:val="24"/>
          <w:szCs w:val="24"/>
        </w:rPr>
        <w:t>different</w:t>
      </w:r>
      <w:ins w:id="361" w:author="Nosofsky, Robert M." w:date="2020-06-08T10:13:00Z">
        <w:r w:rsidR="001501B7">
          <w:rPr>
            <w:rFonts w:ascii="Times New Roman" w:eastAsia="Times New Roman" w:hAnsi="Times New Roman" w:cs="Times New Roman"/>
            <w:color w:val="000000"/>
            <w:sz w:val="24"/>
            <w:szCs w:val="24"/>
          </w:rPr>
          <w:t xml:space="preserve"> pattern types</w:t>
        </w:r>
      </w:ins>
      <w:ins w:id="362" w:author="Nosofsky, Robert M." w:date="2020-06-08T17:28:00Z">
        <w:r w:rsidR="00B27383">
          <w:rPr>
            <w:rFonts w:ascii="Times New Roman" w:eastAsia="Times New Roman" w:hAnsi="Times New Roman" w:cs="Times New Roman"/>
            <w:color w:val="000000"/>
            <w:sz w:val="24"/>
            <w:szCs w:val="24"/>
          </w:rPr>
          <w:t xml:space="preserve"> (see Nosofsky &amp; Zaki, 1998)</w:t>
        </w:r>
      </w:ins>
      <w:del w:id="363" w:author="Nosofsky, Robert M." w:date="2020-06-08T10:13:00Z">
        <w:r w:rsidR="00FD25DB" w:rsidRPr="00FD25DB" w:rsidDel="001501B7">
          <w:rPr>
            <w:rFonts w:ascii="Times New Roman" w:eastAsia="Times New Roman" w:hAnsi="Times New Roman" w:cs="Times New Roman"/>
            <w:color w:val="000000"/>
            <w:sz w:val="24"/>
            <w:szCs w:val="24"/>
          </w:rPr>
          <w:delText xml:space="preserve"> levels of distortions</w:delText>
        </w:r>
      </w:del>
      <w:r w:rsidR="00FD25DB" w:rsidRPr="00FD25DB">
        <w:rPr>
          <w:rFonts w:ascii="Times New Roman" w:eastAsia="Times New Roman" w:hAnsi="Times New Roman" w:cs="Times New Roman"/>
          <w:color w:val="000000"/>
          <w:sz w:val="24"/>
          <w:szCs w:val="24"/>
        </w:rPr>
        <w:t xml:space="preserve">, the steepness of the typicality gradient </w:t>
      </w:r>
      <w:del w:id="364" w:author="Nosofsky, Robert M." w:date="2020-06-08T17:29:00Z">
        <w:r w:rsidR="00FD25DB" w:rsidRPr="00FD25DB" w:rsidDel="00B27383">
          <w:rPr>
            <w:rFonts w:ascii="Times New Roman" w:eastAsia="Times New Roman" w:hAnsi="Times New Roman" w:cs="Times New Roman"/>
            <w:color w:val="000000"/>
            <w:sz w:val="24"/>
            <w:szCs w:val="24"/>
          </w:rPr>
          <w:delText>and the magnitude of the prototype enhancement effect</w:delText>
        </w:r>
      </w:del>
      <w:ins w:id="365" w:author="Nosofsky, Robert M." w:date="2020-06-08T10:14:00Z">
        <w:r w:rsidR="001501B7">
          <w:rPr>
            <w:rFonts w:ascii="Times New Roman" w:eastAsia="Times New Roman" w:hAnsi="Times New Roman" w:cs="Times New Roman"/>
            <w:color w:val="000000"/>
            <w:sz w:val="24"/>
            <w:szCs w:val="24"/>
          </w:rPr>
          <w:t>o</w:t>
        </w:r>
        <w:r w:rsidR="00B27383">
          <w:rPr>
            <w:rFonts w:ascii="Times New Roman" w:eastAsia="Times New Roman" w:hAnsi="Times New Roman" w:cs="Times New Roman"/>
            <w:color w:val="000000"/>
            <w:sz w:val="24"/>
            <w:szCs w:val="24"/>
          </w:rPr>
          <w:t>bserved in this paradigm falsifies</w:t>
        </w:r>
        <w:r w:rsidR="001501B7">
          <w:rPr>
            <w:rFonts w:ascii="Times New Roman" w:eastAsia="Times New Roman" w:hAnsi="Times New Roman" w:cs="Times New Roman"/>
            <w:color w:val="000000"/>
            <w:sz w:val="24"/>
            <w:szCs w:val="24"/>
          </w:rPr>
          <w:t xml:space="preserve"> exemplar models.</w:t>
        </w:r>
      </w:ins>
    </w:p>
    <w:p w14:paraId="53F56C41" w14:textId="204EC8B3" w:rsidR="001501B7" w:rsidRDefault="00FD25DB">
      <w:pPr>
        <w:spacing w:line="480" w:lineRule="auto"/>
        <w:ind w:firstLine="720"/>
        <w:contextualSpacing/>
        <w:rPr>
          <w:ins w:id="366" w:author="Nosofsky, Robert M." w:date="2020-06-08T10:50:00Z"/>
          <w:rFonts w:ascii="Times New Roman" w:eastAsia="Times New Roman" w:hAnsi="Times New Roman" w:cs="Times New Roman"/>
          <w:color w:val="000000"/>
          <w:sz w:val="24"/>
          <w:szCs w:val="24"/>
        </w:rPr>
        <w:pPrChange w:id="367" w:author="Nosofsky, Robert M." w:date="2020-06-08T10:03:00Z">
          <w:pPr>
            <w:jc w:val="both"/>
          </w:pPr>
        </w:pPrChange>
      </w:pPr>
      <w:r w:rsidRPr="00FD25DB">
        <w:rPr>
          <w:rFonts w:ascii="Times New Roman" w:eastAsia="Times New Roman" w:hAnsi="Times New Roman" w:cs="Times New Roman"/>
          <w:color w:val="000000"/>
          <w:sz w:val="24"/>
          <w:szCs w:val="24"/>
        </w:rPr>
        <w:t xml:space="preserve"> </w:t>
      </w:r>
      <w:del w:id="368" w:author="Nosofsky, Robert M." w:date="2020-06-08T10:14:00Z">
        <w:r w:rsidRPr="00FD25DB" w:rsidDel="001501B7">
          <w:rPr>
            <w:rFonts w:ascii="Times New Roman" w:eastAsia="Times New Roman" w:hAnsi="Times New Roman" w:cs="Times New Roman"/>
            <w:color w:val="000000"/>
            <w:sz w:val="24"/>
            <w:szCs w:val="24"/>
          </w:rPr>
          <w:delText xml:space="preserve">were better predicted by the prototype model than the exemplar model (Smith, 2002). </w:delText>
        </w:r>
      </w:del>
      <w:r w:rsidRPr="00FD25DB">
        <w:rPr>
          <w:rFonts w:ascii="Times New Roman" w:eastAsia="Times New Roman" w:hAnsi="Times New Roman" w:cs="Times New Roman"/>
          <w:color w:val="000000"/>
          <w:sz w:val="24"/>
          <w:szCs w:val="24"/>
        </w:rPr>
        <w:t>However,</w:t>
      </w:r>
      <w:ins w:id="369" w:author="Nosofsky, Robert M." w:date="2020-06-08T10:15:00Z">
        <w:r w:rsidR="001501B7">
          <w:rPr>
            <w:rFonts w:ascii="Times New Roman" w:eastAsia="Times New Roman" w:hAnsi="Times New Roman" w:cs="Times New Roman"/>
            <w:color w:val="000000"/>
            <w:sz w:val="24"/>
            <w:szCs w:val="24"/>
          </w:rPr>
          <w:t xml:space="preserve"> Zaki and Nosofsky (2004, 2007) provided clear evidence that the </w:t>
        </w:r>
      </w:ins>
      <w:ins w:id="370" w:author="Nosofsky, Robert M." w:date="2020-06-10T11:00:00Z">
        <w:r w:rsidR="001E2FF5">
          <w:rPr>
            <w:rFonts w:ascii="Times New Roman" w:eastAsia="Times New Roman" w:hAnsi="Times New Roman" w:cs="Times New Roman"/>
            <w:color w:val="000000"/>
            <w:sz w:val="24"/>
            <w:szCs w:val="24"/>
          </w:rPr>
          <w:t>steep</w:t>
        </w:r>
      </w:ins>
      <w:ins w:id="371" w:author="Nosofsky, Robert M." w:date="2020-06-08T10:15:00Z">
        <w:r w:rsidR="001501B7">
          <w:rPr>
            <w:rFonts w:ascii="Times New Roman" w:eastAsia="Times New Roman" w:hAnsi="Times New Roman" w:cs="Times New Roman"/>
            <w:color w:val="000000"/>
            <w:sz w:val="24"/>
            <w:szCs w:val="24"/>
          </w:rPr>
          <w:t xml:space="preserve"> typicality gradient observed in this paradigm did not arise from the abstraction of a prototype from </w:t>
        </w:r>
      </w:ins>
      <w:ins w:id="372" w:author="Nosofsky, Robert M." w:date="2020-06-08T10:16:00Z">
        <w:r w:rsidR="001501B7">
          <w:rPr>
            <w:rFonts w:ascii="Times New Roman" w:eastAsia="Times New Roman" w:hAnsi="Times New Roman" w:cs="Times New Roman"/>
            <w:color w:val="000000"/>
            <w:sz w:val="24"/>
            <w:szCs w:val="24"/>
          </w:rPr>
          <w:t>the</w:t>
        </w:r>
      </w:ins>
      <w:ins w:id="373" w:author="Nosofsky, Robert M." w:date="2020-06-08T10:15:00Z">
        <w:r w:rsidR="001501B7">
          <w:rPr>
            <w:rFonts w:ascii="Times New Roman" w:eastAsia="Times New Roman" w:hAnsi="Times New Roman" w:cs="Times New Roman"/>
            <w:color w:val="000000"/>
            <w:sz w:val="24"/>
            <w:szCs w:val="24"/>
          </w:rPr>
          <w:t xml:space="preserve"> </w:t>
        </w:r>
      </w:ins>
      <w:ins w:id="374" w:author="Nosofsky, Robert M." w:date="2020-06-08T10:16:00Z">
        <w:r w:rsidR="001501B7">
          <w:rPr>
            <w:rFonts w:ascii="Times New Roman" w:eastAsia="Times New Roman" w:hAnsi="Times New Roman" w:cs="Times New Roman"/>
            <w:color w:val="000000"/>
            <w:sz w:val="24"/>
            <w:szCs w:val="24"/>
          </w:rPr>
          <w:t>training instances; instead, it was an artifact of the structure of the test phase used in this paradigm and a result of continued learning that took place during the test phase (for closely related findings and criticisms of Smith</w:t>
        </w:r>
      </w:ins>
      <w:ins w:id="375" w:author="Nosofsky, Robert M." w:date="2020-06-08T10:18:00Z">
        <w:r w:rsidR="001501B7">
          <w:rPr>
            <w:rFonts w:ascii="Times New Roman" w:eastAsia="Times New Roman" w:hAnsi="Times New Roman" w:cs="Times New Roman"/>
            <w:color w:val="000000"/>
            <w:sz w:val="24"/>
            <w:szCs w:val="24"/>
          </w:rPr>
          <w:t xml:space="preserve">’s 2002 interpretations, see Palmeri &amp; Flanery, XXXX, XXXX). </w:t>
        </w:r>
      </w:ins>
      <w:ins w:id="376" w:author="Nosofsky, Robert M." w:date="2020-06-08T10:19:00Z">
        <w:r w:rsidR="001501B7">
          <w:rPr>
            <w:rFonts w:ascii="Times New Roman" w:eastAsia="Times New Roman" w:hAnsi="Times New Roman" w:cs="Times New Roman"/>
            <w:color w:val="000000"/>
            <w:sz w:val="24"/>
            <w:szCs w:val="24"/>
          </w:rPr>
          <w:t xml:space="preserve"> Specifically, in the Knowlton-Squire (20</w:t>
        </w:r>
        <w:r w:rsidR="002C4B68">
          <w:rPr>
            <w:rFonts w:ascii="Times New Roman" w:eastAsia="Times New Roman" w:hAnsi="Times New Roman" w:cs="Times New Roman"/>
            <w:color w:val="000000"/>
            <w:sz w:val="24"/>
            <w:szCs w:val="24"/>
          </w:rPr>
          <w:t>03) paradigm, participants are flooded</w:t>
        </w:r>
        <w:r w:rsidR="001501B7">
          <w:rPr>
            <w:rFonts w:ascii="Times New Roman" w:eastAsia="Times New Roman" w:hAnsi="Times New Roman" w:cs="Times New Roman"/>
            <w:color w:val="000000"/>
            <w:sz w:val="24"/>
            <w:szCs w:val="24"/>
          </w:rPr>
          <w:t xml:space="preserve"> with numerous presentations of the prototype and its low disto</w:t>
        </w:r>
        <w:r w:rsidR="004D1678">
          <w:rPr>
            <w:rFonts w:ascii="Times New Roman" w:eastAsia="Times New Roman" w:hAnsi="Times New Roman" w:cs="Times New Roman"/>
            <w:color w:val="000000"/>
            <w:sz w:val="24"/>
            <w:szCs w:val="24"/>
          </w:rPr>
          <w:t xml:space="preserve">rtions during the test phase.  </w:t>
        </w:r>
      </w:ins>
      <w:ins w:id="377" w:author="Nosofsky, Robert M." w:date="2020-06-08T17:12:00Z">
        <w:r w:rsidR="002C4B68">
          <w:rPr>
            <w:rFonts w:ascii="Times New Roman" w:eastAsia="Times New Roman" w:hAnsi="Times New Roman" w:cs="Times New Roman"/>
            <w:color w:val="000000"/>
            <w:sz w:val="24"/>
            <w:szCs w:val="24"/>
          </w:rPr>
          <w:t xml:space="preserve">These test patterns are all centrally located in the category and are all highly similar to one another.  </w:t>
        </w:r>
      </w:ins>
      <w:ins w:id="378" w:author="Nosofsky, Robert M." w:date="2020-06-08T10:19:00Z">
        <w:r w:rsidR="001501B7">
          <w:rPr>
            <w:rFonts w:ascii="Times New Roman" w:eastAsia="Times New Roman" w:hAnsi="Times New Roman" w:cs="Times New Roman"/>
            <w:color w:val="000000"/>
            <w:sz w:val="24"/>
            <w:szCs w:val="24"/>
          </w:rPr>
          <w:t xml:space="preserve">As participants </w:t>
        </w:r>
      </w:ins>
      <w:ins w:id="379" w:author="Nosofsky, Robert M." w:date="2020-06-08T17:13:00Z">
        <w:r w:rsidR="002C4B68">
          <w:rPr>
            <w:rFonts w:ascii="Times New Roman" w:eastAsia="Times New Roman" w:hAnsi="Times New Roman" w:cs="Times New Roman"/>
            <w:color w:val="000000"/>
            <w:sz w:val="24"/>
            <w:szCs w:val="24"/>
          </w:rPr>
          <w:t>continually</w:t>
        </w:r>
      </w:ins>
      <w:ins w:id="380" w:author="Nosofsky, Robert M." w:date="2020-06-08T10:19:00Z">
        <w:r w:rsidR="002C4B68">
          <w:rPr>
            <w:rFonts w:ascii="Times New Roman" w:eastAsia="Times New Roman" w:hAnsi="Times New Roman" w:cs="Times New Roman"/>
            <w:color w:val="000000"/>
            <w:sz w:val="24"/>
            <w:szCs w:val="24"/>
          </w:rPr>
          <w:t xml:space="preserve"> </w:t>
        </w:r>
        <w:r w:rsidR="001501B7">
          <w:rPr>
            <w:rFonts w:ascii="Times New Roman" w:eastAsia="Times New Roman" w:hAnsi="Times New Roman" w:cs="Times New Roman"/>
            <w:color w:val="000000"/>
            <w:sz w:val="24"/>
            <w:szCs w:val="24"/>
          </w:rPr>
          <w:t>e</w:t>
        </w:r>
        <w:r w:rsidR="002C4B68">
          <w:rPr>
            <w:rFonts w:ascii="Times New Roman" w:eastAsia="Times New Roman" w:hAnsi="Times New Roman" w:cs="Times New Roman"/>
            <w:color w:val="000000"/>
            <w:sz w:val="24"/>
            <w:szCs w:val="24"/>
          </w:rPr>
          <w:t xml:space="preserve">xperience these </w:t>
        </w:r>
        <w:r w:rsidR="001501B7">
          <w:rPr>
            <w:rFonts w:ascii="Times New Roman" w:eastAsia="Times New Roman" w:hAnsi="Times New Roman" w:cs="Times New Roman"/>
            <w:color w:val="000000"/>
            <w:sz w:val="24"/>
            <w:szCs w:val="24"/>
          </w:rPr>
          <w:t xml:space="preserve">patterns during the test phase, they </w:t>
        </w:r>
      </w:ins>
      <w:ins w:id="381" w:author="Nosofsky, Robert M." w:date="2020-06-08T17:14:00Z">
        <w:r w:rsidR="002C4B68">
          <w:rPr>
            <w:rFonts w:ascii="Times New Roman" w:eastAsia="Times New Roman" w:hAnsi="Times New Roman" w:cs="Times New Roman"/>
            <w:color w:val="000000"/>
            <w:sz w:val="24"/>
            <w:szCs w:val="24"/>
          </w:rPr>
          <w:t xml:space="preserve">continue to </w:t>
        </w:r>
      </w:ins>
      <w:ins w:id="382" w:author="Nosofsky, Robert M." w:date="2020-06-08T10:19:00Z">
        <w:r w:rsidR="001501B7">
          <w:rPr>
            <w:rFonts w:ascii="Times New Roman" w:eastAsia="Times New Roman" w:hAnsi="Times New Roman" w:cs="Times New Roman"/>
            <w:color w:val="000000"/>
            <w:sz w:val="24"/>
            <w:szCs w:val="24"/>
          </w:rPr>
          <w:t>build upon the category representation that was developed during t</w:t>
        </w:r>
        <w:r w:rsidR="00C820DB">
          <w:rPr>
            <w:rFonts w:ascii="Times New Roman" w:eastAsia="Times New Roman" w:hAnsi="Times New Roman" w:cs="Times New Roman"/>
            <w:color w:val="000000"/>
            <w:sz w:val="24"/>
            <w:szCs w:val="24"/>
          </w:rPr>
          <w:t>he incidental training phase</w:t>
        </w:r>
      </w:ins>
      <w:ins w:id="383" w:author="Nosofsky, Robert M." w:date="2020-06-08T17:14:00Z">
        <w:r w:rsidR="002C4B68">
          <w:rPr>
            <w:rFonts w:ascii="Times New Roman" w:eastAsia="Times New Roman" w:hAnsi="Times New Roman" w:cs="Times New Roman"/>
            <w:color w:val="000000"/>
            <w:sz w:val="24"/>
            <w:szCs w:val="24"/>
          </w:rPr>
          <w:t xml:space="preserve"> by storing numerous </w:t>
        </w:r>
      </w:ins>
      <w:ins w:id="384" w:author="Nosofsky, Robert M." w:date="2020-06-08T17:30:00Z">
        <w:r w:rsidR="00B27383">
          <w:rPr>
            <w:rFonts w:ascii="Times New Roman" w:eastAsia="Times New Roman" w:hAnsi="Times New Roman" w:cs="Times New Roman"/>
            <w:color w:val="000000"/>
            <w:sz w:val="24"/>
            <w:szCs w:val="24"/>
          </w:rPr>
          <w:t xml:space="preserve">new </w:t>
        </w:r>
      </w:ins>
      <w:ins w:id="385" w:author="Nosofsky, Robert M." w:date="2020-06-08T17:14:00Z">
        <w:r w:rsidR="002C4B68">
          <w:rPr>
            <w:rFonts w:ascii="Times New Roman" w:eastAsia="Times New Roman" w:hAnsi="Times New Roman" w:cs="Times New Roman"/>
            <w:color w:val="000000"/>
            <w:sz w:val="24"/>
            <w:szCs w:val="24"/>
          </w:rPr>
          <w:t>examples in the center of the category</w:t>
        </w:r>
      </w:ins>
      <w:ins w:id="386" w:author="Nosofsky, Robert M." w:date="2020-06-08T10:19:00Z">
        <w:r w:rsidR="00C820DB">
          <w:rPr>
            <w:rFonts w:ascii="Times New Roman" w:eastAsia="Times New Roman" w:hAnsi="Times New Roman" w:cs="Times New Roman"/>
            <w:color w:val="000000"/>
            <w:sz w:val="24"/>
            <w:szCs w:val="24"/>
          </w:rPr>
          <w:t xml:space="preserve">.  </w:t>
        </w:r>
        <w:r w:rsidR="001501B7">
          <w:rPr>
            <w:rFonts w:ascii="Times New Roman" w:eastAsia="Times New Roman" w:hAnsi="Times New Roman" w:cs="Times New Roman"/>
            <w:color w:val="000000"/>
            <w:sz w:val="24"/>
            <w:szCs w:val="24"/>
          </w:rPr>
          <w:t xml:space="preserve">Zaki and Nosofsky (2004, 2007) provided strong evidence in favor of this view by manipulating the structure of the test phase itself: they found dramatic </w:t>
        </w:r>
      </w:ins>
      <w:ins w:id="387" w:author="Nosofsky, Robert M." w:date="2020-06-08T10:23:00Z">
        <w:r w:rsidR="001501B7">
          <w:rPr>
            <w:rFonts w:ascii="Times New Roman" w:eastAsia="Times New Roman" w:hAnsi="Times New Roman" w:cs="Times New Roman"/>
            <w:color w:val="000000"/>
            <w:sz w:val="24"/>
            <w:szCs w:val="24"/>
          </w:rPr>
          <w:t>changes</w:t>
        </w:r>
      </w:ins>
      <w:ins w:id="388" w:author="Nosofsky, Robert M." w:date="2020-06-08T10:19:00Z">
        <w:r w:rsidR="001501B7">
          <w:rPr>
            <w:rFonts w:ascii="Times New Roman" w:eastAsia="Times New Roman" w:hAnsi="Times New Roman" w:cs="Times New Roman"/>
            <w:color w:val="000000"/>
            <w:sz w:val="24"/>
            <w:szCs w:val="24"/>
          </w:rPr>
          <w:t xml:space="preserve"> </w:t>
        </w:r>
      </w:ins>
      <w:ins w:id="389" w:author="Nosofsky, Robert M." w:date="2020-06-08T10:23:00Z">
        <w:r w:rsidR="001501B7">
          <w:rPr>
            <w:rFonts w:ascii="Times New Roman" w:eastAsia="Times New Roman" w:hAnsi="Times New Roman" w:cs="Times New Roman"/>
            <w:color w:val="000000"/>
            <w:sz w:val="24"/>
            <w:szCs w:val="24"/>
          </w:rPr>
          <w:t>in the shape and steepn</w:t>
        </w:r>
        <w:r w:rsidR="00C820DB">
          <w:rPr>
            <w:rFonts w:ascii="Times New Roman" w:eastAsia="Times New Roman" w:hAnsi="Times New Roman" w:cs="Times New Roman"/>
            <w:color w:val="000000"/>
            <w:sz w:val="24"/>
            <w:szCs w:val="24"/>
          </w:rPr>
          <w:t xml:space="preserve">ess of the typicality gradient as a </w:t>
        </w:r>
        <w:r w:rsidR="00C820DB">
          <w:rPr>
            <w:rFonts w:ascii="Times New Roman" w:eastAsia="Times New Roman" w:hAnsi="Times New Roman" w:cs="Times New Roman"/>
            <w:color w:val="000000"/>
            <w:sz w:val="24"/>
            <w:szCs w:val="24"/>
          </w:rPr>
          <w:lastRenderedPageBreak/>
          <w:t xml:space="preserve">function of these test-phase manipulations.  Moreover, in all cases, a simple exemplar model provided excellent quantitative accounts of the </w:t>
        </w:r>
      </w:ins>
      <w:ins w:id="390" w:author="Nosofsky, Robert M." w:date="2020-06-08T10:25:00Z">
        <w:r w:rsidR="00C820DB">
          <w:rPr>
            <w:rFonts w:ascii="Times New Roman" w:eastAsia="Times New Roman" w:hAnsi="Times New Roman" w:cs="Times New Roman"/>
            <w:color w:val="000000"/>
            <w:sz w:val="24"/>
            <w:szCs w:val="24"/>
          </w:rPr>
          <w:t>shape</w:t>
        </w:r>
      </w:ins>
      <w:ins w:id="391" w:author="Nosofsky, Robert M." w:date="2020-06-08T10:23:00Z">
        <w:r w:rsidR="00C820DB">
          <w:rPr>
            <w:rFonts w:ascii="Times New Roman" w:eastAsia="Times New Roman" w:hAnsi="Times New Roman" w:cs="Times New Roman"/>
            <w:color w:val="000000"/>
            <w:sz w:val="24"/>
            <w:szCs w:val="24"/>
          </w:rPr>
          <w:t xml:space="preserve"> </w:t>
        </w:r>
      </w:ins>
      <w:ins w:id="392" w:author="Nosofsky, Robert M." w:date="2020-06-08T10:25:00Z">
        <w:r w:rsidR="00C820DB">
          <w:rPr>
            <w:rFonts w:ascii="Times New Roman" w:eastAsia="Times New Roman" w:hAnsi="Times New Roman" w:cs="Times New Roman"/>
            <w:color w:val="000000"/>
            <w:sz w:val="24"/>
            <w:szCs w:val="24"/>
          </w:rPr>
          <w:t>and steepness of the typicality gradient that was observed across the different test-phase manipulations.</w:t>
        </w:r>
      </w:ins>
    </w:p>
    <w:p w14:paraId="4359BED6" w14:textId="77777777" w:rsidR="004A37C6" w:rsidRDefault="004A37C6">
      <w:pPr>
        <w:spacing w:line="480" w:lineRule="auto"/>
        <w:contextualSpacing/>
        <w:rPr>
          <w:ins w:id="393" w:author="Nosofsky, Robert M." w:date="2020-06-08T10:51:00Z"/>
          <w:rFonts w:ascii="Times New Roman" w:eastAsia="Times New Roman" w:hAnsi="Times New Roman" w:cs="Times New Roman"/>
          <w:color w:val="000000"/>
          <w:sz w:val="24"/>
          <w:szCs w:val="24"/>
        </w:rPr>
        <w:pPrChange w:id="394" w:author="Nosofsky, Robert M." w:date="2020-06-08T10:51:00Z">
          <w:pPr>
            <w:jc w:val="both"/>
          </w:pPr>
        </w:pPrChange>
      </w:pPr>
    </w:p>
    <w:p w14:paraId="64FAE66A" w14:textId="08666613" w:rsidR="004A37C6" w:rsidRPr="004A37C6" w:rsidRDefault="004A37C6">
      <w:pPr>
        <w:spacing w:line="480" w:lineRule="auto"/>
        <w:contextualSpacing/>
        <w:rPr>
          <w:ins w:id="395" w:author="Nosofsky, Robert M." w:date="2020-06-08T10:19:00Z"/>
          <w:rFonts w:ascii="Times New Roman" w:eastAsia="Times New Roman" w:hAnsi="Times New Roman" w:cs="Times New Roman"/>
          <w:color w:val="000000"/>
          <w:sz w:val="24"/>
          <w:szCs w:val="24"/>
          <w:u w:val="single"/>
          <w:rPrChange w:id="396" w:author="Nosofsky, Robert M." w:date="2020-06-08T10:51:00Z">
            <w:rPr>
              <w:ins w:id="397" w:author="Nosofsky, Robert M." w:date="2020-06-08T10:19:00Z"/>
              <w:rFonts w:ascii="Times New Roman" w:eastAsia="Times New Roman" w:hAnsi="Times New Roman" w:cs="Times New Roman"/>
              <w:color w:val="000000"/>
              <w:sz w:val="24"/>
              <w:szCs w:val="24"/>
            </w:rPr>
          </w:rPrChange>
        </w:rPr>
        <w:pPrChange w:id="398" w:author="Nosofsky, Robert M." w:date="2020-06-08T10:51:00Z">
          <w:pPr>
            <w:jc w:val="both"/>
          </w:pPr>
        </w:pPrChange>
      </w:pPr>
      <w:ins w:id="399" w:author="Nosofsky, Robert M." w:date="2020-06-08T10:51:00Z">
        <w:r w:rsidRPr="004A37C6">
          <w:rPr>
            <w:rFonts w:ascii="Times New Roman" w:eastAsia="Times New Roman" w:hAnsi="Times New Roman" w:cs="Times New Roman"/>
            <w:color w:val="000000"/>
            <w:sz w:val="24"/>
            <w:szCs w:val="24"/>
            <w:u w:val="single"/>
            <w:rPrChange w:id="400" w:author="Nosofsky, Robert M." w:date="2020-06-08T10:51:00Z">
              <w:rPr>
                <w:rFonts w:ascii="Times New Roman" w:eastAsia="Times New Roman" w:hAnsi="Times New Roman" w:cs="Times New Roman"/>
                <w:color w:val="000000"/>
                <w:sz w:val="24"/>
                <w:szCs w:val="24"/>
              </w:rPr>
            </w:rPrChange>
          </w:rPr>
          <w:t>The New Challenge:  Classification and Recognition When Exemplars Never Repeat</w:t>
        </w:r>
      </w:ins>
    </w:p>
    <w:p w14:paraId="67F23B9C" w14:textId="1137DC3F" w:rsidR="00752C05" w:rsidDel="00AE425F" w:rsidRDefault="00E3359E">
      <w:pPr>
        <w:spacing w:line="480" w:lineRule="auto"/>
        <w:ind w:firstLine="720"/>
        <w:contextualSpacing/>
        <w:rPr>
          <w:del w:id="401" w:author="Nosofsky, Robert M." w:date="2020-06-08T10:33:00Z"/>
          <w:rFonts w:ascii="Times New Roman" w:eastAsia="Times New Roman" w:hAnsi="Times New Roman" w:cs="Times New Roman"/>
          <w:color w:val="000000"/>
          <w:sz w:val="24"/>
          <w:szCs w:val="24"/>
        </w:rPr>
        <w:pPrChange w:id="402" w:author="Nosofsky, Robert M." w:date="2020-06-08T10:03:00Z">
          <w:pPr>
            <w:jc w:val="both"/>
          </w:pPr>
        </w:pPrChange>
      </w:pPr>
      <w:ins w:id="403" w:author="Nosofsky, Robert M." w:date="2020-06-08T10:33:00Z">
        <w:r>
          <w:rPr>
            <w:color w:val="000000"/>
          </w:rPr>
          <w:tab/>
          <w:t xml:space="preserve">As </w:t>
        </w:r>
      </w:ins>
      <w:ins w:id="404" w:author="Nosofsky, Robert M." w:date="2020-06-08T10:34:00Z">
        <w:r>
          <w:rPr>
            <w:color w:val="000000"/>
          </w:rPr>
          <w:t xml:space="preserve">briefly </w:t>
        </w:r>
      </w:ins>
      <w:ins w:id="405" w:author="Nosofsky, Robert M." w:date="2020-06-08T10:33:00Z">
        <w:r>
          <w:rPr>
            <w:color w:val="000000"/>
          </w:rPr>
          <w:t>reviewed above, the prototype-exemplar debate in the context of the dot-pattern paradigm has a long histor</w:t>
        </w:r>
      </w:ins>
      <w:ins w:id="406" w:author="Nosofsky, Robert M." w:date="2020-06-08T10:34:00Z">
        <w:r>
          <w:rPr>
            <w:color w:val="000000"/>
          </w:rPr>
          <w:t>y.  However, the debate was recently renewed in a</w:t>
        </w:r>
      </w:ins>
      <w:ins w:id="407" w:author="Nosofsky, Robert M." w:date="2020-06-08T10:59:00Z">
        <w:r w:rsidR="00F64B37">
          <w:rPr>
            <w:color w:val="000000"/>
          </w:rPr>
          <w:t>n interesting</w:t>
        </w:r>
      </w:ins>
      <w:ins w:id="408" w:author="Nosofsky, Robert M." w:date="2020-06-08T10:34:00Z">
        <w:r>
          <w:rPr>
            <w:color w:val="000000"/>
          </w:rPr>
          <w:t xml:space="preserve"> new study reported by Homa, Blair, McClure, Medema, and Stone (2019), who claim to have reported results that</w:t>
        </w:r>
      </w:ins>
      <w:ins w:id="409" w:author="Nosofsky, Robert M." w:date="2020-06-08T10:42:00Z">
        <w:r>
          <w:rPr>
            <w:color w:val="000000"/>
          </w:rPr>
          <w:t xml:space="preserve"> pose substantial problems for exemplar models.  The central purpose of the work reported in the present article was to address these new cha</w:t>
        </w:r>
        <w:r w:rsidR="004A37C6">
          <w:rPr>
            <w:color w:val="000000"/>
          </w:rPr>
          <w:t>llenges.</w:t>
        </w:r>
      </w:ins>
      <w:del w:id="410" w:author="Nosofsky, Robert M." w:date="2020-06-08T10:33:00Z">
        <w:r w:rsidR="00FD25DB" w:rsidRPr="00FD25DB" w:rsidDel="00AE425F">
          <w:rPr>
            <w:rFonts w:ascii="Times New Roman" w:eastAsia="Times New Roman" w:hAnsi="Times New Roman" w:cs="Times New Roman"/>
            <w:color w:val="000000"/>
            <w:sz w:val="24"/>
            <w:szCs w:val="24"/>
          </w:rPr>
          <w:delText xml:space="preserve"> both findings can alternatively be explained by the fact that subjects overlearned the prototype and low distortions that are densely packed around the center of category during the transfer phase, when the category representation was assumed not to change in the formal modeling of a standard dot pattern paradigm. Indeed, the typicality gradient effect and the prototype effect were both magnified when the prototype and low distortions were presented with higher frequency in the transfer phase, but were both diminished when more patterns surrounding a particular high distortion were presented in the transfer phase</w:delText>
        </w:r>
        <w:r w:rsidR="00C43820" w:rsidDel="00AE425F">
          <w:rPr>
            <w:rFonts w:ascii="Times New Roman" w:eastAsia="Times New Roman" w:hAnsi="Times New Roman" w:cs="Times New Roman"/>
            <w:color w:val="000000"/>
            <w:sz w:val="24"/>
            <w:szCs w:val="24"/>
          </w:rPr>
          <w:delText xml:space="preserve"> (Zaki &amp; Nosofsky, 2004, 2007)</w:delText>
        </w:r>
        <w:r w:rsidR="00FD25DB" w:rsidRPr="00FD25DB" w:rsidDel="00AE425F">
          <w:rPr>
            <w:rFonts w:ascii="Times New Roman" w:eastAsia="Times New Roman" w:hAnsi="Times New Roman" w:cs="Times New Roman"/>
            <w:color w:val="000000"/>
            <w:sz w:val="24"/>
            <w:szCs w:val="24"/>
          </w:rPr>
          <w:delText xml:space="preserve">. </w:delText>
        </w:r>
      </w:del>
    </w:p>
    <w:p w14:paraId="4A73780C" w14:textId="77777777" w:rsidR="00AE425F" w:rsidRDefault="00AE425F">
      <w:pPr>
        <w:pStyle w:val="NormalWeb"/>
        <w:spacing w:before="0" w:beforeAutospacing="0" w:after="0" w:afterAutospacing="0" w:line="480" w:lineRule="auto"/>
        <w:contextualSpacing/>
        <w:rPr>
          <w:ins w:id="411" w:author="Nosofsky, Robert M." w:date="2020-06-08T10:33:00Z"/>
          <w:color w:val="000000"/>
        </w:rPr>
        <w:pPrChange w:id="412" w:author="Nosofsky, Robert M." w:date="2020-06-08T08:54:00Z">
          <w:pPr>
            <w:pStyle w:val="NormalWeb"/>
            <w:spacing w:before="0" w:beforeAutospacing="0" w:after="0" w:afterAutospacing="0"/>
            <w:jc w:val="both"/>
          </w:pPr>
        </w:pPrChange>
      </w:pPr>
    </w:p>
    <w:p w14:paraId="70F264DE" w14:textId="514C8AF9" w:rsidR="00FD25DB" w:rsidDel="004A37C6" w:rsidRDefault="00FD25DB">
      <w:pPr>
        <w:pStyle w:val="NormalWeb"/>
        <w:spacing w:before="0" w:beforeAutospacing="0" w:after="0" w:afterAutospacing="0" w:line="480" w:lineRule="auto"/>
        <w:contextualSpacing/>
        <w:rPr>
          <w:del w:id="413" w:author="Nosofsky, Robert M." w:date="2020-06-08T10:52:00Z"/>
          <w:color w:val="000000"/>
        </w:rPr>
        <w:pPrChange w:id="414" w:author="Nosofsky, Robert M." w:date="2020-06-08T08:54:00Z">
          <w:pPr>
            <w:pStyle w:val="NormalWeb"/>
            <w:spacing w:before="0" w:beforeAutospacing="0" w:after="0" w:afterAutospacing="0"/>
            <w:jc w:val="both"/>
          </w:pPr>
        </w:pPrChange>
      </w:pPr>
      <w:commentRangeStart w:id="415"/>
      <w:del w:id="416" w:author="Nosofsky, Robert M." w:date="2020-06-08T10:52:00Z">
        <w:r w:rsidDel="004A37C6">
          <w:rPr>
            <w:color w:val="000000"/>
          </w:rPr>
          <w:delText>A</w:delText>
        </w:r>
        <w:commentRangeEnd w:id="415"/>
        <w:r w:rsidDel="004A37C6">
          <w:rPr>
            <w:rStyle w:val="CommentReference"/>
            <w:rFonts w:asciiTheme="minorHAnsi" w:eastAsiaTheme="minorEastAsia" w:hAnsiTheme="minorHAnsi" w:cstheme="minorBidi"/>
          </w:rPr>
          <w:commentReference w:id="415"/>
        </w:r>
        <w:r w:rsidDel="004A37C6">
          <w:rPr>
            <w:color w:val="000000"/>
          </w:rPr>
          <w:delText xml:space="preserve"> previous</w:delText>
        </w:r>
        <w:r w:rsidRPr="00C16167" w:rsidDel="004A37C6">
          <w:rPr>
            <w:color w:val="000000"/>
          </w:rPr>
          <w:delText xml:space="preserve"> study by Homa et al. (2019) argued that the classification and recognition performance following a learning phase</w:delText>
        </w:r>
        <w:r w:rsidDel="004A37C6">
          <w:rPr>
            <w:color w:val="000000"/>
          </w:rPr>
          <w:delText xml:space="preserve"> in which each old exemplar</w:delText>
        </w:r>
        <w:r w:rsidRPr="00C16167" w:rsidDel="004A37C6">
          <w:rPr>
            <w:color w:val="000000"/>
          </w:rPr>
          <w:delText xml:space="preserve"> </w:delText>
        </w:r>
        <w:r w:rsidDel="004A37C6">
          <w:rPr>
            <w:color w:val="000000"/>
          </w:rPr>
          <w:delText>was</w:delText>
        </w:r>
        <w:r w:rsidRPr="00C16167" w:rsidDel="004A37C6">
          <w:rPr>
            <w:color w:val="000000"/>
          </w:rPr>
          <w:delText xml:space="preserve"> presented once</w:delText>
        </w:r>
        <w:r w:rsidDel="004A37C6">
          <w:rPr>
            <w:color w:val="000000"/>
          </w:rPr>
          <w:delText xml:space="preserve"> </w:delText>
        </w:r>
        <w:r w:rsidRPr="00C16167" w:rsidDel="004A37C6">
          <w:rPr>
            <w:color w:val="000000"/>
          </w:rPr>
          <w:delText xml:space="preserve">can be better </w:delText>
        </w:r>
        <w:r w:rsidDel="004A37C6">
          <w:rPr>
            <w:color w:val="000000"/>
          </w:rPr>
          <w:delText>accounted for</w:delText>
        </w:r>
        <w:r w:rsidRPr="00C16167" w:rsidDel="004A37C6">
          <w:rPr>
            <w:color w:val="000000"/>
          </w:rPr>
          <w:delText xml:space="preserve"> by a prototype</w:delText>
        </w:r>
        <w:r w:rsidDel="004A37C6">
          <w:rPr>
            <w:color w:val="000000"/>
          </w:rPr>
          <w:delText>-based</w:delText>
        </w:r>
        <w:r w:rsidRPr="00C16167" w:rsidDel="004A37C6">
          <w:rPr>
            <w:color w:val="000000"/>
          </w:rPr>
          <w:delText xml:space="preserve"> </w:delText>
        </w:r>
        <w:r w:rsidDel="004A37C6">
          <w:rPr>
            <w:color w:val="000000"/>
          </w:rPr>
          <w:delText>process whereas an exemplar-based process took place when fewer number of old exemplar was presented multiple times</w:delText>
        </w:r>
        <w:r w:rsidRPr="00C16167" w:rsidDel="004A37C6">
          <w:rPr>
            <w:color w:val="000000"/>
          </w:rPr>
          <w:delText xml:space="preserve">. The purpose of </w:delText>
        </w:r>
        <w:r w:rsidRPr="00C16167" w:rsidDel="004A37C6">
          <w:rPr>
            <w:rFonts w:eastAsiaTheme="minorEastAsia"/>
            <w:color w:val="000000"/>
          </w:rPr>
          <w:delText>t</w:delText>
        </w:r>
        <w:r w:rsidDel="004A37C6">
          <w:rPr>
            <w:rFonts w:eastAsiaTheme="minorEastAsia"/>
            <w:color w:val="000000"/>
          </w:rPr>
          <w:delText>he present</w:delText>
        </w:r>
        <w:r w:rsidRPr="00C16167" w:rsidDel="004A37C6">
          <w:rPr>
            <w:color w:val="000000"/>
          </w:rPr>
          <w:delText xml:space="preserve"> study is to show that a</w:delText>
        </w:r>
        <w:r w:rsidDel="004A37C6">
          <w:rPr>
            <w:color w:val="000000"/>
          </w:rPr>
          <w:delText xml:space="preserve"> more parsimonious</w:delText>
        </w:r>
        <w:r w:rsidRPr="00C16167" w:rsidDel="004A37C6">
          <w:rPr>
            <w:color w:val="000000"/>
          </w:rPr>
          <w:delText xml:space="preserve"> pure exemplar model can </w:delText>
        </w:r>
        <w:r w:rsidDel="004A37C6">
          <w:rPr>
            <w:color w:val="000000"/>
          </w:rPr>
          <w:delText xml:space="preserve">well </w:delText>
        </w:r>
        <w:r w:rsidRPr="00C16167" w:rsidDel="004A37C6">
          <w:rPr>
            <w:color w:val="000000"/>
          </w:rPr>
          <w:delText xml:space="preserve">predict most of their experimental results, especially in the condition where </w:delText>
        </w:r>
        <w:r w:rsidDel="004A37C6">
          <w:rPr>
            <w:color w:val="000000"/>
          </w:rPr>
          <w:delText>the prototype-based process was supposed to take place</w:delText>
        </w:r>
        <w:r w:rsidRPr="00C16167" w:rsidDel="004A37C6">
          <w:rPr>
            <w:color w:val="000000"/>
          </w:rPr>
          <w:delText>, and</w:delText>
        </w:r>
        <w:r w:rsidDel="004A37C6">
          <w:rPr>
            <w:color w:val="000000"/>
          </w:rPr>
          <w:delText xml:space="preserve"> also show</w:delText>
        </w:r>
        <w:r w:rsidRPr="00C16167" w:rsidDel="004A37C6">
          <w:rPr>
            <w:color w:val="000000"/>
          </w:rPr>
          <w:delText xml:space="preserve"> that a </w:delText>
        </w:r>
        <w:r w:rsidDel="004A37C6">
          <w:rPr>
            <w:color w:val="000000"/>
          </w:rPr>
          <w:delText xml:space="preserve">high-powered </w:delText>
        </w:r>
        <w:r w:rsidRPr="00C16167" w:rsidDel="004A37C6">
          <w:rPr>
            <w:color w:val="000000"/>
          </w:rPr>
          <w:delText xml:space="preserve">replication of their experiments produced results consistent with the </w:delText>
        </w:r>
        <w:r w:rsidDel="004A37C6">
          <w:rPr>
            <w:color w:val="000000"/>
          </w:rPr>
          <w:delText xml:space="preserve">qualitative </w:delText>
        </w:r>
        <w:r w:rsidRPr="00C16167" w:rsidDel="004A37C6">
          <w:rPr>
            <w:color w:val="000000"/>
          </w:rPr>
          <w:delText xml:space="preserve">predictions by a pure exemplar model. </w:delText>
        </w:r>
      </w:del>
    </w:p>
    <w:p w14:paraId="7D1E8754" w14:textId="007C610E" w:rsidR="00FD25DB" w:rsidRPr="00FD25DB" w:rsidDel="004A37C6" w:rsidRDefault="00FD25DB">
      <w:pPr>
        <w:pStyle w:val="NormalWeb"/>
        <w:spacing w:before="0" w:beforeAutospacing="0" w:after="0" w:afterAutospacing="0" w:line="480" w:lineRule="auto"/>
        <w:contextualSpacing/>
        <w:rPr>
          <w:del w:id="417" w:author="Nosofsky, Robert M." w:date="2020-06-08T10:52:00Z"/>
          <w:color w:val="000000"/>
        </w:rPr>
        <w:pPrChange w:id="418" w:author="Nosofsky, Robert M." w:date="2020-06-08T08:54:00Z">
          <w:pPr>
            <w:pStyle w:val="NormalWeb"/>
            <w:spacing w:before="0" w:beforeAutospacing="0" w:after="0" w:afterAutospacing="0"/>
            <w:jc w:val="both"/>
          </w:pPr>
        </w:pPrChange>
      </w:pPr>
    </w:p>
    <w:p w14:paraId="05C2022C" w14:textId="5F74719F" w:rsidR="004A37C6" w:rsidRDefault="004A37C6">
      <w:pPr>
        <w:pStyle w:val="NormalWeb"/>
        <w:spacing w:before="0" w:beforeAutospacing="0" w:after="0" w:afterAutospacing="0" w:line="480" w:lineRule="auto"/>
        <w:ind w:firstLine="720"/>
        <w:contextualSpacing/>
        <w:rPr>
          <w:ins w:id="419" w:author="Nosofsky, Robert M." w:date="2020-06-08T10:52:00Z"/>
          <w:color w:val="000000"/>
        </w:rPr>
        <w:pPrChange w:id="420" w:author="Nosofsky, Robert M." w:date="2020-06-08T10:52:00Z">
          <w:pPr>
            <w:pStyle w:val="NormalWeb"/>
            <w:spacing w:before="0" w:beforeAutospacing="0" w:after="0" w:afterAutospacing="0"/>
            <w:jc w:val="both"/>
          </w:pPr>
        </w:pPrChange>
      </w:pPr>
      <w:ins w:id="421" w:author="Nosofsky, Robert M." w:date="2020-06-08T10:52:00Z">
        <w:r>
          <w:rPr>
            <w:color w:val="000000"/>
          </w:rPr>
          <w:t xml:space="preserve">In Homa et al.’s (2019) experiments, participants </w:t>
        </w:r>
      </w:ins>
      <w:ins w:id="422" w:author="Nosofsky, Robert M." w:date="2020-06-08T10:54:00Z">
        <w:r>
          <w:rPr>
            <w:color w:val="000000"/>
          </w:rPr>
          <w:t xml:space="preserve">learned to classify dot patterns into </w:t>
        </w:r>
        <w:r w:rsidR="00F64B37">
          <w:rPr>
            <w:color w:val="000000"/>
          </w:rPr>
          <w:t xml:space="preserve">three categories, and then engaged in various transfer tests.  As in past versions of the paradigm, each individual category was generated around a dot-pattern prototype.   Low, medium, and high distortions </w:t>
        </w:r>
      </w:ins>
      <w:ins w:id="423" w:author="Nosofsky, Robert M." w:date="2020-06-08T10:57:00Z">
        <w:r w:rsidR="00F64B37">
          <w:rPr>
            <w:color w:val="000000"/>
          </w:rPr>
          <w:t xml:space="preserve">of each prototype </w:t>
        </w:r>
      </w:ins>
      <w:ins w:id="424" w:author="Nosofsky, Robert M." w:date="2020-06-08T10:54:00Z">
        <w:r w:rsidR="00F64B37">
          <w:rPr>
            <w:color w:val="000000"/>
          </w:rPr>
          <w:t>were generated using the Posner-Keele (1968) statistical-distortion algorithm</w:t>
        </w:r>
      </w:ins>
      <w:ins w:id="425" w:author="Nosofsky, Robert M." w:date="2020-06-08T10:57:00Z">
        <w:r w:rsidR="00F64B37">
          <w:rPr>
            <w:color w:val="000000"/>
          </w:rPr>
          <w:t>.  Foil patterns were also used, which were medium distortions of prototypes that were not trained during category learning.</w:t>
        </w:r>
      </w:ins>
    </w:p>
    <w:p w14:paraId="0F82F559" w14:textId="57550FE4" w:rsidR="004A37C6" w:rsidRDefault="00F64B37">
      <w:pPr>
        <w:pStyle w:val="NormalWeb"/>
        <w:spacing w:before="0" w:beforeAutospacing="0" w:after="0" w:afterAutospacing="0" w:line="480" w:lineRule="auto"/>
        <w:ind w:firstLine="720"/>
        <w:contextualSpacing/>
        <w:rPr>
          <w:ins w:id="426" w:author="Nosofsky, Robert M." w:date="2020-06-08T10:53:00Z"/>
          <w:color w:val="000000"/>
        </w:rPr>
        <w:pPrChange w:id="427" w:author="Nosofsky, Robert M." w:date="2020-06-08T10:52:00Z">
          <w:pPr>
            <w:pStyle w:val="NormalWeb"/>
            <w:spacing w:before="0" w:beforeAutospacing="0" w:after="0" w:afterAutospacing="0"/>
            <w:jc w:val="both"/>
          </w:pPr>
        </w:pPrChange>
      </w:pPr>
      <w:ins w:id="428" w:author="Nosofsky, Robert M." w:date="2020-06-08T11:00:00Z">
        <w:r>
          <w:rPr>
            <w:color w:val="000000"/>
          </w:rPr>
          <w:t xml:space="preserve">The key manipulation across the experiments involved the structure of the learning phase.   </w:t>
        </w:r>
      </w:ins>
    </w:p>
    <w:p w14:paraId="4F5A471B" w14:textId="717FACDE" w:rsidR="007D6DEB" w:rsidRDefault="00752C05">
      <w:pPr>
        <w:pStyle w:val="NormalWeb"/>
        <w:spacing w:before="0" w:beforeAutospacing="0" w:after="0" w:afterAutospacing="0" w:line="480" w:lineRule="auto"/>
        <w:contextualSpacing/>
        <w:rPr>
          <w:ins w:id="429" w:author="Nosofsky, Robert M." w:date="2020-06-08T11:10:00Z"/>
          <w:color w:val="000000"/>
        </w:rPr>
        <w:pPrChange w:id="430" w:author="Nosofsky, Robert M." w:date="2020-06-08T11:01:00Z">
          <w:pPr>
            <w:pStyle w:val="NormalWeb"/>
            <w:spacing w:before="0" w:beforeAutospacing="0" w:after="0" w:afterAutospacing="0"/>
            <w:jc w:val="both"/>
          </w:pPr>
        </w:pPrChange>
      </w:pPr>
      <w:del w:id="431" w:author="Nosofsky, Robert M." w:date="2020-06-08T11:00:00Z">
        <w:r w:rsidRPr="00C16167" w:rsidDel="00F64B37">
          <w:rPr>
            <w:color w:val="000000"/>
          </w:rPr>
          <w:delText>Before conducting theoretical analys</w:delText>
        </w:r>
        <w:r w:rsidR="000138C9" w:rsidDel="00F64B37">
          <w:rPr>
            <w:color w:val="000000"/>
          </w:rPr>
          <w:delText>e</w:delText>
        </w:r>
        <w:r w:rsidRPr="00C16167" w:rsidDel="00F64B37">
          <w:rPr>
            <w:color w:val="000000"/>
          </w:rPr>
          <w:delText>s, we will briefly review the</w:delText>
        </w:r>
        <w:r w:rsidR="006F362E" w:rsidRPr="00C16167" w:rsidDel="00F64B37">
          <w:rPr>
            <w:color w:val="000000"/>
          </w:rPr>
          <w:delText>ir</w:delText>
        </w:r>
        <w:r w:rsidRPr="00C16167" w:rsidDel="00F64B37">
          <w:rPr>
            <w:color w:val="000000"/>
          </w:rPr>
          <w:delText xml:space="preserve"> experimental design. </w:delText>
        </w:r>
        <w:r w:rsidR="0018568F" w:rsidRPr="00C16167" w:rsidDel="00F64B37">
          <w:rPr>
            <w:color w:val="000000"/>
          </w:rPr>
          <w:delText>a</w:delText>
        </w:r>
        <w:r w:rsidR="00224FCB" w:rsidRPr="00C16167" w:rsidDel="00F64B37">
          <w:rPr>
            <w:color w:val="000000"/>
          </w:rPr>
          <w:delText xml:space="preserve">) six dot-pattern prototypes were randomly generated, three of which was chosen to construct various distortions. </w:delText>
        </w:r>
        <w:r w:rsidR="0018568F" w:rsidRPr="00C16167" w:rsidDel="00F64B37">
          <w:rPr>
            <w:color w:val="000000"/>
          </w:rPr>
          <w:delText>b</w:delText>
        </w:r>
        <w:r w:rsidR="00224FCB" w:rsidRPr="00C16167" w:rsidDel="00F64B37">
          <w:rPr>
            <w:color w:val="000000"/>
          </w:rPr>
          <w:delText xml:space="preserve">) </w:delText>
        </w:r>
        <w:r w:rsidR="006F362E" w:rsidRPr="00C16167" w:rsidDel="00F64B37">
          <w:rPr>
            <w:color w:val="000000"/>
          </w:rPr>
          <w:delText xml:space="preserve">For each category, low, medium and high-level distortions were constructed by displacing each dot of the corresponding prototype by a random distance. The random distances for the three levels of distortions were sampled from a zero-centered normal distribution with standard deviation of 1.2, 2.8 and 4.6 respectively. </w:delText>
        </w:r>
        <w:r w:rsidR="0018568F" w:rsidRPr="00C16167" w:rsidDel="00F64B37">
          <w:rPr>
            <w:color w:val="000000"/>
          </w:rPr>
          <w:delText>Foils were constructed as medium-level distortions from each of the three remaining prototypes. c</w:delText>
        </w:r>
        <w:r w:rsidR="006F362E" w:rsidRPr="00C16167" w:rsidDel="00F64B37">
          <w:rPr>
            <w:color w:val="000000"/>
          </w:rPr>
          <w:delText>) The learning phase</w:delText>
        </w:r>
        <w:r w:rsidR="007C2739" w:rsidRPr="00C16167" w:rsidDel="00F64B37">
          <w:rPr>
            <w:color w:val="000000"/>
          </w:rPr>
          <w:delText>s</w:delText>
        </w:r>
        <w:r w:rsidR="006F362E" w:rsidRPr="00C16167" w:rsidDel="00F64B37">
          <w:rPr>
            <w:color w:val="000000"/>
          </w:rPr>
          <w:delText xml:space="preserve"> </w:delText>
        </w:r>
        <w:r w:rsidR="007C2739" w:rsidRPr="00C16167" w:rsidDel="00F64B37">
          <w:rPr>
            <w:color w:val="000000"/>
          </w:rPr>
          <w:delText>were</w:delText>
        </w:r>
        <w:r w:rsidR="006F362E" w:rsidRPr="00C16167" w:rsidDel="00F64B37">
          <w:rPr>
            <w:color w:val="000000"/>
          </w:rPr>
          <w:delText xml:space="preserve"> </w:delText>
        </w:r>
        <w:r w:rsidR="007C2739" w:rsidRPr="00C16167" w:rsidDel="00F64B37">
          <w:rPr>
            <w:color w:val="000000"/>
          </w:rPr>
          <w:delText>similar</w:delText>
        </w:r>
        <w:r w:rsidR="006F362E" w:rsidRPr="00C16167" w:rsidDel="00F64B37">
          <w:rPr>
            <w:color w:val="000000"/>
          </w:rPr>
          <w:delText xml:space="preserve"> across three experiments</w:delText>
        </w:r>
        <w:r w:rsidR="007C2739" w:rsidRPr="00C16167" w:rsidDel="00F64B37">
          <w:rPr>
            <w:color w:val="000000"/>
          </w:rPr>
          <w:delText xml:space="preserve">. </w:delText>
        </w:r>
      </w:del>
      <w:r w:rsidR="007C2739" w:rsidRPr="00C16167">
        <w:rPr>
          <w:color w:val="000000"/>
        </w:rPr>
        <w:t xml:space="preserve">Two different learning phases were employed </w:t>
      </w:r>
      <w:ins w:id="432" w:author="Nosofsky, Robert M." w:date="2020-06-10T11:03:00Z">
        <w:r w:rsidR="001E2FF5">
          <w:rPr>
            <w:color w:val="000000"/>
          </w:rPr>
          <w:t>across</w:t>
        </w:r>
      </w:ins>
      <w:del w:id="433" w:author="Nosofsky, Robert M." w:date="2020-06-10T11:03:00Z">
        <w:r w:rsidR="007C2739" w:rsidRPr="00C16167" w:rsidDel="001E2FF5">
          <w:rPr>
            <w:color w:val="000000"/>
          </w:rPr>
          <w:delText>in</w:delText>
        </w:r>
      </w:del>
      <w:r w:rsidR="007C2739" w:rsidRPr="00C16167">
        <w:rPr>
          <w:color w:val="000000"/>
        </w:rPr>
        <w:t xml:space="preserve"> two conditions.</w:t>
      </w:r>
      <w:ins w:id="434" w:author="Nosofsky, Robert M." w:date="2020-06-08T11:06:00Z">
        <w:r w:rsidR="007D6DEB">
          <w:rPr>
            <w:color w:val="000000"/>
          </w:rPr>
          <w:t xml:space="preserve">  In both conditions, the learning phase was organized into a sequence of 15-trial blocks</w:t>
        </w:r>
      </w:ins>
      <w:ins w:id="435" w:author="Nosofsky, Robert M." w:date="2020-06-08T11:14:00Z">
        <w:r w:rsidR="007D6DEB">
          <w:rPr>
            <w:color w:val="000000"/>
          </w:rPr>
          <w:t xml:space="preserve"> involving the presentation of medium-level distortions of the prototypes</w:t>
        </w:r>
      </w:ins>
      <w:ins w:id="436" w:author="Nosofsky, Robert M." w:date="2020-06-08T11:06:00Z">
        <w:r w:rsidR="007D6DEB">
          <w:rPr>
            <w:color w:val="000000"/>
          </w:rPr>
          <w:t xml:space="preserve">. </w:t>
        </w:r>
      </w:ins>
      <w:r w:rsidR="007C2739" w:rsidRPr="00C16167">
        <w:rPr>
          <w:color w:val="000000"/>
        </w:rPr>
        <w:t xml:space="preserve"> In the </w:t>
      </w:r>
      <w:r w:rsidR="007C2739" w:rsidRPr="00F64B37">
        <w:rPr>
          <w:i/>
          <w:color w:val="000000"/>
          <w:rPrChange w:id="437" w:author="Nosofsky, Robert M." w:date="2020-06-08T11:01:00Z">
            <w:rPr>
              <w:color w:val="000000"/>
            </w:rPr>
          </w:rPrChange>
        </w:rPr>
        <w:t>repeating</w:t>
      </w:r>
      <w:r w:rsidR="007C2739" w:rsidRPr="00C16167">
        <w:rPr>
          <w:color w:val="000000"/>
        </w:rPr>
        <w:t xml:space="preserve"> condition (REP), the same 15 </w:t>
      </w:r>
      <w:r w:rsidR="00EA13CA" w:rsidRPr="00C16167">
        <w:rPr>
          <w:color w:val="000000"/>
        </w:rPr>
        <w:t>medium-level distortions (</w:t>
      </w:r>
      <w:r w:rsidR="0018568F" w:rsidRPr="00C16167">
        <w:rPr>
          <w:color w:val="000000"/>
        </w:rPr>
        <w:t>5</w:t>
      </w:r>
      <w:r w:rsidR="00EA13CA" w:rsidRPr="00C16167">
        <w:rPr>
          <w:color w:val="000000"/>
        </w:rPr>
        <w:t xml:space="preserve"> per </w:t>
      </w:r>
      <w:ins w:id="438" w:author="Nosofsky, Robert M." w:date="2020-06-09T09:27:00Z">
        <w:r w:rsidR="001D7AA3">
          <w:rPr>
            <w:color w:val="000000"/>
          </w:rPr>
          <w:t xml:space="preserve">each of the 3 </w:t>
        </w:r>
      </w:ins>
      <w:r w:rsidR="00EA13CA" w:rsidRPr="00C16167">
        <w:rPr>
          <w:color w:val="000000"/>
        </w:rPr>
        <w:t>categor</w:t>
      </w:r>
      <w:ins w:id="439" w:author="Nosofsky, Robert M." w:date="2020-06-09T09:27:00Z">
        <w:r w:rsidR="001D7AA3">
          <w:rPr>
            <w:color w:val="000000"/>
          </w:rPr>
          <w:t>ies</w:t>
        </w:r>
      </w:ins>
      <w:del w:id="440" w:author="Nosofsky, Robert M." w:date="2020-06-09T09:27:00Z">
        <w:r w:rsidR="00EA13CA" w:rsidRPr="00C16167" w:rsidDel="001D7AA3">
          <w:rPr>
            <w:color w:val="000000"/>
          </w:rPr>
          <w:delText>y</w:delText>
        </w:r>
      </w:del>
      <w:r w:rsidR="00EA13CA" w:rsidRPr="00C16167">
        <w:rPr>
          <w:color w:val="000000"/>
        </w:rPr>
        <w:t>)</w:t>
      </w:r>
      <w:r w:rsidR="007C2739" w:rsidRPr="00C16167">
        <w:rPr>
          <w:color w:val="000000"/>
        </w:rPr>
        <w:t xml:space="preserve"> were presented in</w:t>
      </w:r>
      <w:ins w:id="441" w:author="Nosofsky, Robert M." w:date="2020-06-10T19:38:00Z">
        <w:r w:rsidR="0041687B">
          <w:rPr>
            <w:color w:val="000000"/>
          </w:rPr>
          <w:t xml:space="preserve"> </w:t>
        </w:r>
      </w:ins>
      <w:del w:id="442" w:author="Nosofsky, Robert M." w:date="2020-06-10T19:38:00Z">
        <w:r w:rsidR="007C2739" w:rsidRPr="00C16167" w:rsidDel="0041687B">
          <w:rPr>
            <w:color w:val="000000"/>
          </w:rPr>
          <w:delText xml:space="preserve"> each trial </w:delText>
        </w:r>
      </w:del>
      <w:ins w:id="443" w:author="Nosofsky, Robert M." w:date="2020-06-08T11:02:00Z">
        <w:r w:rsidR="00F64B37">
          <w:rPr>
            <w:color w:val="000000"/>
          </w:rPr>
          <w:t xml:space="preserve">every 15-trial learning </w:t>
        </w:r>
      </w:ins>
      <w:r w:rsidR="007C2739" w:rsidRPr="00C16167">
        <w:rPr>
          <w:color w:val="000000"/>
        </w:rPr>
        <w:t>block</w:t>
      </w:r>
      <w:del w:id="444" w:author="Nosofsky, Robert M." w:date="2020-06-08T11:02:00Z">
        <w:r w:rsidR="007C2739" w:rsidRPr="00C16167" w:rsidDel="00F64B37">
          <w:rPr>
            <w:color w:val="000000"/>
          </w:rPr>
          <w:delText>s</w:delText>
        </w:r>
      </w:del>
      <w:r w:rsidR="007C2739" w:rsidRPr="00C16167">
        <w:rPr>
          <w:color w:val="000000"/>
        </w:rPr>
        <w:t xml:space="preserve">. </w:t>
      </w:r>
      <w:ins w:id="445" w:author="Nosofsky, Robert M." w:date="2020-06-08T11:04:00Z">
        <w:r w:rsidR="00F64B37">
          <w:rPr>
            <w:color w:val="000000"/>
          </w:rPr>
          <w:t xml:space="preserve"> By contrast, i</w:t>
        </w:r>
      </w:ins>
      <w:del w:id="446" w:author="Nosofsky, Robert M." w:date="2020-06-08T11:04:00Z">
        <w:r w:rsidR="007C2739" w:rsidRPr="00C16167" w:rsidDel="00F64B37">
          <w:rPr>
            <w:color w:val="000000"/>
          </w:rPr>
          <w:delText>I</w:delText>
        </w:r>
      </w:del>
      <w:r w:rsidR="007C2739" w:rsidRPr="00C16167">
        <w:rPr>
          <w:color w:val="000000"/>
        </w:rPr>
        <w:t xml:space="preserve">n the </w:t>
      </w:r>
      <w:r w:rsidR="007C2739" w:rsidRPr="00F64B37">
        <w:rPr>
          <w:i/>
          <w:color w:val="000000"/>
          <w:rPrChange w:id="447" w:author="Nosofsky, Robert M." w:date="2020-06-08T11:03:00Z">
            <w:rPr>
              <w:color w:val="000000"/>
            </w:rPr>
          </w:rPrChange>
        </w:rPr>
        <w:t>non-repeating</w:t>
      </w:r>
      <w:r w:rsidR="007C2739" w:rsidRPr="00C16167">
        <w:rPr>
          <w:color w:val="000000"/>
        </w:rPr>
        <w:t xml:space="preserve"> condition (NREP), </w:t>
      </w:r>
      <w:ins w:id="448" w:author="Nosofsky, Robert M." w:date="2020-06-08T11:03:00Z">
        <w:r w:rsidR="00F64B37">
          <w:rPr>
            <w:color w:val="000000"/>
          </w:rPr>
          <w:t>no individual training</w:t>
        </w:r>
      </w:ins>
      <w:ins w:id="449" w:author="Nosofsky, Robert M." w:date="2020-06-08T11:04:00Z">
        <w:r w:rsidR="00F64B37">
          <w:rPr>
            <w:color w:val="000000"/>
          </w:rPr>
          <w:t xml:space="preserve"> instance was every repeated.  Instead, </w:t>
        </w:r>
      </w:ins>
      <w:del w:id="450" w:author="Nosofsky, Robert M." w:date="2020-06-08T11:04:00Z">
        <w:r w:rsidR="007C2739" w:rsidRPr="00C16167" w:rsidDel="00F64B37">
          <w:rPr>
            <w:color w:val="000000"/>
          </w:rPr>
          <w:delText xml:space="preserve">different </w:delText>
        </w:r>
      </w:del>
      <w:r w:rsidR="00EA13CA" w:rsidRPr="00C16167">
        <w:rPr>
          <w:color w:val="000000"/>
        </w:rPr>
        <w:t xml:space="preserve">15 </w:t>
      </w:r>
      <w:ins w:id="451" w:author="Nosofsky, Robert M." w:date="2020-06-08T11:04:00Z">
        <w:r w:rsidR="00F64B37">
          <w:rPr>
            <w:color w:val="000000"/>
          </w:rPr>
          <w:t xml:space="preserve">different </w:t>
        </w:r>
      </w:ins>
      <w:r w:rsidR="00EA13CA" w:rsidRPr="00C16167">
        <w:rPr>
          <w:color w:val="000000"/>
        </w:rPr>
        <w:t>medium-level distortions (5 per category)</w:t>
      </w:r>
      <w:r w:rsidR="007C2739" w:rsidRPr="00C16167">
        <w:rPr>
          <w:color w:val="000000"/>
        </w:rPr>
        <w:t xml:space="preserve"> </w:t>
      </w:r>
      <w:r w:rsidR="007C2739" w:rsidRPr="00C16167">
        <w:rPr>
          <w:color w:val="000000"/>
        </w:rPr>
        <w:lastRenderedPageBreak/>
        <w:t xml:space="preserve">were presented in each </w:t>
      </w:r>
      <w:ins w:id="452" w:author="Nosofsky, Robert M." w:date="2020-06-08T11:06:00Z">
        <w:r w:rsidR="007D6DEB">
          <w:rPr>
            <w:color w:val="000000"/>
          </w:rPr>
          <w:t>15-</w:t>
        </w:r>
      </w:ins>
      <w:r w:rsidR="007C2739" w:rsidRPr="00C16167">
        <w:rPr>
          <w:color w:val="000000"/>
        </w:rPr>
        <w:t>trial</w:t>
      </w:r>
      <w:ins w:id="453" w:author="Nosofsky, Robert M." w:date="2020-06-08T11:06:00Z">
        <w:r w:rsidR="007D6DEB">
          <w:rPr>
            <w:color w:val="000000"/>
          </w:rPr>
          <w:t xml:space="preserve"> learning</w:t>
        </w:r>
      </w:ins>
      <w:r w:rsidR="007C2739" w:rsidRPr="00C16167">
        <w:rPr>
          <w:color w:val="000000"/>
        </w:rPr>
        <w:t xml:space="preserve"> block.</w:t>
      </w:r>
      <w:ins w:id="454" w:author="Nosofsky, Robert M." w:date="2020-06-08T11:07:00Z">
        <w:r w:rsidR="007D6DEB">
          <w:rPr>
            <w:color w:val="000000"/>
          </w:rPr>
          <w:t xml:space="preserve">   So, for example, in</w:t>
        </w:r>
      </w:ins>
      <w:ins w:id="455" w:author="Nosofsky, Robert M." w:date="2020-06-09T14:06:00Z">
        <w:r w:rsidR="004B5A67">
          <w:rPr>
            <w:color w:val="000000"/>
          </w:rPr>
          <w:t xml:space="preserve"> Homa et al.’s (2019)</w:t>
        </w:r>
      </w:ins>
      <w:ins w:id="456" w:author="Nosofsky, Robert M." w:date="2020-06-08T11:07:00Z">
        <w:r w:rsidR="007D6DEB">
          <w:rPr>
            <w:color w:val="000000"/>
          </w:rPr>
          <w:t xml:space="preserve"> Experiment 1, </w:t>
        </w:r>
      </w:ins>
      <w:ins w:id="457" w:author="Nosofsky, Robert M." w:date="2020-06-08T11:38:00Z">
        <w:r w:rsidR="004D1678">
          <w:rPr>
            <w:color w:val="000000"/>
          </w:rPr>
          <w:t xml:space="preserve">in which </w:t>
        </w:r>
      </w:ins>
      <w:ins w:id="458" w:author="Nosofsky, Robert M." w:date="2020-06-08T11:07:00Z">
        <w:r w:rsidR="004D1678">
          <w:rPr>
            <w:color w:val="000000"/>
          </w:rPr>
          <w:t xml:space="preserve">there were 20 learning blocks, </w:t>
        </w:r>
        <w:r w:rsidR="007D6DEB">
          <w:rPr>
            <w:color w:val="000000"/>
          </w:rPr>
          <w:t>participants experienced</w:t>
        </w:r>
      </w:ins>
      <w:ins w:id="459" w:author="Nosofsky, Robert M." w:date="2020-06-08T17:32:00Z">
        <w:r w:rsidR="00B27383">
          <w:rPr>
            <w:color w:val="000000"/>
          </w:rPr>
          <w:t xml:space="preserve"> a total of</w:t>
        </w:r>
      </w:ins>
      <w:ins w:id="460" w:author="Nosofsky, Robert M." w:date="2020-06-08T11:07:00Z">
        <w:r w:rsidR="007D6DEB">
          <w:rPr>
            <w:color w:val="000000"/>
          </w:rPr>
          <w:t xml:space="preserve"> 15 distinct </w:t>
        </w:r>
      </w:ins>
      <w:ins w:id="461" w:author="Nosofsky, Robert M." w:date="2020-06-08T11:08:00Z">
        <w:r w:rsidR="007D6DEB">
          <w:rPr>
            <w:color w:val="000000"/>
          </w:rPr>
          <w:t>training</w:t>
        </w:r>
      </w:ins>
      <w:ins w:id="462" w:author="Nosofsky, Robert M." w:date="2020-06-08T11:07:00Z">
        <w:r w:rsidR="007D6DEB">
          <w:rPr>
            <w:color w:val="000000"/>
          </w:rPr>
          <w:t xml:space="preserve"> </w:t>
        </w:r>
      </w:ins>
      <w:ins w:id="463" w:author="Nosofsky, Robert M." w:date="2020-06-08T11:08:00Z">
        <w:r w:rsidR="007D6DEB">
          <w:rPr>
            <w:color w:val="000000"/>
          </w:rPr>
          <w:t>instances in the REP condition</w:t>
        </w:r>
      </w:ins>
      <w:ins w:id="464" w:author="Nosofsky, Robert M." w:date="2020-06-08T11:09:00Z">
        <w:r w:rsidR="007D6DEB">
          <w:rPr>
            <w:color w:val="000000"/>
          </w:rPr>
          <w:t xml:space="preserve"> (each one repeated 20 times)</w:t>
        </w:r>
      </w:ins>
      <w:ins w:id="465" w:author="Nosofsky, Robert M." w:date="2020-06-08T11:08:00Z">
        <w:r w:rsidR="007D6DEB">
          <w:rPr>
            <w:color w:val="000000"/>
          </w:rPr>
          <w:t xml:space="preserve">, but experienced 300 unique training instances in </w:t>
        </w:r>
      </w:ins>
      <w:ins w:id="466" w:author="Nosofsky, Robert M." w:date="2020-06-08T11:09:00Z">
        <w:r w:rsidR="007D6DEB">
          <w:rPr>
            <w:color w:val="000000"/>
          </w:rPr>
          <w:t>the</w:t>
        </w:r>
      </w:ins>
      <w:ins w:id="467" w:author="Nosofsky, Robert M." w:date="2020-06-08T11:08:00Z">
        <w:r w:rsidR="007D6DEB">
          <w:rPr>
            <w:color w:val="000000"/>
          </w:rPr>
          <w:t xml:space="preserve"> </w:t>
        </w:r>
      </w:ins>
      <w:ins w:id="468" w:author="Nosofsky, Robert M." w:date="2020-06-08T11:09:00Z">
        <w:r w:rsidR="007D6DEB">
          <w:rPr>
            <w:color w:val="000000"/>
          </w:rPr>
          <w:t>NREP condition (each one presented only one time).</w:t>
        </w:r>
      </w:ins>
    </w:p>
    <w:p w14:paraId="5EF2A938" w14:textId="6416CA75" w:rsidR="007D6DEB" w:rsidRDefault="007D6DEB">
      <w:pPr>
        <w:pStyle w:val="NormalWeb"/>
        <w:spacing w:before="0" w:beforeAutospacing="0" w:after="0" w:afterAutospacing="0" w:line="480" w:lineRule="auto"/>
        <w:contextualSpacing/>
        <w:rPr>
          <w:ins w:id="469" w:author="Nosofsky, Robert M." w:date="2020-06-08T11:16:00Z"/>
          <w:color w:val="000000"/>
        </w:rPr>
        <w:pPrChange w:id="470" w:author="Nosofsky, Robert M." w:date="2020-06-08T11:01:00Z">
          <w:pPr>
            <w:pStyle w:val="NormalWeb"/>
            <w:spacing w:before="0" w:beforeAutospacing="0" w:after="0" w:afterAutospacing="0"/>
            <w:jc w:val="both"/>
          </w:pPr>
        </w:pPrChange>
      </w:pPr>
      <w:ins w:id="471" w:author="Nosofsky, Robert M." w:date="2020-06-08T11:10:00Z">
        <w:r>
          <w:rPr>
            <w:color w:val="000000"/>
          </w:rPr>
          <w:tab/>
          <w:t xml:space="preserve">Across experiments, participants then engaged in various transfer tests.  In Experiment 1, </w:t>
        </w:r>
      </w:ins>
      <w:ins w:id="472" w:author="Nosofsky, Robert M." w:date="2020-06-08T11:11:00Z">
        <w:r>
          <w:rPr>
            <w:color w:val="000000"/>
          </w:rPr>
          <w:t xml:space="preserve">participants were required to classify novel patterns (prototypes, low-, medium-, and high-level distortions) into the trained categories.  In Experiments 2 and 3, participants </w:t>
        </w:r>
      </w:ins>
      <w:ins w:id="473" w:author="Nosofsky, Robert M." w:date="2020-06-08T11:13:00Z">
        <w:r>
          <w:rPr>
            <w:color w:val="000000"/>
          </w:rPr>
          <w:t>instead</w:t>
        </w:r>
      </w:ins>
      <w:ins w:id="474" w:author="Nosofsky, Robert M." w:date="2020-06-08T11:11:00Z">
        <w:r>
          <w:rPr>
            <w:color w:val="000000"/>
          </w:rPr>
          <w:t xml:space="preserve"> </w:t>
        </w:r>
      </w:ins>
      <w:ins w:id="475" w:author="Nosofsky, Robert M." w:date="2020-06-08T11:13:00Z">
        <w:r>
          <w:rPr>
            <w:color w:val="000000"/>
          </w:rPr>
          <w:t xml:space="preserve">engaged in old-new recognition tests, in which they judged whether test patterns had or had not been presented during the training phase.   </w:t>
        </w:r>
      </w:ins>
      <w:ins w:id="476" w:author="Nosofsky, Robert M." w:date="2020-06-09T14:07:00Z">
        <w:r w:rsidR="004B5A67">
          <w:rPr>
            <w:color w:val="000000"/>
          </w:rPr>
          <w:t>(</w:t>
        </w:r>
      </w:ins>
      <w:ins w:id="477" w:author="Nosofsky, Robert M." w:date="2020-06-08T11:13:00Z">
        <w:r>
          <w:rPr>
            <w:color w:val="000000"/>
          </w:rPr>
          <w:t xml:space="preserve">In Experiment 2, the test patterns </w:t>
        </w:r>
      </w:ins>
      <w:ins w:id="478" w:author="Nosofsky, Robert M." w:date="2020-06-08T11:14:00Z">
        <w:r>
          <w:rPr>
            <w:color w:val="000000"/>
          </w:rPr>
          <w:t>were old</w:t>
        </w:r>
      </w:ins>
      <w:ins w:id="479" w:author="Nosofsky, Robert M." w:date="2020-06-08T11:16:00Z">
        <w:r w:rsidR="00E400AF">
          <w:rPr>
            <w:color w:val="000000"/>
          </w:rPr>
          <w:t xml:space="preserve"> distortions, new-medium distortions, and foils; in Experiment 3, the test patterns were old distortions, new-medium distortions, and prototypes.</w:t>
        </w:r>
      </w:ins>
      <w:ins w:id="480" w:author="Nosofsky, Robert M." w:date="2020-06-09T14:07:00Z">
        <w:r w:rsidR="004B5A67">
          <w:rPr>
            <w:color w:val="000000"/>
          </w:rPr>
          <w:t>)</w:t>
        </w:r>
      </w:ins>
    </w:p>
    <w:p w14:paraId="6350D37C" w14:textId="49921C1D" w:rsidR="007D6DEB" w:rsidRDefault="00E400AF">
      <w:pPr>
        <w:pStyle w:val="NormalWeb"/>
        <w:spacing w:before="0" w:beforeAutospacing="0" w:after="0" w:afterAutospacing="0" w:line="480" w:lineRule="auto"/>
        <w:contextualSpacing/>
        <w:rPr>
          <w:ins w:id="481" w:author="Nosofsky, Robert M." w:date="2020-06-08T11:10:00Z"/>
          <w:color w:val="000000"/>
        </w:rPr>
        <w:pPrChange w:id="482" w:author="Nosofsky, Robert M." w:date="2020-06-08T11:01:00Z">
          <w:pPr>
            <w:pStyle w:val="NormalWeb"/>
            <w:spacing w:before="0" w:beforeAutospacing="0" w:after="0" w:afterAutospacing="0"/>
            <w:jc w:val="both"/>
          </w:pPr>
        </w:pPrChange>
      </w:pPr>
      <w:ins w:id="483" w:author="Nosofsky, Robert M." w:date="2020-06-08T11:17:00Z">
        <w:r>
          <w:rPr>
            <w:color w:val="000000"/>
          </w:rPr>
          <w:tab/>
        </w:r>
      </w:ins>
      <w:ins w:id="484" w:author="Nosofsky, Robert M." w:date="2020-06-08T11:18:00Z">
        <w:r>
          <w:rPr>
            <w:color w:val="000000"/>
          </w:rPr>
          <w:t>Homa et al. (2019) focused on three main patterns of results in their study that they claimed severely challenged exemplar</w:t>
        </w:r>
      </w:ins>
      <w:ins w:id="485" w:author="Nosofsky, Robert M." w:date="2020-06-08T11:20:00Z">
        <w:r>
          <w:rPr>
            <w:color w:val="000000"/>
          </w:rPr>
          <w:t>-only</w:t>
        </w:r>
      </w:ins>
      <w:ins w:id="486" w:author="Nosofsky, Robert M." w:date="2020-06-08T11:18:00Z">
        <w:r>
          <w:rPr>
            <w:color w:val="000000"/>
          </w:rPr>
          <w:t xml:space="preserve"> models</w:t>
        </w:r>
      </w:ins>
      <w:ins w:id="487" w:author="Nosofsky, Robert M." w:date="2020-06-08T11:19:00Z">
        <w:r>
          <w:rPr>
            <w:color w:val="000000"/>
          </w:rPr>
          <w:t>, but that were well accommodated by a model that assumed exemplar-</w:t>
        </w:r>
      </w:ins>
      <w:ins w:id="488" w:author="Nosofsky, Robert M." w:date="2020-06-08T11:20:00Z">
        <w:r>
          <w:rPr>
            <w:color w:val="000000"/>
          </w:rPr>
          <w:t xml:space="preserve">based classification in the REP condition, but prototype-based classification in the NREP condition.  The first result was that, across the three experiments, there was no difference in speed of learning across the REP and NREP </w:t>
        </w:r>
      </w:ins>
      <w:ins w:id="489" w:author="Nosofsky, Robert M." w:date="2020-06-08T11:21:00Z">
        <w:r>
          <w:rPr>
            <w:color w:val="000000"/>
          </w:rPr>
          <w:t>conditions</w:t>
        </w:r>
      </w:ins>
      <w:ins w:id="490" w:author="Nosofsky, Robert M." w:date="2020-06-08T11:20:00Z">
        <w:r>
          <w:rPr>
            <w:color w:val="000000"/>
          </w:rPr>
          <w:t>.</w:t>
        </w:r>
      </w:ins>
      <w:ins w:id="491" w:author="Nosofsky, Robert M." w:date="2020-06-08T11:21:00Z">
        <w:r>
          <w:rPr>
            <w:color w:val="000000"/>
          </w:rPr>
          <w:t xml:space="preserve">  The second result was that</w:t>
        </w:r>
      </w:ins>
      <w:ins w:id="492" w:author="Nosofsky, Robert M." w:date="2020-06-08T11:22:00Z">
        <w:r>
          <w:rPr>
            <w:color w:val="000000"/>
          </w:rPr>
          <w:t>, in the recognition-transfer tests,</w:t>
        </w:r>
      </w:ins>
      <w:ins w:id="493" w:author="Nosofsky, Robert M." w:date="2020-06-08T11:21:00Z">
        <w:r>
          <w:rPr>
            <w:color w:val="000000"/>
          </w:rPr>
          <w:t xml:space="preserve"> participants were unable to discriminate between</w:t>
        </w:r>
      </w:ins>
      <w:ins w:id="494" w:author="Nosofsky, Robert M." w:date="2020-06-08T11:22:00Z">
        <w:r>
          <w:rPr>
            <w:color w:val="000000"/>
          </w:rPr>
          <w:t xml:space="preserve"> the old- versus the new-medium distortions in the NREP condition,</w:t>
        </w:r>
      </w:ins>
      <w:ins w:id="495" w:author="Nosofsky, Robert M." w:date="2020-06-08T11:23:00Z">
        <w:r>
          <w:rPr>
            <w:color w:val="000000"/>
          </w:rPr>
          <w:t xml:space="preserve"> but showed well-above-chance discrimination</w:t>
        </w:r>
      </w:ins>
      <w:ins w:id="496" w:author="Nosofsky, Robert M." w:date="2020-06-08T11:40:00Z">
        <w:r w:rsidR="004D1678">
          <w:rPr>
            <w:color w:val="000000"/>
          </w:rPr>
          <w:t xml:space="preserve"> of these pattern types</w:t>
        </w:r>
      </w:ins>
      <w:ins w:id="497" w:author="Nosofsky, Robert M." w:date="2020-06-08T11:23:00Z">
        <w:r>
          <w:rPr>
            <w:color w:val="000000"/>
          </w:rPr>
          <w:t xml:space="preserve"> in the REP condition.  The third result was tha</w:t>
        </w:r>
        <w:r w:rsidR="00D46740">
          <w:rPr>
            <w:color w:val="000000"/>
          </w:rPr>
          <w:t xml:space="preserve">t participants classified </w:t>
        </w:r>
      </w:ins>
      <w:ins w:id="498" w:author="Nosofsky, Robert M." w:date="2020-06-08T17:36:00Z">
        <w:r w:rsidR="006F212F">
          <w:rPr>
            <w:color w:val="000000"/>
          </w:rPr>
          <w:t xml:space="preserve">test </w:t>
        </w:r>
      </w:ins>
      <w:ins w:id="499" w:author="Nosofsky, Robert M." w:date="2020-06-08T11:23:00Z">
        <w:r w:rsidR="00D46740">
          <w:rPr>
            <w:color w:val="000000"/>
          </w:rPr>
          <w:t>patterns with high accuracy in the transfer phase of the NREP condition, despite the fact that no single training instance was ever repeated during the learning phase</w:t>
        </w:r>
        <w:r w:rsidR="00B27383">
          <w:rPr>
            <w:color w:val="000000"/>
          </w:rPr>
          <w:t>,</w:t>
        </w:r>
        <w:r w:rsidR="006F212F">
          <w:rPr>
            <w:color w:val="000000"/>
          </w:rPr>
          <w:t xml:space="preserve"> and despite the fact that</w:t>
        </w:r>
      </w:ins>
      <w:ins w:id="500" w:author="Nosofsky, Robert M." w:date="2020-06-09T14:09:00Z">
        <w:r w:rsidR="004B5A67">
          <w:rPr>
            <w:color w:val="000000"/>
          </w:rPr>
          <w:t xml:space="preserve"> in the recognition-transfer tests</w:t>
        </w:r>
      </w:ins>
      <w:ins w:id="501" w:author="Nosofsky, Robert M." w:date="2020-06-08T11:23:00Z">
        <w:r w:rsidR="006F212F">
          <w:rPr>
            <w:color w:val="000000"/>
          </w:rPr>
          <w:t xml:space="preserve"> they showed </w:t>
        </w:r>
        <w:r w:rsidR="00B27383">
          <w:rPr>
            <w:color w:val="000000"/>
          </w:rPr>
          <w:t>no ability to discriminate between the old-medium and new-medium distortions</w:t>
        </w:r>
      </w:ins>
      <w:ins w:id="502" w:author="Nosofsky, Robert M." w:date="2020-06-08T17:35:00Z">
        <w:r w:rsidR="006F212F">
          <w:rPr>
            <w:color w:val="000000"/>
          </w:rPr>
          <w:t xml:space="preserve"> in the NREP condition.</w:t>
        </w:r>
      </w:ins>
    </w:p>
    <w:p w14:paraId="379CC3ED" w14:textId="77777777" w:rsidR="007D6DEB" w:rsidRDefault="007D6DEB">
      <w:pPr>
        <w:pStyle w:val="NormalWeb"/>
        <w:spacing w:before="0" w:beforeAutospacing="0" w:after="0" w:afterAutospacing="0" w:line="480" w:lineRule="auto"/>
        <w:contextualSpacing/>
        <w:rPr>
          <w:ins w:id="503" w:author="Nosofsky, Robert M." w:date="2020-06-09T09:29:00Z"/>
          <w:color w:val="000000"/>
        </w:rPr>
        <w:pPrChange w:id="504" w:author="Nosofsky, Robert M." w:date="2020-06-08T11:01:00Z">
          <w:pPr>
            <w:pStyle w:val="NormalWeb"/>
            <w:spacing w:before="0" w:beforeAutospacing="0" w:after="0" w:afterAutospacing="0"/>
            <w:jc w:val="both"/>
          </w:pPr>
        </w:pPrChange>
      </w:pPr>
    </w:p>
    <w:p w14:paraId="0CC410C7" w14:textId="58C468A6" w:rsidR="006E59F6" w:rsidRDefault="006E59F6">
      <w:pPr>
        <w:pStyle w:val="NormalWeb"/>
        <w:spacing w:before="0" w:beforeAutospacing="0" w:after="0" w:afterAutospacing="0" w:line="480" w:lineRule="auto"/>
        <w:contextualSpacing/>
        <w:rPr>
          <w:ins w:id="505" w:author="Nosofsky, Robert M." w:date="2020-06-09T09:30:00Z"/>
          <w:color w:val="000000"/>
        </w:rPr>
        <w:pPrChange w:id="506" w:author="Nosofsky, Robert M." w:date="2020-06-08T11:01:00Z">
          <w:pPr>
            <w:pStyle w:val="NormalWeb"/>
            <w:spacing w:before="0" w:beforeAutospacing="0" w:after="0" w:afterAutospacing="0"/>
            <w:jc w:val="both"/>
          </w:pPr>
        </w:pPrChange>
      </w:pPr>
      <w:ins w:id="507" w:author="Nosofsky, Robert M." w:date="2020-06-09T09:29:00Z">
        <w:r>
          <w:rPr>
            <w:color w:val="000000"/>
            <w:u w:val="single"/>
          </w:rPr>
          <w:t>Plan of Current Research</w:t>
        </w:r>
      </w:ins>
    </w:p>
    <w:p w14:paraId="01EF97A7" w14:textId="66DB7A7F" w:rsidR="006E59F6" w:rsidRDefault="006E59F6">
      <w:pPr>
        <w:pStyle w:val="NormalWeb"/>
        <w:spacing w:before="0" w:beforeAutospacing="0" w:after="0" w:afterAutospacing="0" w:line="480" w:lineRule="auto"/>
        <w:contextualSpacing/>
        <w:rPr>
          <w:ins w:id="508" w:author="Nosofsky, Robert M." w:date="2020-06-09T09:49:00Z"/>
          <w:color w:val="000000"/>
        </w:rPr>
        <w:pPrChange w:id="509" w:author="Nosofsky, Robert M." w:date="2020-06-08T11:01:00Z">
          <w:pPr>
            <w:pStyle w:val="NormalWeb"/>
            <w:spacing w:before="0" w:beforeAutospacing="0" w:after="0" w:afterAutospacing="0"/>
            <w:jc w:val="both"/>
          </w:pPr>
        </w:pPrChange>
      </w:pPr>
      <w:ins w:id="510" w:author="Nosofsky, Robert M." w:date="2020-06-09T09:30:00Z">
        <w:r>
          <w:rPr>
            <w:color w:val="000000"/>
          </w:rPr>
          <w:tab/>
        </w:r>
      </w:ins>
      <w:ins w:id="511" w:author="Nosofsky, Robert M." w:date="2020-06-09T09:32:00Z">
        <w:r>
          <w:rPr>
            <w:color w:val="000000"/>
          </w:rPr>
          <w:t xml:space="preserve">The purpose of the present research was to further investigate and address the above-stated challenges, using both model-based approaches and </w:t>
        </w:r>
      </w:ins>
      <w:ins w:id="512" w:author="Nosofsky, Robert M." w:date="2020-06-09T09:34:00Z">
        <w:r>
          <w:rPr>
            <w:color w:val="000000"/>
          </w:rPr>
          <w:t xml:space="preserve">testing of </w:t>
        </w:r>
      </w:ins>
      <w:ins w:id="513" w:author="Nosofsky, Robert M." w:date="2020-06-09T09:32:00Z">
        <w:r>
          <w:rPr>
            <w:color w:val="000000"/>
          </w:rPr>
          <w:t>new experiments.</w:t>
        </w:r>
      </w:ins>
      <w:ins w:id="514" w:author="Nosofsky, Robert M." w:date="2020-06-09T09:34:00Z">
        <w:r>
          <w:rPr>
            <w:color w:val="000000"/>
          </w:rPr>
          <w:t xml:space="preserve">  To preview, in our view, the general pattern of </w:t>
        </w:r>
      </w:ins>
      <w:ins w:id="515" w:author="Nosofsky, Robert M." w:date="2020-06-09T09:36:00Z">
        <w:r>
          <w:rPr>
            <w:color w:val="000000"/>
          </w:rPr>
          <w:t>classification and recognition results</w:t>
        </w:r>
      </w:ins>
      <w:ins w:id="516" w:author="Nosofsky, Robert M." w:date="2020-06-09T09:34:00Z">
        <w:r>
          <w:rPr>
            <w:color w:val="000000"/>
          </w:rPr>
          <w:t xml:space="preserve"> that Homa et al. (2019) reported </w:t>
        </w:r>
      </w:ins>
      <w:ins w:id="517" w:author="Nosofsky, Robert M." w:date="2020-06-09T09:36:00Z">
        <w:r>
          <w:rPr>
            <w:color w:val="000000"/>
          </w:rPr>
          <w:t xml:space="preserve">in their transfer tests does not pose major qualitative challenges to exemplar models:  </w:t>
        </w:r>
        <w:r w:rsidR="000A68E9">
          <w:rPr>
            <w:color w:val="000000"/>
          </w:rPr>
          <w:t>S</w:t>
        </w:r>
        <w:r>
          <w:rPr>
            <w:color w:val="000000"/>
          </w:rPr>
          <w:t>uch models predict a priori that classification transfer to novel test items</w:t>
        </w:r>
      </w:ins>
      <w:ins w:id="518" w:author="Nosofsky, Robert M." w:date="2020-06-09T09:38:00Z">
        <w:r>
          <w:rPr>
            <w:color w:val="000000"/>
          </w:rPr>
          <w:t xml:space="preserve"> from the categories</w:t>
        </w:r>
      </w:ins>
      <w:ins w:id="519" w:author="Nosofsky, Robert M." w:date="2020-06-09T09:36:00Z">
        <w:r>
          <w:rPr>
            <w:color w:val="000000"/>
          </w:rPr>
          <w:t xml:space="preserve"> will be excellent in both the REP </w:t>
        </w:r>
      </w:ins>
      <w:ins w:id="520" w:author="Nosofsky, Robert M." w:date="2020-06-09T09:37:00Z">
        <w:r>
          <w:rPr>
            <w:i/>
            <w:color w:val="000000"/>
          </w:rPr>
          <w:t>and</w:t>
        </w:r>
      </w:ins>
      <w:ins w:id="521" w:author="Nosofsky, Robert M." w:date="2020-06-09T09:38:00Z">
        <w:r>
          <w:rPr>
            <w:i/>
            <w:color w:val="000000"/>
          </w:rPr>
          <w:t xml:space="preserve"> </w:t>
        </w:r>
        <w:r>
          <w:rPr>
            <w:color w:val="000000"/>
          </w:rPr>
          <w:t>the NREP conditions</w:t>
        </w:r>
        <w:r w:rsidR="000A68E9">
          <w:rPr>
            <w:color w:val="000000"/>
          </w:rPr>
          <w:t>; that ability to distinguish old from new medium distortions</w:t>
        </w:r>
      </w:ins>
      <w:ins w:id="522" w:author="Nosofsky, Robert M." w:date="2020-06-09T09:40:00Z">
        <w:r w:rsidR="000A68E9">
          <w:rPr>
            <w:color w:val="000000"/>
          </w:rPr>
          <w:t xml:space="preserve"> in the recognition tests will be excellent in the REP condition; but that ability to distinguish old from new medium distortions in the </w:t>
        </w:r>
      </w:ins>
      <w:ins w:id="523" w:author="Nosofsky, Robert M." w:date="2020-06-09T09:41:00Z">
        <w:r w:rsidR="000A68E9">
          <w:rPr>
            <w:color w:val="000000"/>
          </w:rPr>
          <w:t>recognition</w:t>
        </w:r>
      </w:ins>
      <w:ins w:id="524" w:author="Nosofsky, Robert M." w:date="2020-06-09T09:40:00Z">
        <w:r w:rsidR="000A68E9">
          <w:rPr>
            <w:color w:val="000000"/>
          </w:rPr>
          <w:t xml:space="preserve"> </w:t>
        </w:r>
      </w:ins>
      <w:ins w:id="525" w:author="Nosofsky, Robert M." w:date="2020-06-09T09:41:00Z">
        <w:r w:rsidR="000A68E9">
          <w:rPr>
            <w:color w:val="000000"/>
          </w:rPr>
          <w:t>tests will likely be very poor in the NREP condition.</w:t>
        </w:r>
      </w:ins>
      <w:ins w:id="526" w:author="Nosofsky, Robert M." w:date="2020-06-09T09:42:00Z">
        <w:r w:rsidR="000A68E9">
          <w:rPr>
            <w:color w:val="000000"/>
          </w:rPr>
          <w:t xml:space="preserve">  </w:t>
        </w:r>
      </w:ins>
      <w:ins w:id="527" w:author="Nosofsky, Robert M." w:date="2020-06-09T09:43:00Z">
        <w:r w:rsidR="000A68E9">
          <w:rPr>
            <w:color w:val="000000"/>
          </w:rPr>
          <w:t xml:space="preserve">As we discuss more fully later in our article, </w:t>
        </w:r>
      </w:ins>
      <w:ins w:id="528" w:author="Nosofsky, Robert M." w:date="2020-06-09T09:42:00Z">
        <w:r w:rsidR="000A68E9">
          <w:rPr>
            <w:color w:val="000000"/>
          </w:rPr>
          <w:t>whether one observes old-new discrimination in the NR</w:t>
        </w:r>
      </w:ins>
      <w:ins w:id="529" w:author="Nosofsky, Robert M." w:date="2020-06-09T09:44:00Z">
        <w:r w:rsidR="000A68E9">
          <w:rPr>
            <w:color w:val="000000"/>
          </w:rPr>
          <w:t>EP condition that is significantly above chance will</w:t>
        </w:r>
      </w:ins>
      <w:ins w:id="530" w:author="Nosofsky, Robert M." w:date="2020-06-09T16:54:00Z">
        <w:r w:rsidR="007B2CF9">
          <w:rPr>
            <w:color w:val="000000"/>
          </w:rPr>
          <w:t xml:space="preserve"> likely</w:t>
        </w:r>
      </w:ins>
      <w:ins w:id="531" w:author="Nosofsky, Robert M." w:date="2020-06-09T09:44:00Z">
        <w:r w:rsidR="007B2CF9">
          <w:rPr>
            <w:color w:val="000000"/>
          </w:rPr>
          <w:t xml:space="preserve"> vary with individual-subject capabilities, detailed similarity relations among the patt</w:t>
        </w:r>
      </w:ins>
      <w:ins w:id="532" w:author="Nosofsky, Robert M." w:date="2020-06-09T16:55:00Z">
        <w:r w:rsidR="007B2CF9">
          <w:rPr>
            <w:color w:val="000000"/>
          </w:rPr>
          <w:t>erns, and</w:t>
        </w:r>
      </w:ins>
      <w:ins w:id="533" w:author="Nosofsky, Robert M." w:date="2020-06-09T09:44:00Z">
        <w:r w:rsidR="000A68E9">
          <w:rPr>
            <w:color w:val="000000"/>
          </w:rPr>
          <w:t xml:space="preserve"> statistical-power consideration</w:t>
        </w:r>
      </w:ins>
      <w:ins w:id="534" w:author="Nosofsky, Robert M." w:date="2020-06-09T09:45:00Z">
        <w:r w:rsidR="000A68E9">
          <w:rPr>
            <w:color w:val="000000"/>
          </w:rPr>
          <w:t>s</w:t>
        </w:r>
      </w:ins>
      <w:ins w:id="535" w:author="Nosofsky, Robert M." w:date="2020-06-09T09:44:00Z">
        <w:r w:rsidR="000A68E9">
          <w:rPr>
            <w:color w:val="000000"/>
          </w:rPr>
          <w:t>; but the essential point is that the exemplar model predict</w:t>
        </w:r>
      </w:ins>
      <w:ins w:id="536" w:author="Nosofsky, Robert M." w:date="2020-06-09T09:45:00Z">
        <w:r w:rsidR="000A68E9">
          <w:rPr>
            <w:color w:val="000000"/>
          </w:rPr>
          <w:t xml:space="preserve">s that old-new </w:t>
        </w:r>
      </w:ins>
      <w:ins w:id="537" w:author="Nosofsky, Robert M." w:date="2020-06-09T09:46:00Z">
        <w:r w:rsidR="000A68E9">
          <w:rPr>
            <w:color w:val="000000"/>
          </w:rPr>
          <w:t>discrimination</w:t>
        </w:r>
      </w:ins>
      <w:ins w:id="538" w:author="Nosofsky, Robert M." w:date="2020-06-09T09:45:00Z">
        <w:r w:rsidR="000A68E9">
          <w:rPr>
            <w:color w:val="000000"/>
          </w:rPr>
          <w:t xml:space="preserve"> </w:t>
        </w:r>
      </w:ins>
      <w:ins w:id="539" w:author="Nosofsky, Robert M." w:date="2020-06-09T09:46:00Z">
        <w:r w:rsidR="004303F5">
          <w:rPr>
            <w:color w:val="000000"/>
          </w:rPr>
          <w:t xml:space="preserve">performance will be </w:t>
        </w:r>
        <w:r w:rsidR="000A68E9">
          <w:rPr>
            <w:color w:val="000000"/>
          </w:rPr>
          <w:t>poor in that condition, while at the same time predic</w:t>
        </w:r>
        <w:r w:rsidR="004B5A67">
          <w:rPr>
            <w:color w:val="000000"/>
          </w:rPr>
          <w:t>ting excellent classification of</w:t>
        </w:r>
        <w:r w:rsidR="000A68E9">
          <w:rPr>
            <w:color w:val="000000"/>
          </w:rPr>
          <w:t xml:space="preserve"> novel transfer items.</w:t>
        </w:r>
      </w:ins>
    </w:p>
    <w:p w14:paraId="0F2FDD84" w14:textId="054D7262" w:rsidR="00C534E6" w:rsidRDefault="00C534E6">
      <w:pPr>
        <w:pStyle w:val="NormalWeb"/>
        <w:spacing w:before="0" w:beforeAutospacing="0" w:after="0" w:afterAutospacing="0" w:line="480" w:lineRule="auto"/>
        <w:contextualSpacing/>
        <w:rPr>
          <w:ins w:id="540" w:author="Nosofsky, Robert M." w:date="2020-06-09T10:07:00Z"/>
          <w:color w:val="000000"/>
        </w:rPr>
        <w:pPrChange w:id="541" w:author="Nosofsky, Robert M." w:date="2020-06-08T11:01:00Z">
          <w:pPr>
            <w:pStyle w:val="NormalWeb"/>
            <w:spacing w:before="0" w:beforeAutospacing="0" w:after="0" w:afterAutospacing="0"/>
            <w:jc w:val="both"/>
          </w:pPr>
        </w:pPrChange>
      </w:pPr>
      <w:ins w:id="542" w:author="Nosofsky, Robert M." w:date="2020-06-09T09:49:00Z">
        <w:r>
          <w:rPr>
            <w:color w:val="000000"/>
          </w:rPr>
          <w:tab/>
          <w:t>On the other hand, we acknowledge that Homa et al</w:t>
        </w:r>
      </w:ins>
      <w:ins w:id="543" w:author="Nosofsky, Robert M." w:date="2020-06-09T09:50:00Z">
        <w:r>
          <w:rPr>
            <w:color w:val="000000"/>
          </w:rPr>
          <w:t>.’s finding</w:t>
        </w:r>
      </w:ins>
      <w:ins w:id="544" w:author="Nosofsky, Robert M." w:date="2020-06-10T11:08:00Z">
        <w:r w:rsidR="001B57F5">
          <w:rPr>
            <w:color w:val="000000"/>
          </w:rPr>
          <w:t xml:space="preserve"> across their three experiments</w:t>
        </w:r>
      </w:ins>
      <w:ins w:id="545" w:author="Nosofsky, Robert M." w:date="2020-06-09T09:50:00Z">
        <w:r>
          <w:rPr>
            <w:color w:val="000000"/>
          </w:rPr>
          <w:t xml:space="preserve"> that there was no difference in speed of learning across the REP and NREP condition</w:t>
        </w:r>
      </w:ins>
      <w:ins w:id="546" w:author="Nosofsky, Robert M." w:date="2020-06-09T09:52:00Z">
        <w:r>
          <w:rPr>
            <w:color w:val="000000"/>
          </w:rPr>
          <w:t>s</w:t>
        </w:r>
      </w:ins>
      <w:ins w:id="547" w:author="Nosofsky, Robert M." w:date="2020-06-09T09:50:00Z">
        <w:r>
          <w:rPr>
            <w:color w:val="000000"/>
          </w:rPr>
          <w:t xml:space="preserve"> does </w:t>
        </w:r>
      </w:ins>
      <w:ins w:id="548" w:author="Nosofsky, Robert M." w:date="2020-06-09T10:07:00Z">
        <w:r w:rsidR="004303F5">
          <w:rPr>
            <w:color w:val="000000"/>
          </w:rPr>
          <w:t xml:space="preserve">indeed </w:t>
        </w:r>
      </w:ins>
      <w:ins w:id="549" w:author="Nosofsky, Robert M." w:date="2020-06-09T09:50:00Z">
        <w:r>
          <w:rPr>
            <w:color w:val="000000"/>
          </w:rPr>
          <w:t>pose a fundamental</w:t>
        </w:r>
      </w:ins>
      <w:ins w:id="550" w:author="Nosofsky, Robert M." w:date="2020-06-09T09:51:00Z">
        <w:r>
          <w:rPr>
            <w:color w:val="000000"/>
          </w:rPr>
          <w:t xml:space="preserve"> challenge to exemplar models.   </w:t>
        </w:r>
      </w:ins>
      <w:ins w:id="551" w:author="Nosofsky, Robert M." w:date="2020-06-09T10:06:00Z">
        <w:r w:rsidR="004303F5">
          <w:rPr>
            <w:color w:val="000000"/>
          </w:rPr>
          <w:t xml:space="preserve">One of the central purposes of </w:t>
        </w:r>
      </w:ins>
      <w:ins w:id="552" w:author="Nosofsky, Robert M." w:date="2020-06-09T09:51:00Z">
        <w:r w:rsidR="004303F5">
          <w:rPr>
            <w:color w:val="000000"/>
          </w:rPr>
          <w:t>o</w:t>
        </w:r>
        <w:r>
          <w:rPr>
            <w:color w:val="000000"/>
          </w:rPr>
          <w:t>ur new</w:t>
        </w:r>
      </w:ins>
      <w:ins w:id="553" w:author="Nosofsky, Robert M." w:date="2020-06-09T09:54:00Z">
        <w:r>
          <w:rPr>
            <w:color w:val="000000"/>
          </w:rPr>
          <w:t>ly</w:t>
        </w:r>
      </w:ins>
      <w:ins w:id="554" w:author="Nosofsky, Robert M." w:date="2020-06-09T09:55:00Z">
        <w:r>
          <w:rPr>
            <w:color w:val="000000"/>
          </w:rPr>
          <w:t xml:space="preserve"> reported</w:t>
        </w:r>
      </w:ins>
      <w:ins w:id="555" w:author="Nosofsky, Robert M." w:date="2020-06-09T09:51:00Z">
        <w:r>
          <w:rPr>
            <w:color w:val="000000"/>
          </w:rPr>
          <w:t xml:space="preserve"> experiments w</w:t>
        </w:r>
        <w:r w:rsidR="004303F5">
          <w:rPr>
            <w:color w:val="000000"/>
          </w:rPr>
          <w:t>as to pursue</w:t>
        </w:r>
        <w:r>
          <w:rPr>
            <w:color w:val="000000"/>
          </w:rPr>
          <w:t xml:space="preserve"> that intriguing result.</w:t>
        </w:r>
      </w:ins>
      <w:ins w:id="556" w:author="Nosofsky, Robert M." w:date="2020-06-09T09:57:00Z">
        <w:r>
          <w:rPr>
            <w:color w:val="000000"/>
          </w:rPr>
          <w:t xml:space="preserve">  We organize our presentation</w:t>
        </w:r>
      </w:ins>
      <w:ins w:id="557" w:author="Nosofsky, Robert M." w:date="2020-06-09T09:58:00Z">
        <w:r>
          <w:rPr>
            <w:color w:val="000000"/>
          </w:rPr>
          <w:t xml:space="preserve"> by first addressing the patterns of classification and recognition tra</w:t>
        </w:r>
        <w:r w:rsidR="004B5A67">
          <w:rPr>
            <w:color w:val="000000"/>
          </w:rPr>
          <w:t>nsfer data, and then turn to our</w:t>
        </w:r>
        <w:r>
          <w:rPr>
            <w:color w:val="000000"/>
          </w:rPr>
          <w:t xml:space="preserve"> new empirical investigations of the learning data.</w:t>
        </w:r>
      </w:ins>
    </w:p>
    <w:p w14:paraId="7FF414AF" w14:textId="77777777" w:rsidR="004303F5" w:rsidRDefault="004303F5">
      <w:pPr>
        <w:pStyle w:val="NormalWeb"/>
        <w:spacing w:before="0" w:beforeAutospacing="0" w:after="0" w:afterAutospacing="0" w:line="480" w:lineRule="auto"/>
        <w:contextualSpacing/>
        <w:rPr>
          <w:ins w:id="558" w:author="Nosofsky, Robert M." w:date="2020-06-09T10:07:00Z"/>
          <w:color w:val="000000"/>
        </w:rPr>
        <w:pPrChange w:id="559" w:author="Nosofsky, Robert M." w:date="2020-06-08T11:01:00Z">
          <w:pPr>
            <w:pStyle w:val="NormalWeb"/>
            <w:spacing w:before="0" w:beforeAutospacing="0" w:after="0" w:afterAutospacing="0"/>
            <w:jc w:val="both"/>
          </w:pPr>
        </w:pPrChange>
      </w:pPr>
    </w:p>
    <w:p w14:paraId="51CA68CC" w14:textId="5D233140" w:rsidR="004303F5" w:rsidRPr="004303F5" w:rsidRDefault="004303F5">
      <w:pPr>
        <w:pStyle w:val="NormalWeb"/>
        <w:spacing w:before="0" w:beforeAutospacing="0" w:after="0" w:afterAutospacing="0" w:line="480" w:lineRule="auto"/>
        <w:contextualSpacing/>
        <w:rPr>
          <w:ins w:id="560" w:author="Nosofsky, Robert M." w:date="2020-06-09T09:57:00Z"/>
          <w:color w:val="000000"/>
          <w:u w:val="single"/>
          <w:rPrChange w:id="561" w:author="Nosofsky, Robert M." w:date="2020-06-09T10:08:00Z">
            <w:rPr>
              <w:ins w:id="562" w:author="Nosofsky, Robert M." w:date="2020-06-09T09:57:00Z"/>
              <w:color w:val="000000"/>
            </w:rPr>
          </w:rPrChange>
        </w:rPr>
        <w:pPrChange w:id="563" w:author="Nosofsky, Robert M." w:date="2020-06-08T11:01:00Z">
          <w:pPr>
            <w:pStyle w:val="NormalWeb"/>
            <w:spacing w:before="0" w:beforeAutospacing="0" w:after="0" w:afterAutospacing="0"/>
            <w:jc w:val="both"/>
          </w:pPr>
        </w:pPrChange>
      </w:pPr>
      <w:ins w:id="564" w:author="Nosofsky, Robert M." w:date="2020-06-09T10:07:00Z">
        <w:r w:rsidRPr="004303F5">
          <w:rPr>
            <w:color w:val="000000"/>
            <w:u w:val="single"/>
            <w:rPrChange w:id="565" w:author="Nosofsky, Robert M." w:date="2020-06-09T10:08:00Z">
              <w:rPr>
                <w:color w:val="000000"/>
              </w:rPr>
            </w:rPrChange>
          </w:rPr>
          <w:lastRenderedPageBreak/>
          <w:t>Exemplar Model of Classification and Recognition Transfer in the REP and NREP Conditions</w:t>
        </w:r>
      </w:ins>
    </w:p>
    <w:p w14:paraId="1B4108D0" w14:textId="204B8FCD" w:rsidR="00C534E6" w:rsidRDefault="004303F5">
      <w:pPr>
        <w:pStyle w:val="NormalWeb"/>
        <w:spacing w:before="0" w:beforeAutospacing="0" w:after="0" w:afterAutospacing="0" w:line="480" w:lineRule="auto"/>
        <w:contextualSpacing/>
        <w:rPr>
          <w:ins w:id="566" w:author="Nosofsky, Robert M." w:date="2020-06-09T10:38:00Z"/>
          <w:color w:val="000000"/>
        </w:rPr>
        <w:pPrChange w:id="567" w:author="Nosofsky, Robert M." w:date="2020-06-08T11:01:00Z">
          <w:pPr>
            <w:pStyle w:val="NormalWeb"/>
            <w:spacing w:before="0" w:beforeAutospacing="0" w:after="0" w:afterAutospacing="0"/>
            <w:jc w:val="both"/>
          </w:pPr>
        </w:pPrChange>
      </w:pPr>
      <w:ins w:id="568" w:author="Nosofsky, Robert M." w:date="2020-06-09T10:01:00Z">
        <w:r>
          <w:rPr>
            <w:color w:val="000000"/>
          </w:rPr>
          <w:tab/>
          <w:t>Our main approach to addressing the p</w:t>
        </w:r>
      </w:ins>
      <w:ins w:id="569" w:author="Nosofsky, Robert M." w:date="2020-06-09T09:56:00Z">
        <w:r w:rsidR="00C534E6">
          <w:rPr>
            <w:color w:val="000000"/>
          </w:rPr>
          <w:t>atterns of classification and recognition transfer data</w:t>
        </w:r>
      </w:ins>
      <w:ins w:id="570" w:author="Nosofsky, Robert M." w:date="2020-06-09T16:56:00Z">
        <w:r w:rsidR="007B2CF9">
          <w:rPr>
            <w:color w:val="000000"/>
          </w:rPr>
          <w:t xml:space="preserve"> reported by Homa et al. (2019)</w:t>
        </w:r>
      </w:ins>
      <w:ins w:id="571" w:author="Nosofsky, Robert M." w:date="2020-06-09T16:57:00Z">
        <w:r w:rsidR="007B2CF9">
          <w:rPr>
            <w:color w:val="000000"/>
          </w:rPr>
          <w:t xml:space="preserve"> </w:t>
        </w:r>
      </w:ins>
      <w:ins w:id="572" w:author="Nosofsky, Robert M." w:date="2020-06-09T10:01:00Z">
        <w:r>
          <w:rPr>
            <w:color w:val="000000"/>
          </w:rPr>
          <w:t>is to report new model-based analyses of those data.   However, before turning to the</w:t>
        </w:r>
      </w:ins>
      <w:ins w:id="573" w:author="Nosofsky, Robert M." w:date="2020-06-09T10:03:00Z">
        <w:r>
          <w:rPr>
            <w:color w:val="000000"/>
          </w:rPr>
          <w:t xml:space="preserve"> formal</w:t>
        </w:r>
      </w:ins>
      <w:ins w:id="574" w:author="Nosofsky, Robert M." w:date="2020-06-09T10:01:00Z">
        <w:r>
          <w:rPr>
            <w:color w:val="000000"/>
          </w:rPr>
          <w:t xml:space="preserve"> model-based analyses,</w:t>
        </w:r>
      </w:ins>
      <w:ins w:id="575" w:author="Nosofsky, Robert M." w:date="2020-06-09T10:03:00Z">
        <w:r>
          <w:rPr>
            <w:color w:val="000000"/>
          </w:rPr>
          <w:t xml:space="preserve"> we believe</w:t>
        </w:r>
      </w:ins>
      <w:ins w:id="576" w:author="Nosofsky, Robert M." w:date="2020-06-09T10:01:00Z">
        <w:r>
          <w:rPr>
            <w:color w:val="000000"/>
          </w:rPr>
          <w:t xml:space="preserve"> it is useful to develop </w:t>
        </w:r>
      </w:ins>
      <w:ins w:id="577" w:author="Nosofsky, Robert M." w:date="2020-06-09T10:03:00Z">
        <w:r w:rsidR="00361F35">
          <w:rPr>
            <w:color w:val="000000"/>
          </w:rPr>
          <w:t xml:space="preserve">an intuitive and </w:t>
        </w:r>
      </w:ins>
      <w:ins w:id="578" w:author="Nosofsky, Robert M." w:date="2020-06-09T14:14:00Z">
        <w:r w:rsidR="004B5A67">
          <w:rPr>
            <w:color w:val="000000"/>
          </w:rPr>
          <w:t xml:space="preserve">conceptual </w:t>
        </w:r>
      </w:ins>
      <w:ins w:id="579" w:author="Nosofsky, Robert M." w:date="2020-06-09T10:04:00Z">
        <w:r>
          <w:rPr>
            <w:color w:val="000000"/>
          </w:rPr>
          <w:t>account</w:t>
        </w:r>
      </w:ins>
      <w:ins w:id="580" w:author="Nosofsky, Robert M." w:date="2020-06-09T09:56:00Z">
        <w:r w:rsidR="00C534E6">
          <w:rPr>
            <w:color w:val="000000"/>
          </w:rPr>
          <w:t xml:space="preserve"> </w:t>
        </w:r>
      </w:ins>
      <w:ins w:id="581" w:author="Nosofsky, Robert M." w:date="2020-06-09T10:04:00Z">
        <w:r>
          <w:rPr>
            <w:color w:val="000000"/>
          </w:rPr>
          <w:t>of the findings.</w:t>
        </w:r>
      </w:ins>
    </w:p>
    <w:p w14:paraId="0472BE4A" w14:textId="56B2B385" w:rsidR="003944E1" w:rsidRDefault="003944E1">
      <w:pPr>
        <w:pStyle w:val="NormalWeb"/>
        <w:spacing w:before="0" w:beforeAutospacing="0" w:after="0" w:afterAutospacing="0" w:line="480" w:lineRule="auto"/>
        <w:contextualSpacing/>
        <w:rPr>
          <w:ins w:id="582" w:author="Nosofsky, Robert M." w:date="2020-06-09T10:04:00Z"/>
          <w:color w:val="000000"/>
        </w:rPr>
        <w:pPrChange w:id="583" w:author="Nosofsky, Robert M." w:date="2020-06-08T11:01:00Z">
          <w:pPr>
            <w:pStyle w:val="NormalWeb"/>
            <w:spacing w:before="0" w:beforeAutospacing="0" w:after="0" w:afterAutospacing="0"/>
            <w:jc w:val="both"/>
          </w:pPr>
        </w:pPrChange>
      </w:pPr>
      <w:ins w:id="584" w:author="Nosofsky, Robert M." w:date="2020-06-09T10:38:00Z">
        <w:r>
          <w:rPr>
            <w:color w:val="000000"/>
          </w:rPr>
          <w:tab/>
          <w:t>As explained in numerous previous articles</w:t>
        </w:r>
      </w:ins>
      <w:ins w:id="585" w:author="Nosofsky, Robert M." w:date="2020-06-09T10:42:00Z">
        <w:r>
          <w:rPr>
            <w:color w:val="000000"/>
          </w:rPr>
          <w:t xml:space="preserve"> (e.g., Nosofsky, 1988, 1991)</w:t>
        </w:r>
      </w:ins>
      <w:ins w:id="586" w:author="Nosofsky, Robert M." w:date="2020-06-09T10:38:00Z">
        <w:r>
          <w:rPr>
            <w:color w:val="000000"/>
          </w:rPr>
          <w:t>, classification in the exemplar model is based on a “relative-</w:t>
        </w:r>
      </w:ins>
      <w:ins w:id="587" w:author="Nosofsky, Robert M." w:date="2020-06-09T10:43:00Z">
        <w:r>
          <w:rPr>
            <w:color w:val="000000"/>
          </w:rPr>
          <w:t>summed-</w:t>
        </w:r>
      </w:ins>
      <w:ins w:id="588" w:author="Nosofsky, Robert M." w:date="2020-06-09T10:38:00Z">
        <w:r>
          <w:rPr>
            <w:color w:val="000000"/>
          </w:rPr>
          <w:t>similarity</w:t>
        </w:r>
      </w:ins>
      <w:ins w:id="589" w:author="Nosofsky, Robert M." w:date="2020-06-09T10:39:00Z">
        <w:r>
          <w:rPr>
            <w:color w:val="000000"/>
          </w:rPr>
          <w:t xml:space="preserve">” rule.  The evidence in favor of each category is found by summing the similarity of a test item to the training examples of each of the categories; if the summed similarity of the test item to the target category is </w:t>
        </w:r>
      </w:ins>
      <w:ins w:id="590" w:author="Nosofsky, Robert M." w:date="2020-06-09T10:42:00Z">
        <w:r>
          <w:rPr>
            <w:color w:val="000000"/>
          </w:rPr>
          <w:t xml:space="preserve">relatively </w:t>
        </w:r>
      </w:ins>
      <w:ins w:id="591" w:author="Nosofsky, Robert M." w:date="2020-06-09T10:39:00Z">
        <w:r>
          <w:rPr>
            <w:color w:val="000000"/>
          </w:rPr>
          <w:t>large</w:t>
        </w:r>
      </w:ins>
      <w:ins w:id="592" w:author="Nosofsky, Robert M." w:date="2020-06-09T10:41:00Z">
        <w:r>
          <w:rPr>
            <w:color w:val="000000"/>
          </w:rPr>
          <w:t>, and its summed similarity to the training examples of the contrast categories is relatively small</w:t>
        </w:r>
      </w:ins>
      <w:ins w:id="593" w:author="Nosofsky, Robert M." w:date="2020-06-09T10:42:00Z">
        <w:r>
          <w:rPr>
            <w:color w:val="000000"/>
          </w:rPr>
          <w:t>, then the test item will be accurately classified in the target category.  By contrast,</w:t>
        </w:r>
      </w:ins>
      <w:ins w:id="594" w:author="Nosofsky, Robert M." w:date="2020-06-09T10:43:00Z">
        <w:r>
          <w:rPr>
            <w:color w:val="000000"/>
          </w:rPr>
          <w:t xml:space="preserve"> old-new recognition decisions are based on an “absolute-summed-similarity</w:t>
        </w:r>
      </w:ins>
      <w:ins w:id="595" w:author="Nosofsky, Robert M." w:date="2020-06-09T10:44:00Z">
        <w:r>
          <w:rPr>
            <w:color w:val="000000"/>
          </w:rPr>
          <w:t>” rule:  the evidence in favor of an old decision is found by summing the similarity of a test item to all the training examples of all the categories.  Because different decision rules are involved, it is straightforward for the exemplar</w:t>
        </w:r>
      </w:ins>
      <w:ins w:id="596" w:author="Nosofsky, Robert M." w:date="2020-06-09T10:46:00Z">
        <w:r>
          <w:rPr>
            <w:color w:val="000000"/>
          </w:rPr>
          <w:t xml:space="preserve"> model</w:t>
        </w:r>
      </w:ins>
      <w:ins w:id="597" w:author="Nosofsky, Robert M." w:date="2020-06-09T10:44:00Z">
        <w:r>
          <w:rPr>
            <w:color w:val="000000"/>
          </w:rPr>
          <w:t xml:space="preserve"> to predict varieties of </w:t>
        </w:r>
      </w:ins>
      <w:ins w:id="598" w:author="Nosofsky, Robert M." w:date="2020-06-09T10:46:00Z">
        <w:r>
          <w:rPr>
            <w:color w:val="000000"/>
          </w:rPr>
          <w:t>“dissociations” in which, say, classification performance is highly accurate, while recognition performance is extremely poor</w:t>
        </w:r>
      </w:ins>
      <w:ins w:id="599" w:author="Nosofsky, Robert M." w:date="2020-06-09T10:49:00Z">
        <w:r w:rsidR="008B0826">
          <w:rPr>
            <w:color w:val="000000"/>
          </w:rPr>
          <w:t>; and vice-versa</w:t>
        </w:r>
      </w:ins>
      <w:ins w:id="600" w:author="Nosofsky, Robert M." w:date="2020-06-09T10:46:00Z">
        <w:r>
          <w:rPr>
            <w:color w:val="000000"/>
          </w:rPr>
          <w:t xml:space="preserve"> (for numerous examples, see, e.g., Nosofsky, 1988, 1991).</w:t>
        </w:r>
      </w:ins>
    </w:p>
    <w:p w14:paraId="1CDB0EFD" w14:textId="25692497" w:rsidR="004303F5" w:rsidRDefault="008B0826">
      <w:pPr>
        <w:pStyle w:val="NormalWeb"/>
        <w:spacing w:before="0" w:beforeAutospacing="0" w:after="0" w:afterAutospacing="0" w:line="480" w:lineRule="auto"/>
        <w:contextualSpacing/>
        <w:rPr>
          <w:ins w:id="601" w:author="Nosofsky, Robert M." w:date="2020-06-09T14:25:00Z"/>
          <w:color w:val="000000"/>
        </w:rPr>
        <w:pPrChange w:id="602" w:author="Nosofsky, Robert M." w:date="2020-06-08T11:01:00Z">
          <w:pPr>
            <w:pStyle w:val="NormalWeb"/>
            <w:spacing w:before="0" w:beforeAutospacing="0" w:after="0" w:afterAutospacing="0"/>
            <w:jc w:val="both"/>
          </w:pPr>
        </w:pPrChange>
      </w:pPr>
      <w:ins w:id="603" w:author="Nosofsky, Robert M." w:date="2020-06-09T10:49:00Z">
        <w:r>
          <w:rPr>
            <w:color w:val="000000"/>
          </w:rPr>
          <w:tab/>
        </w:r>
      </w:ins>
      <w:ins w:id="604" w:author="Nosofsky, Robert M." w:date="2020-06-09T14:32:00Z">
        <w:r w:rsidR="002B0448">
          <w:rPr>
            <w:color w:val="000000"/>
          </w:rPr>
          <w:t xml:space="preserve">From the perspective of the exemplar model, </w:t>
        </w:r>
      </w:ins>
      <w:ins w:id="605" w:author="Nosofsky, Robert M." w:date="2020-06-09T10:49:00Z">
        <w:r w:rsidR="002B0448">
          <w:rPr>
            <w:color w:val="000000"/>
          </w:rPr>
          <w:t>t</w:t>
        </w:r>
        <w:r>
          <w:rPr>
            <w:color w:val="000000"/>
          </w:rPr>
          <w:t>he basic scenario underlying the structure of Homa et al.</w:t>
        </w:r>
      </w:ins>
      <w:ins w:id="606" w:author="Nosofsky, Robert M." w:date="2020-06-09T10:50:00Z">
        <w:r>
          <w:rPr>
            <w:color w:val="000000"/>
          </w:rPr>
          <w:t>’</w:t>
        </w:r>
        <w:r w:rsidR="000F3DC7">
          <w:rPr>
            <w:color w:val="000000"/>
          </w:rPr>
          <w:t>s</w:t>
        </w:r>
      </w:ins>
      <w:ins w:id="607" w:author="Nosofsky, Robert M." w:date="2020-06-09T14:16:00Z">
        <w:r w:rsidR="000F3DC7">
          <w:rPr>
            <w:color w:val="000000"/>
          </w:rPr>
          <w:t xml:space="preserve"> (2019)</w:t>
        </w:r>
      </w:ins>
      <w:ins w:id="608" w:author="Nosofsky, Robert M." w:date="2020-06-09T10:50:00Z">
        <w:r w:rsidR="000F3DC7">
          <w:rPr>
            <w:color w:val="000000"/>
          </w:rPr>
          <w:t xml:space="preserve"> REP and NREP condition</w:t>
        </w:r>
        <w:r>
          <w:rPr>
            <w:color w:val="000000"/>
          </w:rPr>
          <w:t>s is illust</w:t>
        </w:r>
        <w:r w:rsidR="000F3DC7">
          <w:rPr>
            <w:color w:val="000000"/>
          </w:rPr>
          <w:t>rated schematically in Figure 1.</w:t>
        </w:r>
      </w:ins>
      <w:ins w:id="609" w:author="Nosofsky, Robert M." w:date="2020-06-09T14:16:00Z">
        <w:r w:rsidR="000F3DC7">
          <w:rPr>
            <w:color w:val="000000"/>
          </w:rPr>
          <w:t xml:space="preserve">  In each condition, the medium-old distortions that serve as training exemplars</w:t>
        </w:r>
      </w:ins>
      <w:ins w:id="610" w:author="Nosofsky, Robert M." w:date="2020-06-09T14:18:00Z">
        <w:r w:rsidR="007169E7">
          <w:rPr>
            <w:color w:val="000000"/>
          </w:rPr>
          <w:t xml:space="preserve"> (illustrated as x’s</w:t>
        </w:r>
        <w:r w:rsidR="000F3DC7">
          <w:rPr>
            <w:color w:val="000000"/>
          </w:rPr>
          <w:t>)</w:t>
        </w:r>
      </w:ins>
      <w:ins w:id="611" w:author="Nosofsky, Robert M." w:date="2020-06-09T14:16:00Z">
        <w:r w:rsidR="000F3DC7">
          <w:rPr>
            <w:color w:val="000000"/>
          </w:rPr>
          <w:t xml:space="preserve"> form </w:t>
        </w:r>
      </w:ins>
      <w:ins w:id="612" w:author="Nosofsky, Robert M." w:date="2020-06-09T14:17:00Z">
        <w:r w:rsidR="000F3DC7">
          <w:rPr>
            <w:color w:val="000000"/>
          </w:rPr>
          <w:t>clouds around the category prototypes from which they were generated.</w:t>
        </w:r>
      </w:ins>
      <w:ins w:id="613" w:author="Nosofsky, Robert M." w:date="2020-06-09T14:18:00Z">
        <w:r w:rsidR="000F3DC7">
          <w:rPr>
            <w:color w:val="000000"/>
          </w:rPr>
          <w:t xml:space="preserve">  In the REP condition, each individual training example is </w:t>
        </w:r>
      </w:ins>
      <w:ins w:id="614" w:author="Nosofsky, Robert M." w:date="2020-06-09T14:19:00Z">
        <w:r w:rsidR="000F3DC7">
          <w:rPr>
            <w:color w:val="000000"/>
          </w:rPr>
          <w:t>presented</w:t>
        </w:r>
      </w:ins>
      <w:ins w:id="615" w:author="Nosofsky, Robert M." w:date="2020-06-09T14:18:00Z">
        <w:r w:rsidR="000F3DC7">
          <w:rPr>
            <w:color w:val="000000"/>
          </w:rPr>
          <w:t xml:space="preserve"> </w:t>
        </w:r>
      </w:ins>
      <w:ins w:id="616" w:author="Nosofsky, Robert M." w:date="2020-06-09T14:19:00Z">
        <w:r w:rsidR="000F3DC7">
          <w:rPr>
            <w:color w:val="000000"/>
          </w:rPr>
          <w:t>multiple times, so has a very strong memory representation (illustrated as boldface x</w:t>
        </w:r>
      </w:ins>
      <w:ins w:id="617" w:author="Nosofsky, Robert M." w:date="2020-06-09T14:20:00Z">
        <w:r w:rsidR="000F3DC7">
          <w:rPr>
            <w:color w:val="000000"/>
          </w:rPr>
          <w:t xml:space="preserve">’s); by contrast, in the NREP condition, each </w:t>
        </w:r>
        <w:r w:rsidR="000F3DC7">
          <w:rPr>
            <w:color w:val="000000"/>
          </w:rPr>
          <w:lastRenderedPageBreak/>
          <w:t xml:space="preserve">individual training example is presented only once, so has a weak memory representation.  Note further that in the NREP condition, because so many individual training exemplars are generated from each prototype, the cloud that is produced will tend to be </w:t>
        </w:r>
      </w:ins>
      <w:ins w:id="618" w:author="Nosofsky, Robert M." w:date="2020-06-09T14:23:00Z">
        <w:r w:rsidR="000F3DC7">
          <w:rPr>
            <w:color w:val="000000"/>
          </w:rPr>
          <w:t>“</w:t>
        </w:r>
      </w:ins>
      <w:ins w:id="619" w:author="Nosofsky, Robert M." w:date="2020-06-09T14:20:00Z">
        <w:r w:rsidR="000F3DC7">
          <w:rPr>
            <w:color w:val="000000"/>
          </w:rPr>
          <w:t>denser</w:t>
        </w:r>
      </w:ins>
      <w:ins w:id="620" w:author="Nosofsky, Robert M." w:date="2020-06-09T14:23:00Z">
        <w:r w:rsidR="000F3DC7">
          <w:rPr>
            <w:color w:val="000000"/>
          </w:rPr>
          <w:t>”</w:t>
        </w:r>
      </w:ins>
      <w:ins w:id="621" w:author="Nosofsky, Robert M." w:date="2020-06-09T14:20:00Z">
        <w:r w:rsidR="000F3DC7">
          <w:rPr>
            <w:color w:val="000000"/>
          </w:rPr>
          <w:t xml:space="preserve"> than in the REP condition</w:t>
        </w:r>
      </w:ins>
      <w:ins w:id="622" w:author="Nosofsky, Robert M." w:date="2020-06-09T14:23:00Z">
        <w:r w:rsidR="000F3DC7">
          <w:rPr>
            <w:color w:val="000000"/>
          </w:rPr>
          <w:t>; in other words, it will tend to</w:t>
        </w:r>
      </w:ins>
      <w:ins w:id="623" w:author="Nosofsky, Robert M." w:date="2020-06-09T14:24:00Z">
        <w:r w:rsidR="000F3DC7">
          <w:rPr>
            <w:color w:val="000000"/>
          </w:rPr>
          <w:t xml:space="preserve"> provide better</w:t>
        </w:r>
      </w:ins>
      <w:ins w:id="624" w:author="Nosofsky, Robert M." w:date="2020-06-09T14:23:00Z">
        <w:r w:rsidR="000F3DC7">
          <w:rPr>
            <w:color w:val="000000"/>
          </w:rPr>
          <w:t xml:space="preserve"> “cover</w:t>
        </w:r>
      </w:ins>
      <w:ins w:id="625" w:author="Nosofsky, Robert M." w:date="2020-06-09T14:24:00Z">
        <w:r w:rsidR="000F3DC7">
          <w:rPr>
            <w:color w:val="000000"/>
          </w:rPr>
          <w:t>age</w:t>
        </w:r>
      </w:ins>
      <w:ins w:id="626" w:author="Nosofsky, Robert M." w:date="2020-06-09T14:23:00Z">
        <w:r w:rsidR="000F3DC7">
          <w:rPr>
            <w:color w:val="000000"/>
          </w:rPr>
          <w:t>” of the multidimensional space in which the category patterns are embedded.</w:t>
        </w:r>
      </w:ins>
    </w:p>
    <w:p w14:paraId="63CDFF52" w14:textId="4DAD70B9" w:rsidR="002B0448" w:rsidRDefault="002B0448">
      <w:pPr>
        <w:pStyle w:val="NormalWeb"/>
        <w:spacing w:before="0" w:beforeAutospacing="0" w:after="0" w:afterAutospacing="0" w:line="480" w:lineRule="auto"/>
        <w:contextualSpacing/>
        <w:rPr>
          <w:ins w:id="627" w:author="Nosofsky, Robert M." w:date="2020-06-09T14:31:00Z"/>
          <w:color w:val="000000"/>
        </w:rPr>
        <w:pPrChange w:id="628" w:author="Nosofsky, Robert M." w:date="2020-06-08T11:01:00Z">
          <w:pPr>
            <w:pStyle w:val="NormalWeb"/>
            <w:spacing w:before="0" w:beforeAutospacing="0" w:after="0" w:afterAutospacing="0"/>
            <w:jc w:val="both"/>
          </w:pPr>
        </w:pPrChange>
      </w:pPr>
      <w:ins w:id="629" w:author="Nosofsky, Robert M." w:date="2020-06-09T14:25:00Z">
        <w:r>
          <w:rPr>
            <w:color w:val="000000"/>
          </w:rPr>
          <w:tab/>
          <w:t xml:space="preserve">Now, suppose that an observer is tested with a </w:t>
        </w:r>
      </w:ins>
      <w:ins w:id="630" w:author="Nosofsky, Robert M." w:date="2020-06-09T14:34:00Z">
        <w:r>
          <w:rPr>
            <w:color w:val="000000"/>
          </w:rPr>
          <w:t xml:space="preserve">novel transfer </w:t>
        </w:r>
      </w:ins>
      <w:ins w:id="631" w:author="Nosofsky, Robert M." w:date="2020-06-09T14:25:00Z">
        <w:r>
          <w:rPr>
            <w:color w:val="000000"/>
          </w:rPr>
          <w:t>probe from one of the categories, say Catego</w:t>
        </w:r>
      </w:ins>
      <w:ins w:id="632" w:author="Nosofsky, Robert M." w:date="2020-06-09T14:26:00Z">
        <w:r>
          <w:rPr>
            <w:color w:val="000000"/>
          </w:rPr>
          <w:t>ry A</w:t>
        </w:r>
      </w:ins>
      <w:ins w:id="633" w:author="Nosofsky, Robert M." w:date="2020-06-09T17:04:00Z">
        <w:r w:rsidR="003C2080">
          <w:rPr>
            <w:color w:val="000000"/>
          </w:rPr>
          <w:t xml:space="preserve"> (illustrated schematically as the lower-case red “o” in</w:t>
        </w:r>
      </w:ins>
      <w:ins w:id="634" w:author="Nosofsky, Robert M." w:date="2020-06-09T17:05:00Z">
        <w:r w:rsidR="003C2080">
          <w:rPr>
            <w:color w:val="000000"/>
          </w:rPr>
          <w:t xml:space="preserve"> both the REP and NREP panels of</w:t>
        </w:r>
      </w:ins>
      <w:ins w:id="635" w:author="Nosofsky, Robert M." w:date="2020-06-09T17:04:00Z">
        <w:r w:rsidR="003C2080">
          <w:rPr>
            <w:color w:val="000000"/>
          </w:rPr>
          <w:t xml:space="preserve"> the figure)</w:t>
        </w:r>
      </w:ins>
      <w:ins w:id="636" w:author="Nosofsky, Robert M." w:date="2020-06-09T14:26:00Z">
        <w:r>
          <w:rPr>
            <w:color w:val="000000"/>
          </w:rPr>
          <w:t>.</w:t>
        </w:r>
      </w:ins>
      <w:ins w:id="637" w:author="Nosofsky, Robert M." w:date="2020-06-09T14:35:00Z">
        <w:r>
          <w:rPr>
            <w:color w:val="000000"/>
          </w:rPr>
          <w:t xml:space="preserve">  </w:t>
        </w:r>
        <w:r w:rsidR="00F56BE2">
          <w:rPr>
            <w:color w:val="000000"/>
          </w:rPr>
          <w:t>Note that t</w:t>
        </w:r>
        <w:r>
          <w:rPr>
            <w:color w:val="000000"/>
          </w:rPr>
          <w:t>he probe is generated using the same statistical-distortion algorithm as is used to generate the training examples.</w:t>
        </w:r>
      </w:ins>
      <w:ins w:id="638" w:author="Nosofsky, Robert M." w:date="2020-06-09T14:26:00Z">
        <w:r w:rsidR="00F56BE2">
          <w:rPr>
            <w:color w:val="000000"/>
          </w:rPr>
          <w:t xml:space="preserve">  </w:t>
        </w:r>
      </w:ins>
      <w:ins w:id="639" w:author="Nosofsky, Robert M." w:date="2020-06-10T11:16:00Z">
        <w:r w:rsidR="00F14442">
          <w:rPr>
            <w:color w:val="000000"/>
          </w:rPr>
          <w:t xml:space="preserve">Intuitively, </w:t>
        </w:r>
      </w:ins>
      <w:ins w:id="640" w:author="Nosofsky, Robert M." w:date="2020-06-09T14:26:00Z">
        <w:r w:rsidR="00F14442">
          <w:rPr>
            <w:color w:val="000000"/>
          </w:rPr>
          <w:t>i</w:t>
        </w:r>
        <w:r>
          <w:rPr>
            <w:color w:val="000000"/>
          </w:rPr>
          <w:t>t is easy to see that, regardless of whether an observer was trained in the REP condition or the NREP condition, the test probe will tend to have high relative similarity to the training examples of Category A, and low relative similarity to the training examples of Categories B and C.   Thus, classification accuracy</w:t>
        </w:r>
        <w:r w:rsidR="003C2080">
          <w:rPr>
            <w:color w:val="000000"/>
          </w:rPr>
          <w:t xml:space="preserve"> will tend to be high</w:t>
        </w:r>
      </w:ins>
      <w:ins w:id="641" w:author="Nosofsky, Robert M." w:date="2020-06-09T14:28:00Z">
        <w:r>
          <w:rPr>
            <w:color w:val="000000"/>
          </w:rPr>
          <w:t>, regardless of training condition.  The mere fact that no training example was ever repeated during the NREP condition has no bearing on that</w:t>
        </w:r>
      </w:ins>
      <w:ins w:id="642" w:author="Nosofsky, Robert M." w:date="2020-06-09T14:31:00Z">
        <w:r>
          <w:rPr>
            <w:color w:val="000000"/>
          </w:rPr>
          <w:t xml:space="preserve"> general</w:t>
        </w:r>
      </w:ins>
      <w:ins w:id="643" w:author="Nosofsky, Robert M." w:date="2020-06-09T14:28:00Z">
        <w:r>
          <w:rPr>
            <w:color w:val="000000"/>
          </w:rPr>
          <w:t xml:space="preserve"> prediction.</w:t>
        </w:r>
      </w:ins>
      <w:ins w:id="644" w:author="Nosofsky, Robert M." w:date="2020-06-09T14:30:00Z">
        <w:r>
          <w:rPr>
            <w:color w:val="000000"/>
          </w:rPr>
          <w:t xml:space="preserve">  (In the formal modeling analyses, we will address more fine-grained predictions involving the patterns of classification</w:t>
        </w:r>
      </w:ins>
      <w:ins w:id="645" w:author="Nosofsky, Robert M." w:date="2020-06-09T14:33:00Z">
        <w:r>
          <w:rPr>
            <w:color w:val="000000"/>
          </w:rPr>
          <w:t xml:space="preserve"> transfer</w:t>
        </w:r>
      </w:ins>
      <w:ins w:id="646" w:author="Nosofsky, Robert M." w:date="2020-06-09T14:30:00Z">
        <w:r>
          <w:rPr>
            <w:color w:val="000000"/>
          </w:rPr>
          <w:t xml:space="preserve"> accuracy</w:t>
        </w:r>
      </w:ins>
      <w:ins w:id="647" w:author="Nosofsky, Robert M." w:date="2020-06-11T08:38:00Z">
        <w:r w:rsidR="007169E7">
          <w:rPr>
            <w:color w:val="000000"/>
          </w:rPr>
          <w:t xml:space="preserve"> reported by Homa et al</w:t>
        </w:r>
      </w:ins>
      <w:ins w:id="648" w:author="Nosofsky, Robert M." w:date="2020-06-09T14:30:00Z">
        <w:r>
          <w:rPr>
            <w:color w:val="000000"/>
          </w:rPr>
          <w:t>.)</w:t>
        </w:r>
      </w:ins>
    </w:p>
    <w:p w14:paraId="5094718A" w14:textId="4008F87C" w:rsidR="009502CD" w:rsidRDefault="002B0448">
      <w:pPr>
        <w:pStyle w:val="NormalWeb"/>
        <w:spacing w:before="0" w:beforeAutospacing="0" w:after="0" w:afterAutospacing="0" w:line="480" w:lineRule="auto"/>
        <w:contextualSpacing/>
        <w:rPr>
          <w:ins w:id="649" w:author="Nosofsky, Robert M." w:date="2020-06-09T14:50:00Z"/>
          <w:color w:val="000000"/>
        </w:rPr>
        <w:pPrChange w:id="650" w:author="Nosofsky, Robert M." w:date="2020-06-08T11:01:00Z">
          <w:pPr>
            <w:pStyle w:val="NormalWeb"/>
            <w:spacing w:before="0" w:beforeAutospacing="0" w:after="0" w:afterAutospacing="0"/>
            <w:jc w:val="both"/>
          </w:pPr>
        </w:pPrChange>
      </w:pPr>
      <w:ins w:id="651" w:author="Nosofsky, Robert M." w:date="2020-06-09T14:31:00Z">
        <w:r>
          <w:rPr>
            <w:color w:val="000000"/>
          </w:rPr>
          <w:tab/>
          <w:t>By contrast, according to the exemplar model, the predicted patterns of old-new</w:t>
        </w:r>
      </w:ins>
      <w:ins w:id="652" w:author="Nosofsky, Robert M." w:date="2020-06-09T14:36:00Z">
        <w:r w:rsidR="00F56BE2">
          <w:rPr>
            <w:color w:val="000000"/>
          </w:rPr>
          <w:t xml:space="preserve"> </w:t>
        </w:r>
      </w:ins>
      <w:ins w:id="653" w:author="Nosofsky, Robert M." w:date="2020-06-09T14:31:00Z">
        <w:r>
          <w:rPr>
            <w:color w:val="000000"/>
          </w:rPr>
          <w:t>recognition will depend crucially</w:t>
        </w:r>
      </w:ins>
      <w:ins w:id="654" w:author="Nosofsky, Robert M." w:date="2020-06-09T14:36:00Z">
        <w:r w:rsidR="00F56BE2">
          <w:rPr>
            <w:color w:val="000000"/>
          </w:rPr>
          <w:t xml:space="preserve"> on whether observers were trained in the REP condition or the NREP condition.  A fundamental component </w:t>
        </w:r>
      </w:ins>
      <w:ins w:id="655" w:author="Nosofsky, Robert M." w:date="2020-06-09T14:37:00Z">
        <w:r w:rsidR="00F56BE2">
          <w:rPr>
            <w:color w:val="000000"/>
          </w:rPr>
          <w:t>assumption</w:t>
        </w:r>
      </w:ins>
      <w:ins w:id="656" w:author="Nosofsky, Robert M." w:date="2020-06-09T14:36:00Z">
        <w:r w:rsidR="00F56BE2">
          <w:rPr>
            <w:color w:val="000000"/>
          </w:rPr>
          <w:t xml:space="preserve"> </w:t>
        </w:r>
      </w:ins>
      <w:ins w:id="657" w:author="Nosofsky, Robert M." w:date="2020-06-09T14:37:00Z">
        <w:r w:rsidR="00F56BE2">
          <w:rPr>
            <w:color w:val="000000"/>
          </w:rPr>
          <w:t xml:space="preserve">of exemplar models is that the similarity between patterns decreases exponentially with </w:t>
        </w:r>
      </w:ins>
      <w:ins w:id="658" w:author="Nosofsky, Robert M." w:date="2020-06-10T11:18:00Z">
        <w:r w:rsidR="00F14442">
          <w:rPr>
            <w:color w:val="000000"/>
          </w:rPr>
          <w:t xml:space="preserve">their </w:t>
        </w:r>
      </w:ins>
      <w:ins w:id="659" w:author="Nosofsky, Robert M." w:date="2020-06-09T14:37:00Z">
        <w:r w:rsidR="00F56BE2">
          <w:rPr>
            <w:color w:val="000000"/>
          </w:rPr>
          <w:t xml:space="preserve">distance in psychological space (Shepard, 1987).  An item is maximally similar to itself, and the similarity tends to drop off rapidly as the distance between patterns increases.   </w:t>
        </w:r>
      </w:ins>
      <w:ins w:id="660" w:author="Nosofsky, Robert M." w:date="2020-06-09T14:41:00Z">
        <w:r w:rsidR="00F56BE2">
          <w:rPr>
            <w:color w:val="000000"/>
          </w:rPr>
          <w:t xml:space="preserve">Therefore, </w:t>
        </w:r>
      </w:ins>
      <w:ins w:id="661" w:author="Nosofsky, Robert M." w:date="2020-06-09T14:37:00Z">
        <w:r w:rsidR="00F56BE2">
          <w:rPr>
            <w:color w:val="000000"/>
          </w:rPr>
          <w:t xml:space="preserve">in the REP condition, old-new recognition discrimination between old- and new-medium distortions will tend to be high, for </w:t>
        </w:r>
        <w:r w:rsidR="00F56BE2">
          <w:rPr>
            <w:color w:val="000000"/>
          </w:rPr>
          <w:lastRenderedPageBreak/>
          <w:t>two reasons.</w:t>
        </w:r>
      </w:ins>
      <w:ins w:id="662" w:author="Nosofsky, Robert M." w:date="2020-06-09T14:42:00Z">
        <w:r w:rsidR="00F56BE2">
          <w:rPr>
            <w:color w:val="000000"/>
          </w:rPr>
          <w:t xml:space="preserve">  First, in computing absolute summed similarity, the</w:t>
        </w:r>
      </w:ins>
      <w:ins w:id="663" w:author="Nosofsky, Robert M." w:date="2020-06-09T14:54:00Z">
        <w:r w:rsidR="009502CD">
          <w:rPr>
            <w:color w:val="000000"/>
          </w:rPr>
          <w:t xml:space="preserve"> maximal</w:t>
        </w:r>
      </w:ins>
      <w:ins w:id="664" w:author="Nosofsky, Robert M." w:date="2020-06-09T14:42:00Z">
        <w:r w:rsidR="00F56BE2">
          <w:rPr>
            <w:color w:val="000000"/>
          </w:rPr>
          <w:t xml:space="preserve"> self-match of an old test item</w:t>
        </w:r>
      </w:ins>
      <w:ins w:id="665" w:author="Nosofsky, Robert M." w:date="2020-06-09T17:01:00Z">
        <w:r w:rsidR="003C2080">
          <w:rPr>
            <w:color w:val="000000"/>
          </w:rPr>
          <w:t xml:space="preserve"> to its representation in memory</w:t>
        </w:r>
      </w:ins>
      <w:ins w:id="666" w:author="Nosofsky, Robert M." w:date="2020-06-09T14:42:00Z">
        <w:r w:rsidR="00F56BE2">
          <w:rPr>
            <w:color w:val="000000"/>
          </w:rPr>
          <w:t xml:space="preserve"> is multiplied N times, where N is the number of repetitions of the item</w:t>
        </w:r>
      </w:ins>
      <w:ins w:id="667" w:author="Nosofsky, Robert M." w:date="2020-06-09T14:44:00Z">
        <w:r w:rsidR="00F56BE2">
          <w:rPr>
            <w:color w:val="000000"/>
          </w:rPr>
          <w:t xml:space="preserve"> during training.  This </w:t>
        </w:r>
      </w:ins>
      <w:ins w:id="668" w:author="Nosofsky, Robert M." w:date="2020-06-10T19:48:00Z">
        <w:r w:rsidR="0017090C">
          <w:rPr>
            <w:color w:val="000000"/>
          </w:rPr>
          <w:t xml:space="preserve">multiplied </w:t>
        </w:r>
      </w:ins>
      <w:ins w:id="669" w:author="Nosofsky, Robert M." w:date="2020-06-09T14:44:00Z">
        <w:r w:rsidR="00F56BE2">
          <w:rPr>
            <w:color w:val="000000"/>
          </w:rPr>
          <w:t>self-match contribution domi</w:t>
        </w:r>
        <w:r w:rsidR="004B07E0">
          <w:rPr>
            <w:color w:val="000000"/>
          </w:rPr>
          <w:t>nates the absolute summed-</w:t>
        </w:r>
        <w:r w:rsidR="00F56BE2">
          <w:rPr>
            <w:color w:val="000000"/>
          </w:rPr>
          <w:t>similarity computation</w:t>
        </w:r>
      </w:ins>
      <w:ins w:id="670" w:author="Nosofsky, Robert M." w:date="2020-06-09T17:08:00Z">
        <w:r w:rsidR="003C2080">
          <w:rPr>
            <w:color w:val="000000"/>
          </w:rPr>
          <w:t xml:space="preserve"> in the REP condition</w:t>
        </w:r>
      </w:ins>
      <w:ins w:id="671" w:author="Nosofsky, Robert M." w:date="2020-06-09T14:46:00Z">
        <w:r w:rsidR="009502CD">
          <w:rPr>
            <w:color w:val="000000"/>
          </w:rPr>
          <w:t xml:space="preserve">, providing old test items with a strong recognition signal.  The </w:t>
        </w:r>
      </w:ins>
      <w:ins w:id="672" w:author="Nosofsky, Robert M." w:date="2020-06-09T14:47:00Z">
        <w:r w:rsidR="003C2080">
          <w:rPr>
            <w:color w:val="000000"/>
          </w:rPr>
          <w:t>recognition signal is much weaker</w:t>
        </w:r>
        <w:r w:rsidR="009502CD">
          <w:rPr>
            <w:color w:val="000000"/>
          </w:rPr>
          <w:t xml:space="preserve"> for the new test items, because no self-match contribution</w:t>
        </w:r>
      </w:ins>
      <w:ins w:id="673" w:author="Nosofsky, Robert M." w:date="2020-06-09T14:48:00Z">
        <w:r w:rsidR="009502CD">
          <w:rPr>
            <w:color w:val="000000"/>
          </w:rPr>
          <w:t xml:space="preserve"> to the absolute summed-similarity computation</w:t>
        </w:r>
      </w:ins>
      <w:ins w:id="674" w:author="Nosofsky, Robert M." w:date="2020-06-09T14:47:00Z">
        <w:r w:rsidR="009502CD">
          <w:rPr>
            <w:color w:val="000000"/>
          </w:rPr>
          <w:t xml:space="preserve"> is present.</w:t>
        </w:r>
      </w:ins>
      <w:ins w:id="675" w:author="Nosofsky, Robert M." w:date="2020-06-09T14:49:00Z">
        <w:r w:rsidR="009502CD">
          <w:rPr>
            <w:color w:val="000000"/>
          </w:rPr>
          <w:t xml:space="preserve">  Second, because the cloud of training examples tends to be </w:t>
        </w:r>
      </w:ins>
      <w:ins w:id="676" w:author="Nosofsky, Robert M." w:date="2020-06-09T14:50:00Z">
        <w:r w:rsidR="009502CD">
          <w:rPr>
            <w:color w:val="000000"/>
          </w:rPr>
          <w:t xml:space="preserve">“sparse” in the REP condition, many of the new distortions that are tested in that condition will not have any close old-training-example neighbors, leading to an </w:t>
        </w:r>
      </w:ins>
      <w:ins w:id="677" w:author="Nosofsky, Robert M." w:date="2020-06-10T11:20:00Z">
        <w:r w:rsidR="00F14442">
          <w:rPr>
            <w:color w:val="000000"/>
          </w:rPr>
          <w:t xml:space="preserve">even lower </w:t>
        </w:r>
      </w:ins>
      <w:ins w:id="678" w:author="Nosofsky, Robert M." w:date="2020-06-09T14:50:00Z">
        <w:r w:rsidR="009502CD">
          <w:rPr>
            <w:color w:val="000000"/>
          </w:rPr>
          <w:t>absolute-summed-similarity sign</w:t>
        </w:r>
        <w:r w:rsidR="00F14442">
          <w:rPr>
            <w:color w:val="000000"/>
          </w:rPr>
          <w:t>al</w:t>
        </w:r>
        <w:r w:rsidR="009502CD">
          <w:rPr>
            <w:color w:val="000000"/>
          </w:rPr>
          <w:t>.</w:t>
        </w:r>
      </w:ins>
    </w:p>
    <w:p w14:paraId="7D206DEB" w14:textId="2A1A9901" w:rsidR="00D2193D" w:rsidRDefault="009502CD">
      <w:pPr>
        <w:pStyle w:val="NormalWeb"/>
        <w:spacing w:before="0" w:beforeAutospacing="0" w:after="0" w:afterAutospacing="0" w:line="480" w:lineRule="auto"/>
        <w:contextualSpacing/>
        <w:rPr>
          <w:ins w:id="679" w:author="Nosofsky, Robert M." w:date="2020-06-09T15:04:00Z"/>
          <w:color w:val="000000"/>
        </w:rPr>
        <w:pPrChange w:id="680" w:author="Nosofsky, Robert M." w:date="2020-06-08T11:01:00Z">
          <w:pPr>
            <w:pStyle w:val="NormalWeb"/>
            <w:spacing w:before="0" w:beforeAutospacing="0" w:after="0" w:afterAutospacing="0"/>
            <w:jc w:val="both"/>
          </w:pPr>
        </w:pPrChange>
      </w:pPr>
      <w:ins w:id="681" w:author="Nosofsky, Robert M." w:date="2020-06-09T14:52:00Z">
        <w:r>
          <w:rPr>
            <w:color w:val="000000"/>
          </w:rPr>
          <w:tab/>
          <w:t>The situation is quite different in the NREP condition, as illustrated schematically in the bottom panel of Figure 1.</w:t>
        </w:r>
      </w:ins>
      <w:ins w:id="682" w:author="Nosofsky, Robert M." w:date="2020-06-09T14:56:00Z">
        <w:r w:rsidR="00456B83">
          <w:rPr>
            <w:color w:val="000000"/>
          </w:rPr>
          <w:t xml:space="preserve">  Here, each training example has been presented only once.  </w:t>
        </w:r>
      </w:ins>
      <w:ins w:id="683" w:author="Nosofsky, Robert M." w:date="2020-06-09T17:10:00Z">
        <w:r w:rsidR="00BC6F4F">
          <w:rPr>
            <w:color w:val="000000"/>
          </w:rPr>
          <w:t xml:space="preserve">Thus, </w:t>
        </w:r>
      </w:ins>
      <w:ins w:id="684" w:author="Nosofsky, Robert M." w:date="2020-06-09T14:57:00Z">
        <w:r w:rsidR="00BC6F4F">
          <w:rPr>
            <w:color w:val="000000"/>
          </w:rPr>
          <w:t>w</w:t>
        </w:r>
        <w:r w:rsidR="00456B83">
          <w:rPr>
            <w:color w:val="000000"/>
          </w:rPr>
          <w:t xml:space="preserve">hen tested with an old </w:t>
        </w:r>
      </w:ins>
      <w:ins w:id="685" w:author="Nosofsky, Robert M." w:date="2020-06-10T19:49:00Z">
        <w:r w:rsidR="0017090C">
          <w:rPr>
            <w:color w:val="000000"/>
          </w:rPr>
          <w:t xml:space="preserve">training </w:t>
        </w:r>
      </w:ins>
      <w:ins w:id="686" w:author="Nosofsky, Robert M." w:date="2020-06-09T14:57:00Z">
        <w:r w:rsidR="00456B83">
          <w:rPr>
            <w:color w:val="000000"/>
          </w:rPr>
          <w:t xml:space="preserve">item, </w:t>
        </w:r>
      </w:ins>
      <w:ins w:id="687" w:author="Nosofsky, Robert M." w:date="2020-06-09T14:56:00Z">
        <w:r w:rsidR="00456B83">
          <w:rPr>
            <w:color w:val="000000"/>
          </w:rPr>
          <w:t>there is only a single self-match contribution made to the absolute-summed-similarity signal</w:t>
        </w:r>
      </w:ins>
      <w:ins w:id="688" w:author="Nosofsky, Robert M." w:date="2020-06-09T14:57:00Z">
        <w:r w:rsidR="00456B83">
          <w:rPr>
            <w:color w:val="000000"/>
          </w:rPr>
          <w:t xml:space="preserve">.  The relative contribution </w:t>
        </w:r>
      </w:ins>
      <w:ins w:id="689" w:author="Nosofsky, Robert M." w:date="2020-06-09T14:58:00Z">
        <w:r w:rsidR="00456B83">
          <w:rPr>
            <w:color w:val="000000"/>
          </w:rPr>
          <w:t xml:space="preserve">of the single self-match </w:t>
        </w:r>
      </w:ins>
      <w:ins w:id="690" w:author="Nosofsky, Robert M." w:date="2020-06-09T14:57:00Z">
        <w:r w:rsidR="00456B83">
          <w:rPr>
            <w:color w:val="000000"/>
          </w:rPr>
          <w:t>is “swamped” by the similarity of the test item</w:t>
        </w:r>
      </w:ins>
      <w:ins w:id="691" w:author="Nosofsky, Robert M." w:date="2020-06-09T14:58:00Z">
        <w:r w:rsidR="00456B83">
          <w:rPr>
            <w:color w:val="000000"/>
          </w:rPr>
          <w:t xml:space="preserve"> to all the other item</w:t>
        </w:r>
      </w:ins>
      <w:ins w:id="692" w:author="Nosofsky, Robert M." w:date="2020-06-09T14:59:00Z">
        <w:r w:rsidR="00456B83">
          <w:rPr>
            <w:color w:val="000000"/>
          </w:rPr>
          <w:t>s</w:t>
        </w:r>
      </w:ins>
      <w:ins w:id="693" w:author="Nosofsky, Robert M." w:date="2020-06-09T14:58:00Z">
        <w:r w:rsidR="00456B83">
          <w:rPr>
            <w:color w:val="000000"/>
          </w:rPr>
          <w:t xml:space="preserve"> presented during training.</w:t>
        </w:r>
      </w:ins>
      <w:ins w:id="694" w:author="Nosofsky, Robert M." w:date="2020-06-09T15:00:00Z">
        <w:r w:rsidR="00456B83">
          <w:rPr>
            <w:color w:val="000000"/>
          </w:rPr>
          <w:t xml:space="preserve"> </w:t>
        </w:r>
      </w:ins>
      <w:ins w:id="695" w:author="Nosofsky, Robert M." w:date="2020-06-09T15:04:00Z">
        <w:r w:rsidR="00D2193D">
          <w:rPr>
            <w:color w:val="000000"/>
          </w:rPr>
          <w:t xml:space="preserve"> </w:t>
        </w:r>
      </w:ins>
      <w:ins w:id="696" w:author="Nosofsky, Robert M." w:date="2020-06-09T15:00:00Z">
        <w:r w:rsidR="00456B83">
          <w:rPr>
            <w:color w:val="000000"/>
          </w:rPr>
          <w:t xml:space="preserve">Furthermore, </w:t>
        </w:r>
      </w:ins>
      <w:ins w:id="697" w:author="Nosofsky, Robert M." w:date="2020-06-09T15:04:00Z">
        <w:r w:rsidR="00D2193D">
          <w:rPr>
            <w:color w:val="000000"/>
          </w:rPr>
          <w:t xml:space="preserve">because the cloud </w:t>
        </w:r>
        <w:r w:rsidR="00BC6F4F">
          <w:rPr>
            <w:color w:val="000000"/>
          </w:rPr>
          <w:t>of training examples is “dense” in the NREP condition,</w:t>
        </w:r>
        <w:r w:rsidR="00D2193D">
          <w:rPr>
            <w:color w:val="000000"/>
          </w:rPr>
          <w:t xml:space="preserve"> it is highly likely that each tested new medium distortion will be highly similar to at lea</w:t>
        </w:r>
        <w:r w:rsidR="00F14442">
          <w:rPr>
            <w:color w:val="000000"/>
          </w:rPr>
          <w:t>st some</w:t>
        </w:r>
        <w:r w:rsidR="00D2193D">
          <w:rPr>
            <w:color w:val="000000"/>
          </w:rPr>
          <w:t xml:space="preserve"> of the old training examples.  </w:t>
        </w:r>
      </w:ins>
      <w:ins w:id="698" w:author="Nosofsky, Robert M." w:date="2020-06-09T15:05:00Z">
        <w:r w:rsidR="00D2193D">
          <w:rPr>
            <w:color w:val="000000"/>
          </w:rPr>
          <w:t xml:space="preserve">A consequence is that there may be virtually no difference between the </w:t>
        </w:r>
      </w:ins>
      <w:ins w:id="699" w:author="Nosofsky, Robert M." w:date="2020-06-09T15:06:00Z">
        <w:r w:rsidR="00D2193D">
          <w:rPr>
            <w:color w:val="000000"/>
          </w:rPr>
          <w:t>absolute-summed-similarity signals associated with the old- and new-medium distortions in Homa et al.</w:t>
        </w:r>
      </w:ins>
      <w:ins w:id="700" w:author="Nosofsky, Robert M." w:date="2020-06-09T15:07:00Z">
        <w:r w:rsidR="00D2193D">
          <w:rPr>
            <w:color w:val="000000"/>
          </w:rPr>
          <w:t>’s (2019) NREP condition</w:t>
        </w:r>
        <w:r w:rsidR="00AA30C4">
          <w:rPr>
            <w:color w:val="000000"/>
          </w:rPr>
          <w:t xml:space="preserve">.   Thus, old-new </w:t>
        </w:r>
      </w:ins>
      <w:ins w:id="701" w:author="Nosofsky, Robert M." w:date="2020-06-09T15:08:00Z">
        <w:r w:rsidR="00AA30C4">
          <w:rPr>
            <w:color w:val="000000"/>
          </w:rPr>
          <w:t>recognition</w:t>
        </w:r>
      </w:ins>
      <w:ins w:id="702" w:author="Nosofsky, Robert M." w:date="2020-06-09T15:07:00Z">
        <w:r w:rsidR="00AA30C4">
          <w:rPr>
            <w:color w:val="000000"/>
          </w:rPr>
          <w:t xml:space="preserve"> </w:t>
        </w:r>
      </w:ins>
      <w:ins w:id="703" w:author="Nosofsky, Robert M." w:date="2020-06-09T15:08:00Z">
        <w:r w:rsidR="00AA30C4">
          <w:rPr>
            <w:color w:val="000000"/>
          </w:rPr>
          <w:t>discrimination would tend to be quite poor in that condition.</w:t>
        </w:r>
      </w:ins>
    </w:p>
    <w:p w14:paraId="2415FC4B" w14:textId="588A3A66" w:rsidR="00D2193D" w:rsidRDefault="00AA30C4">
      <w:pPr>
        <w:pStyle w:val="NormalWeb"/>
        <w:spacing w:before="0" w:beforeAutospacing="0" w:after="0" w:afterAutospacing="0" w:line="480" w:lineRule="auto"/>
        <w:contextualSpacing/>
        <w:rPr>
          <w:ins w:id="704" w:author="Nosofsky, Robert M." w:date="2020-06-09T15:05:00Z"/>
          <w:color w:val="000000"/>
        </w:rPr>
        <w:pPrChange w:id="705" w:author="Nosofsky, Robert M." w:date="2020-06-08T11:01:00Z">
          <w:pPr>
            <w:pStyle w:val="NormalWeb"/>
            <w:spacing w:before="0" w:beforeAutospacing="0" w:after="0" w:afterAutospacing="0"/>
            <w:jc w:val="both"/>
          </w:pPr>
        </w:pPrChange>
      </w:pPr>
      <w:ins w:id="706" w:author="Nosofsky, Robert M." w:date="2020-06-09T15:08:00Z">
        <w:r>
          <w:rPr>
            <w:color w:val="000000"/>
          </w:rPr>
          <w:tab/>
          <w:t xml:space="preserve">In the remainder of this section, we attempt to go beyond the intuitions offered above by developing a formal simulation-based </w:t>
        </w:r>
      </w:ins>
      <w:ins w:id="707" w:author="Nosofsky, Robert M." w:date="2020-06-09T15:09:00Z">
        <w:r>
          <w:rPr>
            <w:color w:val="000000"/>
          </w:rPr>
          <w:t>modeling</w:t>
        </w:r>
      </w:ins>
      <w:ins w:id="708" w:author="Nosofsky, Robert M." w:date="2020-06-09T15:08:00Z">
        <w:r>
          <w:rPr>
            <w:color w:val="000000"/>
          </w:rPr>
          <w:t xml:space="preserve"> accoun</w:t>
        </w:r>
      </w:ins>
      <w:ins w:id="709" w:author="Nosofsky, Robert M." w:date="2020-06-09T15:09:00Z">
        <w:r>
          <w:rPr>
            <w:color w:val="000000"/>
          </w:rPr>
          <w:t xml:space="preserve">t of the detailed classification and recognition </w:t>
        </w:r>
      </w:ins>
      <w:ins w:id="710" w:author="Nosofsky, Robert M." w:date="2020-06-09T15:10:00Z">
        <w:r>
          <w:rPr>
            <w:color w:val="000000"/>
          </w:rPr>
          <w:t xml:space="preserve">transfer </w:t>
        </w:r>
      </w:ins>
      <w:ins w:id="711" w:author="Nosofsky, Robert M." w:date="2020-06-09T15:09:00Z">
        <w:r>
          <w:rPr>
            <w:color w:val="000000"/>
          </w:rPr>
          <w:t>data reported by Homa et al.</w:t>
        </w:r>
      </w:ins>
      <w:ins w:id="712" w:author="Nosofsky, Robert M." w:date="2020-06-09T15:10:00Z">
        <w:r>
          <w:rPr>
            <w:color w:val="000000"/>
          </w:rPr>
          <w:t xml:space="preserve"> </w:t>
        </w:r>
      </w:ins>
      <w:ins w:id="713" w:author="Nosofsky, Robert M." w:date="2020-06-09T15:09:00Z">
        <w:r>
          <w:rPr>
            <w:color w:val="000000"/>
          </w:rPr>
          <w:t>(2019)</w:t>
        </w:r>
      </w:ins>
      <w:ins w:id="714" w:author="Nosofsky, Robert M." w:date="2020-06-09T15:10:00Z">
        <w:r>
          <w:rPr>
            <w:color w:val="000000"/>
          </w:rPr>
          <w:t xml:space="preserve"> in both the REP and NREP conditions.</w:t>
        </w:r>
      </w:ins>
      <w:ins w:id="715" w:author="Nosofsky, Robert M." w:date="2020-06-09T15:09:00Z">
        <w:r>
          <w:rPr>
            <w:color w:val="000000"/>
          </w:rPr>
          <w:t xml:space="preserve"> </w:t>
        </w:r>
      </w:ins>
    </w:p>
    <w:p w14:paraId="52025072" w14:textId="7197DDC5" w:rsidR="002B0448" w:rsidRPr="006E59F6" w:rsidRDefault="00456B83">
      <w:pPr>
        <w:pStyle w:val="NormalWeb"/>
        <w:spacing w:before="0" w:beforeAutospacing="0" w:after="0" w:afterAutospacing="0" w:line="480" w:lineRule="auto"/>
        <w:contextualSpacing/>
        <w:rPr>
          <w:ins w:id="716" w:author="Nosofsky, Robert M." w:date="2020-06-08T11:10:00Z"/>
          <w:color w:val="000000"/>
        </w:rPr>
        <w:pPrChange w:id="717" w:author="Nosofsky, Robert M." w:date="2020-06-08T11:01:00Z">
          <w:pPr>
            <w:pStyle w:val="NormalWeb"/>
            <w:spacing w:before="0" w:beforeAutospacing="0" w:after="0" w:afterAutospacing="0"/>
            <w:jc w:val="both"/>
          </w:pPr>
        </w:pPrChange>
      </w:pPr>
      <w:ins w:id="718" w:author="Nosofsky, Robert M." w:date="2020-06-09T14:59:00Z">
        <w:r>
          <w:rPr>
            <w:color w:val="000000"/>
          </w:rPr>
          <w:lastRenderedPageBreak/>
          <w:t xml:space="preserve">.  </w:t>
        </w:r>
      </w:ins>
      <w:ins w:id="719" w:author="Nosofsky, Robert M." w:date="2020-06-09T14:58:00Z">
        <w:r>
          <w:rPr>
            <w:color w:val="000000"/>
          </w:rPr>
          <w:t xml:space="preserve">  </w:t>
        </w:r>
      </w:ins>
      <w:ins w:id="720" w:author="Nosofsky, Robert M." w:date="2020-06-09T14:57:00Z">
        <w:r>
          <w:rPr>
            <w:color w:val="000000"/>
          </w:rPr>
          <w:t xml:space="preserve"> </w:t>
        </w:r>
      </w:ins>
      <w:ins w:id="721" w:author="Nosofsky, Robert M." w:date="2020-06-09T14:37:00Z">
        <w:r w:rsidR="00F56BE2">
          <w:rPr>
            <w:color w:val="000000"/>
          </w:rPr>
          <w:t xml:space="preserve">  </w:t>
        </w:r>
      </w:ins>
    </w:p>
    <w:p w14:paraId="264E61EB" w14:textId="77777777" w:rsidR="00216B7D" w:rsidRDefault="007C2739">
      <w:pPr>
        <w:pStyle w:val="NormalWeb"/>
        <w:spacing w:before="0" w:beforeAutospacing="0" w:after="0" w:afterAutospacing="0" w:line="480" w:lineRule="auto"/>
        <w:contextualSpacing/>
        <w:rPr>
          <w:ins w:id="722" w:author="Nosofsky, Robert M." w:date="2020-06-09T17:17:00Z"/>
          <w:color w:val="000000"/>
        </w:rPr>
        <w:pPrChange w:id="723" w:author="Nosofsky, Robert M." w:date="2020-06-08T11:29:00Z">
          <w:pPr>
            <w:pStyle w:val="NormalWeb"/>
            <w:spacing w:before="0" w:beforeAutospacing="0" w:after="0" w:afterAutospacing="0"/>
            <w:jc w:val="both"/>
          </w:pPr>
        </w:pPrChange>
      </w:pPr>
      <w:r w:rsidRPr="00C16167">
        <w:rPr>
          <w:color w:val="000000"/>
        </w:rPr>
        <w:t xml:space="preserve"> </w:t>
      </w:r>
      <w:ins w:id="724" w:author="Nosofsky, Robert M." w:date="2020-06-09T17:16:00Z">
        <w:r w:rsidR="00216B7D">
          <w:rPr>
            <w:color w:val="000000"/>
            <w:u w:val="single"/>
          </w:rPr>
          <w:t>Simulation-Based Exemplar-Modeling Account</w:t>
        </w:r>
      </w:ins>
    </w:p>
    <w:p w14:paraId="7F30F807" w14:textId="6A4D336C" w:rsidR="00747128" w:rsidRDefault="00216B7D">
      <w:pPr>
        <w:pStyle w:val="NormalWeb"/>
        <w:spacing w:before="0" w:beforeAutospacing="0" w:after="0" w:afterAutospacing="0" w:line="480" w:lineRule="auto"/>
        <w:contextualSpacing/>
        <w:rPr>
          <w:ins w:id="725" w:author="Nosofsky, Robert M." w:date="2020-06-09T17:38:00Z"/>
          <w:color w:val="000000"/>
        </w:rPr>
        <w:pPrChange w:id="726" w:author="Nosofsky, Robert M." w:date="2020-06-08T11:29:00Z">
          <w:pPr>
            <w:pStyle w:val="NormalWeb"/>
            <w:spacing w:before="0" w:beforeAutospacing="0" w:after="0" w:afterAutospacing="0"/>
            <w:jc w:val="both"/>
          </w:pPr>
        </w:pPrChange>
      </w:pPr>
      <w:ins w:id="727" w:author="Nosofsky, Robert M." w:date="2020-06-09T17:17:00Z">
        <w:r>
          <w:rPr>
            <w:color w:val="000000"/>
          </w:rPr>
          <w:tab/>
          <w:t>Although Homa et al.</w:t>
        </w:r>
      </w:ins>
      <w:ins w:id="728" w:author="Nosofsky, Robert M." w:date="2020-06-11T08:43:00Z">
        <w:r w:rsidR="005E4B06">
          <w:rPr>
            <w:color w:val="000000"/>
          </w:rPr>
          <w:t xml:space="preserve"> (2019)</w:t>
        </w:r>
      </w:ins>
      <w:ins w:id="729" w:author="Nosofsky, Robert M." w:date="2020-06-09T17:17:00Z">
        <w:r>
          <w:rPr>
            <w:color w:val="000000"/>
          </w:rPr>
          <w:t xml:space="preserve"> presented certain </w:t>
        </w:r>
      </w:ins>
      <w:ins w:id="730" w:author="Nosofsky, Robert M." w:date="2020-06-09T17:18:00Z">
        <w:r>
          <w:rPr>
            <w:color w:val="000000"/>
          </w:rPr>
          <w:t>formal-</w:t>
        </w:r>
      </w:ins>
      <w:ins w:id="731" w:author="Nosofsky, Robert M." w:date="2020-06-09T17:17:00Z">
        <w:r>
          <w:rPr>
            <w:color w:val="000000"/>
          </w:rPr>
          <w:t xml:space="preserve">modeling accounts of their data in their original article, </w:t>
        </w:r>
      </w:ins>
      <w:ins w:id="732" w:author="Nosofsky, Robert M." w:date="2020-06-09T17:18:00Z">
        <w:r>
          <w:rPr>
            <w:color w:val="000000"/>
          </w:rPr>
          <w:t>there were som</w:t>
        </w:r>
        <w:r w:rsidR="00AC30C2">
          <w:rPr>
            <w:color w:val="000000"/>
          </w:rPr>
          <w:t>e</w:t>
        </w:r>
      </w:ins>
      <w:ins w:id="733" w:author="Nosofsky, Robert M." w:date="2020-06-10T11:24:00Z">
        <w:r w:rsidR="005C1DF5">
          <w:rPr>
            <w:color w:val="000000"/>
          </w:rPr>
          <w:t xml:space="preserve"> </w:t>
        </w:r>
      </w:ins>
      <w:ins w:id="734" w:author="Nosofsky, Robert M." w:date="2020-06-09T17:18:00Z">
        <w:r w:rsidR="00AC30C2">
          <w:rPr>
            <w:color w:val="000000"/>
          </w:rPr>
          <w:t>limitations in their</w:t>
        </w:r>
      </w:ins>
      <w:ins w:id="735" w:author="Nosofsky, Robert M." w:date="2020-06-10T11:24:00Z">
        <w:r w:rsidR="005C1DF5">
          <w:rPr>
            <w:color w:val="000000"/>
          </w:rPr>
          <w:t xml:space="preserve"> modeling</w:t>
        </w:r>
      </w:ins>
      <w:ins w:id="736" w:author="Nosofsky, Robert M." w:date="2020-06-09T17:18:00Z">
        <w:r w:rsidR="00AC30C2">
          <w:rPr>
            <w:color w:val="000000"/>
          </w:rPr>
          <w:t xml:space="preserve"> approach</w:t>
        </w:r>
      </w:ins>
      <w:ins w:id="737" w:author="Nosofsky, Robert M." w:date="2020-06-09T17:19:00Z">
        <w:r w:rsidR="005E4B06">
          <w:rPr>
            <w:color w:val="000000"/>
          </w:rPr>
          <w:t xml:space="preserve"> that we address throughout our article</w:t>
        </w:r>
      </w:ins>
      <w:ins w:id="738" w:author="Nosofsky, Robert M." w:date="2020-06-10T11:25:00Z">
        <w:r w:rsidR="005C1DF5">
          <w:rPr>
            <w:color w:val="000000"/>
          </w:rPr>
          <w:t xml:space="preserve"> (see below)</w:t>
        </w:r>
      </w:ins>
      <w:ins w:id="739" w:author="Nosofsky, Robert M." w:date="2020-06-09T17:19:00Z">
        <w:r w:rsidR="00AC30C2">
          <w:rPr>
            <w:color w:val="000000"/>
          </w:rPr>
          <w:t>.  In general,</w:t>
        </w:r>
      </w:ins>
      <w:ins w:id="740" w:author="Nosofsky, Robert M." w:date="2020-06-09T17:20:00Z">
        <w:r w:rsidR="00AC30C2">
          <w:rPr>
            <w:color w:val="000000"/>
          </w:rPr>
          <w:t xml:space="preserve"> our view is that</w:t>
        </w:r>
      </w:ins>
      <w:ins w:id="741" w:author="Nosofsky, Robert M." w:date="2020-06-09T17:19:00Z">
        <w:r w:rsidR="00AC30C2">
          <w:rPr>
            <w:color w:val="000000"/>
          </w:rPr>
          <w:t xml:space="preserve"> formal modeling of data in the classic dot-pattern paradigm</w:t>
        </w:r>
      </w:ins>
      <w:ins w:id="742" w:author="Nosofsky, Robert M." w:date="2020-06-09T17:20:00Z">
        <w:r w:rsidR="00AC30C2">
          <w:rPr>
            <w:color w:val="000000"/>
          </w:rPr>
          <w:t xml:space="preserve"> presents some significant challenges, mainly </w:t>
        </w:r>
      </w:ins>
      <w:ins w:id="743" w:author="Nosofsky, Robert M." w:date="2020-06-09T17:21:00Z">
        <w:r w:rsidR="00AC30C2">
          <w:rPr>
            <w:color w:val="000000"/>
          </w:rPr>
          <w:t>because</w:t>
        </w:r>
      </w:ins>
      <w:ins w:id="744" w:author="Nosofsky, Robert M." w:date="2020-06-09T17:20:00Z">
        <w:r w:rsidR="00AC30C2">
          <w:rPr>
            <w:color w:val="000000"/>
          </w:rPr>
          <w:t xml:space="preserve"> </w:t>
        </w:r>
      </w:ins>
      <w:ins w:id="745" w:author="Nosofsky, Robert M." w:date="2020-06-09T17:21:00Z">
        <w:r w:rsidR="00AC30C2">
          <w:rPr>
            <w:color w:val="000000"/>
          </w:rPr>
          <w:t>the psychological dimensions that compose the patterns are unknown.  In some approaches, researchers use the physical coordinates of the 9 dots in each pattern as a representational scheme, and compute similarities between patterns based on distances between corresponding dots in each of the patterns</w:t>
        </w:r>
      </w:ins>
      <w:ins w:id="746" w:author="Nosofsky, Robert M." w:date="2020-06-10T11:26:00Z">
        <w:r w:rsidR="005C1DF5">
          <w:rPr>
            <w:color w:val="000000"/>
          </w:rPr>
          <w:t xml:space="preserve"> (References)</w:t>
        </w:r>
      </w:ins>
      <w:ins w:id="747" w:author="Nosofsky, Robert M." w:date="2020-06-09T17:21:00Z">
        <w:r w:rsidR="00AC30C2">
          <w:rPr>
            <w:color w:val="000000"/>
          </w:rPr>
          <w:t>.</w:t>
        </w:r>
      </w:ins>
      <w:ins w:id="748" w:author="Nosofsky, Robert M." w:date="2020-06-09T17:25:00Z">
        <w:r w:rsidR="00AC30C2">
          <w:rPr>
            <w:color w:val="000000"/>
          </w:rPr>
          <w:t xml:space="preserve">  </w:t>
        </w:r>
      </w:ins>
      <w:ins w:id="749" w:author="Nosofsky, Robert M." w:date="2020-06-09T17:26:00Z">
        <w:r w:rsidR="00AC30C2">
          <w:rPr>
            <w:color w:val="000000"/>
          </w:rPr>
          <w:t xml:space="preserve">There are several limitations of this approach.  First, past research has made clear that the configurations of dots </w:t>
        </w:r>
      </w:ins>
      <w:ins w:id="750" w:author="Nosofsky, Robert M." w:date="2020-06-09T17:27:00Z">
        <w:r w:rsidR="00AC30C2">
          <w:rPr>
            <w:color w:val="000000"/>
          </w:rPr>
          <w:t>in the</w:t>
        </w:r>
      </w:ins>
      <w:ins w:id="751" w:author="Nosofsky, Robert M." w:date="2020-06-09T17:26:00Z">
        <w:r w:rsidR="00AC30C2">
          <w:rPr>
            <w:color w:val="000000"/>
          </w:rPr>
          <w:t xml:space="preserve"> patterns give rise to salient emergent dimensions that are not captured by the physical dot locations</w:t>
        </w:r>
      </w:ins>
      <w:ins w:id="752" w:author="Nosofsky, Robert M." w:date="2020-06-10T11:28:00Z">
        <w:r w:rsidR="005C1DF5">
          <w:rPr>
            <w:color w:val="000000"/>
          </w:rPr>
          <w:t xml:space="preserve"> themselves</w:t>
        </w:r>
      </w:ins>
      <w:ins w:id="753" w:author="Nosofsky, Robert M." w:date="2020-06-10T11:26:00Z">
        <w:r w:rsidR="005C1DF5">
          <w:rPr>
            <w:color w:val="000000"/>
          </w:rPr>
          <w:t xml:space="preserve"> (Hock reference)</w:t>
        </w:r>
      </w:ins>
      <w:ins w:id="754" w:author="Nosofsky, Robert M." w:date="2020-06-09T17:26:00Z">
        <w:r w:rsidR="00AC30C2">
          <w:rPr>
            <w:color w:val="000000"/>
          </w:rPr>
          <w:t>.</w:t>
        </w:r>
      </w:ins>
      <w:ins w:id="755" w:author="Nosofsky, Robert M." w:date="2020-06-09T17:28:00Z">
        <w:r w:rsidR="00AC30C2">
          <w:rPr>
            <w:color w:val="000000"/>
          </w:rPr>
          <w:t xml:space="preserve"> </w:t>
        </w:r>
      </w:ins>
      <w:ins w:id="756" w:author="Nosofsky, Robert M." w:date="2020-06-10T11:29:00Z">
        <w:r w:rsidR="005C1DF5">
          <w:rPr>
            <w:color w:val="000000"/>
          </w:rPr>
          <w:t xml:space="preserve"> For example, the approach fails to capture emergent properties such as overall shape of the patterns, symmetry, o</w:t>
        </w:r>
      </w:ins>
      <w:ins w:id="757" w:author="Nosofsky, Robert M." w:date="2020-06-10T11:30:00Z">
        <w:r w:rsidR="005C1DF5">
          <w:rPr>
            <w:color w:val="000000"/>
          </w:rPr>
          <w:t xml:space="preserve">rientation of the configurations, </w:t>
        </w:r>
      </w:ins>
      <w:ins w:id="758" w:author="Nosofsky, Robert M." w:date="2020-06-10T11:32:00Z">
        <w:r w:rsidR="005C1DF5">
          <w:rPr>
            <w:color w:val="000000"/>
          </w:rPr>
          <w:t xml:space="preserve">geometric </w:t>
        </w:r>
      </w:ins>
      <w:ins w:id="759" w:author="Nosofsky, Robert M." w:date="2020-06-10T11:30:00Z">
        <w:r w:rsidR="005C1DF5">
          <w:rPr>
            <w:color w:val="000000"/>
          </w:rPr>
          <w:t xml:space="preserve">sub-parts, and so forth. </w:t>
        </w:r>
      </w:ins>
      <w:ins w:id="760" w:author="Nosofsky, Robert M." w:date="2020-06-09T17:28:00Z">
        <w:r w:rsidR="00AC30C2">
          <w:rPr>
            <w:color w:val="000000"/>
          </w:rPr>
          <w:t xml:space="preserve"> Second,</w:t>
        </w:r>
      </w:ins>
      <w:ins w:id="761" w:author="Nosofsky, Robert M." w:date="2020-06-09T17:30:00Z">
        <w:r w:rsidR="00747128">
          <w:rPr>
            <w:color w:val="000000"/>
          </w:rPr>
          <w:t xml:space="preserve"> </w:t>
        </w:r>
      </w:ins>
      <w:ins w:id="762" w:author="Nosofsky, Robert M." w:date="2020-06-09T17:34:00Z">
        <w:r w:rsidR="00747128">
          <w:rPr>
            <w:color w:val="000000"/>
          </w:rPr>
          <w:t xml:space="preserve">even if one resorts to </w:t>
        </w:r>
      </w:ins>
      <w:ins w:id="763" w:author="Nosofsky, Robert M." w:date="2020-06-09T17:30:00Z">
        <w:r w:rsidR="00747128">
          <w:rPr>
            <w:color w:val="000000"/>
          </w:rPr>
          <w:t>computing the physical</w:t>
        </w:r>
      </w:ins>
      <w:ins w:id="764" w:author="Nosofsky, Robert M." w:date="2020-06-11T08:45:00Z">
        <w:r w:rsidR="005E4B06">
          <w:rPr>
            <w:color w:val="000000"/>
          </w:rPr>
          <w:t xml:space="preserve"> dot-location</w:t>
        </w:r>
      </w:ins>
      <w:ins w:id="765" w:author="Nosofsky, Robert M." w:date="2020-06-09T17:30:00Z">
        <w:r w:rsidR="00747128">
          <w:rPr>
            <w:color w:val="000000"/>
          </w:rPr>
          <w:t xml:space="preserve"> distances,</w:t>
        </w:r>
      </w:ins>
      <w:ins w:id="766" w:author="Nosofsky, Robert M." w:date="2020-06-09T17:28:00Z">
        <w:r w:rsidR="00AC30C2">
          <w:rPr>
            <w:color w:val="000000"/>
          </w:rPr>
          <w:t xml:space="preserve"> there is the </w:t>
        </w:r>
      </w:ins>
      <w:ins w:id="767" w:author="Nosofsky, Robert M." w:date="2020-06-09T17:29:00Z">
        <w:r w:rsidR="00AC30C2">
          <w:rPr>
            <w:color w:val="000000"/>
          </w:rPr>
          <w:t>problem</w:t>
        </w:r>
      </w:ins>
      <w:ins w:id="768" w:author="Nosofsky, Robert M." w:date="2020-06-09T17:28:00Z">
        <w:r w:rsidR="00AC30C2">
          <w:rPr>
            <w:color w:val="000000"/>
          </w:rPr>
          <w:t xml:space="preserve"> </w:t>
        </w:r>
      </w:ins>
      <w:ins w:id="769" w:author="Nosofsky, Robert M." w:date="2020-06-09T17:29:00Z">
        <w:r w:rsidR="00AC30C2">
          <w:rPr>
            <w:color w:val="000000"/>
          </w:rPr>
          <w:t xml:space="preserve">of how to establish correspondences between the dots of </w:t>
        </w:r>
      </w:ins>
      <w:ins w:id="770" w:author="Nosofsky, Robert M." w:date="2020-06-09T17:30:00Z">
        <w:r w:rsidR="00747128">
          <w:rPr>
            <w:color w:val="000000"/>
          </w:rPr>
          <w:t>the patterns (i.e., which dots in pattern 1 should be lined up with which dots in pattern 2 to compute their physical distance?).</w:t>
        </w:r>
      </w:ins>
      <w:ins w:id="771" w:author="Nosofsky, Robert M." w:date="2020-06-10T11:33:00Z">
        <w:r w:rsidR="00A5589B">
          <w:rPr>
            <w:color w:val="000000"/>
          </w:rPr>
          <w:t xml:space="preserve">  </w:t>
        </w:r>
      </w:ins>
      <w:ins w:id="772" w:author="Nosofsky, Robert M." w:date="2020-06-09T17:30:00Z">
        <w:r w:rsidR="00747128">
          <w:rPr>
            <w:color w:val="000000"/>
          </w:rPr>
          <w:t>This question is especially problematic in cases in which one computes distances between dot pattern</w:t>
        </w:r>
      </w:ins>
      <w:ins w:id="773" w:author="Nosofsky, Robert M." w:date="2020-06-09T17:33:00Z">
        <w:r w:rsidR="00747128">
          <w:rPr>
            <w:color w:val="000000"/>
          </w:rPr>
          <w:t>s</w:t>
        </w:r>
      </w:ins>
      <w:ins w:id="774" w:author="Nosofsky, Robert M." w:date="2020-06-09T17:30:00Z">
        <w:r w:rsidR="00747128">
          <w:rPr>
            <w:color w:val="000000"/>
          </w:rPr>
          <w:t xml:space="preserve"> generated from different prototypes</w:t>
        </w:r>
      </w:ins>
      <w:ins w:id="775" w:author="Nosofsky, Robert M." w:date="2020-06-10T11:36:00Z">
        <w:r w:rsidR="00A5589B">
          <w:rPr>
            <w:color w:val="000000"/>
          </w:rPr>
          <w:t xml:space="preserve">, or between </w:t>
        </w:r>
      </w:ins>
      <w:ins w:id="776" w:author="Nosofsky, Robert M." w:date="2020-06-10T11:37:00Z">
        <w:r w:rsidR="00A5589B">
          <w:rPr>
            <w:color w:val="000000"/>
          </w:rPr>
          <w:t>category</w:t>
        </w:r>
      </w:ins>
      <w:ins w:id="777" w:author="Nosofsky, Robert M." w:date="2020-06-10T11:36:00Z">
        <w:r w:rsidR="00A5589B">
          <w:rPr>
            <w:color w:val="000000"/>
          </w:rPr>
          <w:t xml:space="preserve"> </w:t>
        </w:r>
      </w:ins>
      <w:ins w:id="778" w:author="Nosofsky, Robert M." w:date="2020-06-10T11:37:00Z">
        <w:r w:rsidR="00A5589B">
          <w:rPr>
            <w:color w:val="000000"/>
          </w:rPr>
          <w:t>patterns and random foils</w:t>
        </w:r>
      </w:ins>
      <w:ins w:id="779" w:author="Nosofsky, Robert M." w:date="2020-06-10T11:36:00Z">
        <w:r w:rsidR="00A5589B">
          <w:rPr>
            <w:color w:val="000000"/>
          </w:rPr>
          <w:t xml:space="preserve"> (for extensive discussion of this difficult problem, see Palmeri</w:t>
        </w:r>
      </w:ins>
      <w:ins w:id="780" w:author="Nosofsky, Robert M." w:date="2020-06-10T11:38:00Z">
        <w:r w:rsidR="00A5589B">
          <w:rPr>
            <w:color w:val="000000"/>
          </w:rPr>
          <w:t xml:space="preserve"> &amp; Flanery, XXXX)</w:t>
        </w:r>
      </w:ins>
      <w:ins w:id="781" w:author="Nosofsky, Robert M." w:date="2020-06-09T17:33:00Z">
        <w:r w:rsidR="00747128">
          <w:rPr>
            <w:color w:val="000000"/>
          </w:rPr>
          <w:t>.</w:t>
        </w:r>
      </w:ins>
      <w:ins w:id="782" w:author="Nosofsky, Robert M." w:date="2020-06-09T17:30:00Z">
        <w:r w:rsidR="00747128">
          <w:rPr>
            <w:color w:val="000000"/>
          </w:rPr>
          <w:t xml:space="preserve">  Ultimately, such decisions</w:t>
        </w:r>
      </w:ins>
      <w:ins w:id="783" w:author="Nosofsky, Robert M." w:date="2020-06-10T11:28:00Z">
        <w:r w:rsidR="005C1DF5">
          <w:rPr>
            <w:color w:val="000000"/>
          </w:rPr>
          <w:t xml:space="preserve"> involving between-pattern dot correspondences</w:t>
        </w:r>
      </w:ins>
      <w:ins w:id="784" w:author="Nosofsky, Robert M." w:date="2020-06-09T17:30:00Z">
        <w:r w:rsidR="00747128">
          <w:rPr>
            <w:color w:val="000000"/>
          </w:rPr>
          <w:t xml:space="preserve"> are arbitrary</w:t>
        </w:r>
      </w:ins>
      <w:ins w:id="785" w:author="Nosofsky, Robert M." w:date="2020-06-09T17:33:00Z">
        <w:r w:rsidR="00747128">
          <w:rPr>
            <w:color w:val="000000"/>
          </w:rPr>
          <w:t>,</w:t>
        </w:r>
      </w:ins>
      <w:ins w:id="786" w:author="Nosofsky, Robert M." w:date="2020-06-09T17:35:00Z">
        <w:r w:rsidR="00747128">
          <w:rPr>
            <w:color w:val="000000"/>
          </w:rPr>
          <w:t xml:space="preserve"> making the physical dot-distance approach a highly </w:t>
        </w:r>
      </w:ins>
      <w:ins w:id="787" w:author="Nosofsky, Robert M." w:date="2020-06-09T17:38:00Z">
        <w:r w:rsidR="00747128">
          <w:rPr>
            <w:color w:val="000000"/>
          </w:rPr>
          <w:t>questionable</w:t>
        </w:r>
      </w:ins>
      <w:ins w:id="788" w:author="Nosofsky, Robert M." w:date="2020-06-09T17:35:00Z">
        <w:r w:rsidR="00747128">
          <w:rPr>
            <w:color w:val="000000"/>
          </w:rPr>
          <w:t xml:space="preserve"> </w:t>
        </w:r>
      </w:ins>
      <w:ins w:id="789" w:author="Nosofsky, Robert M." w:date="2020-06-09T17:38:00Z">
        <w:r w:rsidR="00747128">
          <w:rPr>
            <w:color w:val="000000"/>
          </w:rPr>
          <w:t>one.</w:t>
        </w:r>
      </w:ins>
    </w:p>
    <w:p w14:paraId="78EFE5A6" w14:textId="6B3233D9" w:rsidR="00AC30C2" w:rsidRDefault="00747128">
      <w:pPr>
        <w:pStyle w:val="NormalWeb"/>
        <w:spacing w:before="0" w:beforeAutospacing="0" w:after="0" w:afterAutospacing="0" w:line="480" w:lineRule="auto"/>
        <w:contextualSpacing/>
        <w:rPr>
          <w:ins w:id="790" w:author="Nosofsky, Robert M." w:date="2020-06-09T17:42:00Z"/>
          <w:color w:val="000000"/>
        </w:rPr>
        <w:pPrChange w:id="791" w:author="Nosofsky, Robert M." w:date="2020-06-08T11:29:00Z">
          <w:pPr>
            <w:pStyle w:val="NormalWeb"/>
            <w:spacing w:before="0" w:beforeAutospacing="0" w:after="0" w:afterAutospacing="0"/>
            <w:jc w:val="both"/>
          </w:pPr>
        </w:pPrChange>
      </w:pPr>
      <w:ins w:id="792" w:author="Nosofsky, Robert M." w:date="2020-06-09T17:38:00Z">
        <w:r>
          <w:rPr>
            <w:color w:val="000000"/>
          </w:rPr>
          <w:lastRenderedPageBreak/>
          <w:tab/>
          <w:t>In an alternative approach, Shin and Nosofsky (1992)</w:t>
        </w:r>
      </w:ins>
      <w:ins w:id="793" w:author="Nosofsky, Robert M." w:date="2020-06-09T17:39:00Z">
        <w:r>
          <w:rPr>
            <w:color w:val="000000"/>
          </w:rPr>
          <w:t xml:space="preserve"> and Palmeri and Nosofsky (2005)</w:t>
        </w:r>
      </w:ins>
      <w:ins w:id="794" w:author="Nosofsky, Robert M." w:date="2020-06-09T17:38:00Z">
        <w:r>
          <w:rPr>
            <w:color w:val="000000"/>
          </w:rPr>
          <w:t xml:space="preserve"> collected similarity judgment</w:t>
        </w:r>
      </w:ins>
      <w:ins w:id="795" w:author="Nosofsky, Robert M." w:date="2020-06-09T17:33:00Z">
        <w:r>
          <w:rPr>
            <w:color w:val="000000"/>
          </w:rPr>
          <w:t xml:space="preserve">s among pairs of dot patterns, and used multidimensional scaling techniques to locate the patterns as points in psychological spaces.  </w:t>
        </w:r>
      </w:ins>
      <w:ins w:id="796" w:author="Nosofsky, Robert M." w:date="2020-06-09T17:40:00Z">
        <w:r w:rsidR="00B831C5">
          <w:rPr>
            <w:color w:val="000000"/>
          </w:rPr>
          <w:t>This approach is not practical, however, in cases involving large sets of patterns</w:t>
        </w:r>
      </w:ins>
      <w:ins w:id="797" w:author="Nosofsky, Robert M." w:date="2020-06-09T17:41:00Z">
        <w:r w:rsidR="00B831C5">
          <w:rPr>
            <w:color w:val="000000"/>
          </w:rPr>
          <w:t xml:space="preserve"> (i.e., the case in the present kinds of experiments)</w:t>
        </w:r>
      </w:ins>
      <w:ins w:id="798" w:author="Nosofsky, Robert M." w:date="2020-06-09T17:40:00Z">
        <w:r w:rsidR="00B831C5">
          <w:rPr>
            <w:color w:val="000000"/>
          </w:rPr>
          <w:t>, because the number of similarity judgments required for the MDS analysis becomes astronomical.</w:t>
        </w:r>
      </w:ins>
    </w:p>
    <w:p w14:paraId="27B64FCD" w14:textId="267340C5" w:rsidR="007515A3" w:rsidRDefault="00B831C5">
      <w:pPr>
        <w:pStyle w:val="NormalWeb"/>
        <w:spacing w:before="0" w:beforeAutospacing="0" w:after="0" w:afterAutospacing="0" w:line="480" w:lineRule="auto"/>
        <w:contextualSpacing/>
        <w:rPr>
          <w:ins w:id="799" w:author="Nosofsky, Robert M." w:date="2020-06-09T17:51:00Z"/>
          <w:color w:val="000000"/>
        </w:rPr>
        <w:pPrChange w:id="800" w:author="Nosofsky, Robert M." w:date="2020-06-08T11:29:00Z">
          <w:pPr>
            <w:pStyle w:val="NormalWeb"/>
            <w:spacing w:before="0" w:beforeAutospacing="0" w:after="0" w:afterAutospacing="0"/>
            <w:jc w:val="both"/>
          </w:pPr>
        </w:pPrChange>
      </w:pPr>
      <w:ins w:id="801" w:author="Nosofsky, Robert M." w:date="2020-06-09T17:42:00Z">
        <w:r>
          <w:rPr>
            <w:color w:val="000000"/>
          </w:rPr>
          <w:tab/>
          <w:t>In still another approach, researchers simply define free parameters representing the average similarity among different type</w:t>
        </w:r>
      </w:ins>
      <w:ins w:id="802" w:author="Nosofsky, Robert M." w:date="2020-06-09T17:43:00Z">
        <w:r>
          <w:rPr>
            <w:color w:val="000000"/>
          </w:rPr>
          <w:t>s of patterns, and substitute these parameter estimates into exemplar-model and prototype-model equations for predicting classification and recognition</w:t>
        </w:r>
      </w:ins>
      <w:ins w:id="803" w:author="Nosofsky, Robert M." w:date="2020-06-10T11:41:00Z">
        <w:r w:rsidR="00A5589B">
          <w:rPr>
            <w:color w:val="000000"/>
          </w:rPr>
          <w:t xml:space="preserve"> (References)</w:t>
        </w:r>
      </w:ins>
      <w:ins w:id="804" w:author="Nosofsky, Robert M." w:date="2020-06-09T17:43:00Z">
        <w:r>
          <w:rPr>
            <w:color w:val="000000"/>
          </w:rPr>
          <w:t>.  Indeed, this approach is the one that Homa et al.</w:t>
        </w:r>
      </w:ins>
      <w:ins w:id="805" w:author="Nosofsky, Robert M." w:date="2020-06-09T17:45:00Z">
        <w:r>
          <w:rPr>
            <w:color w:val="000000"/>
          </w:rPr>
          <w:t xml:space="preserve"> (2019)</w:t>
        </w:r>
      </w:ins>
      <w:ins w:id="806" w:author="Nosofsky, Robert M." w:date="2020-06-09T17:43:00Z">
        <w:r>
          <w:rPr>
            <w:color w:val="000000"/>
          </w:rPr>
          <w:t xml:space="preserve"> followed</w:t>
        </w:r>
      </w:ins>
      <w:ins w:id="807" w:author="Nosofsky, Robert M." w:date="2020-06-09T17:45:00Z">
        <w:r>
          <w:rPr>
            <w:color w:val="000000"/>
          </w:rPr>
          <w:t xml:space="preserve"> in their own modeling a</w:t>
        </w:r>
        <w:r w:rsidR="00755979">
          <w:rPr>
            <w:color w:val="000000"/>
          </w:rPr>
          <w:t xml:space="preserve">nalyses.  Although the </w:t>
        </w:r>
        <w:r>
          <w:rPr>
            <w:color w:val="000000"/>
          </w:rPr>
          <w:t>approach</w:t>
        </w:r>
      </w:ins>
      <w:ins w:id="808" w:author="Nosofsky, Robert M." w:date="2020-06-10T19:53:00Z">
        <w:r w:rsidR="00755979">
          <w:rPr>
            <w:color w:val="000000"/>
          </w:rPr>
          <w:t xml:space="preserve"> is a reasonable one</w:t>
        </w:r>
      </w:ins>
      <w:ins w:id="809" w:author="Nosofsky, Robert M." w:date="2020-06-09T17:45:00Z">
        <w:r>
          <w:rPr>
            <w:color w:val="000000"/>
          </w:rPr>
          <w:t>, it too has various limitations.</w:t>
        </w:r>
      </w:ins>
      <w:ins w:id="810" w:author="Nosofsky, Robert M." w:date="2020-06-09T17:46:00Z">
        <w:r>
          <w:rPr>
            <w:color w:val="000000"/>
          </w:rPr>
          <w:t xml:space="preserve">  First, it often i</w:t>
        </w:r>
        <w:r w:rsidR="00A5589B">
          <w:rPr>
            <w:color w:val="000000"/>
          </w:rPr>
          <w:t>nvolves a proliferation of free-parameter estimation</w:t>
        </w:r>
        <w:r>
          <w:rPr>
            <w:color w:val="000000"/>
          </w:rPr>
          <w:t xml:space="preserve"> with </w:t>
        </w:r>
      </w:ins>
      <w:ins w:id="811" w:author="Nosofsky, Robert M." w:date="2020-06-09T17:47:00Z">
        <w:r>
          <w:rPr>
            <w:color w:val="000000"/>
          </w:rPr>
          <w:t>insufficient</w:t>
        </w:r>
      </w:ins>
      <w:ins w:id="812" w:author="Nosofsky, Robert M." w:date="2020-06-09T17:46:00Z">
        <w:r>
          <w:rPr>
            <w:color w:val="000000"/>
          </w:rPr>
          <w:t xml:space="preserve"> </w:t>
        </w:r>
      </w:ins>
      <w:ins w:id="813" w:author="Nosofsky, Robert M." w:date="2020-06-09T17:47:00Z">
        <w:r>
          <w:rPr>
            <w:color w:val="000000"/>
          </w:rPr>
          <w:t>constraints</w:t>
        </w:r>
      </w:ins>
      <w:ins w:id="814" w:author="Nosofsky, Robert M." w:date="2020-06-10T19:54:00Z">
        <w:r w:rsidR="00755979">
          <w:rPr>
            <w:color w:val="000000"/>
          </w:rPr>
          <w:t xml:space="preserve"> on the settings of the parameters</w:t>
        </w:r>
      </w:ins>
      <w:ins w:id="815" w:author="Nosofsky, Robert M." w:date="2020-06-09T17:47:00Z">
        <w:r>
          <w:rPr>
            <w:color w:val="000000"/>
          </w:rPr>
          <w:t xml:space="preserve">.   Second, it fails to capture the critical fact that there are enormous individual-stimulus differences across different tokens of the types of patterns.  </w:t>
        </w:r>
      </w:ins>
      <w:ins w:id="816" w:author="Nosofsky, Robert M." w:date="2020-06-09T17:49:00Z">
        <w:r>
          <w:rPr>
            <w:color w:val="000000"/>
          </w:rPr>
          <w:t>For example, based on their random position</w:t>
        </w:r>
      </w:ins>
      <w:ins w:id="817" w:author="Nosofsky, Robert M." w:date="2020-06-10T11:42:00Z">
        <w:r w:rsidR="00A5589B">
          <w:rPr>
            <w:color w:val="000000"/>
          </w:rPr>
          <w:t>ing</w:t>
        </w:r>
      </w:ins>
      <w:ins w:id="818" w:author="Nosofsky, Robert M." w:date="2020-06-09T17:49:00Z">
        <w:r>
          <w:rPr>
            <w:color w:val="000000"/>
          </w:rPr>
          <w:t xml:space="preserve"> in psychological space</w:t>
        </w:r>
      </w:ins>
      <w:ins w:id="819" w:author="Nosofsky, Robert M." w:date="2020-06-10T11:42:00Z">
        <w:r w:rsidR="00A5589B">
          <w:rPr>
            <w:color w:val="000000"/>
          </w:rPr>
          <w:t xml:space="preserve"> that arises from </w:t>
        </w:r>
      </w:ins>
      <w:ins w:id="820" w:author="Nosofsky, Robert M." w:date="2020-06-10T11:43:00Z">
        <w:r w:rsidR="00A5589B">
          <w:rPr>
            <w:color w:val="000000"/>
          </w:rPr>
          <w:t xml:space="preserve">use of </w:t>
        </w:r>
      </w:ins>
      <w:ins w:id="821" w:author="Nosofsky, Robert M." w:date="2020-06-10T11:42:00Z">
        <w:r w:rsidR="00A5589B">
          <w:rPr>
            <w:color w:val="000000"/>
          </w:rPr>
          <w:t xml:space="preserve">the </w:t>
        </w:r>
      </w:ins>
      <w:ins w:id="822" w:author="Nosofsky, Robert M." w:date="2020-06-10T11:43:00Z">
        <w:r w:rsidR="00A5589B">
          <w:rPr>
            <w:color w:val="000000"/>
          </w:rPr>
          <w:t>statistical</w:t>
        </w:r>
      </w:ins>
      <w:ins w:id="823" w:author="Nosofsky, Robert M." w:date="2020-06-10T11:42:00Z">
        <w:r w:rsidR="00A5589B">
          <w:rPr>
            <w:color w:val="000000"/>
          </w:rPr>
          <w:t>-</w:t>
        </w:r>
      </w:ins>
      <w:ins w:id="824" w:author="Nosofsky, Robert M." w:date="2020-06-10T11:43:00Z">
        <w:r w:rsidR="00A5589B">
          <w:rPr>
            <w:color w:val="000000"/>
          </w:rPr>
          <w:t>distortion algorithm</w:t>
        </w:r>
      </w:ins>
      <w:ins w:id="825" w:author="Nosofsky, Robert M." w:date="2020-06-09T17:49:00Z">
        <w:r>
          <w:rPr>
            <w:color w:val="000000"/>
          </w:rPr>
          <w:t>, some medium-level distortions</w:t>
        </w:r>
      </w:ins>
      <w:ins w:id="826" w:author="Nosofsky, Robert M." w:date="2020-06-09T17:50:00Z">
        <w:r>
          <w:rPr>
            <w:color w:val="000000"/>
          </w:rPr>
          <w:t xml:space="preserve"> may be extremely easy to classify and/or recognize, whereas others may be extraordinarily difficult.</w:t>
        </w:r>
        <w:r w:rsidR="007515A3">
          <w:rPr>
            <w:color w:val="000000"/>
          </w:rPr>
          <w:t xml:space="preserve">  Estimating an </w:t>
        </w:r>
      </w:ins>
      <w:ins w:id="827" w:author="Nosofsky, Robert M." w:date="2020-06-09T17:51:00Z">
        <w:r w:rsidR="007515A3">
          <w:rPr>
            <w:color w:val="000000"/>
          </w:rPr>
          <w:t xml:space="preserve">“average similarity” parameter across different types of patterns fails to capture this form of </w:t>
        </w:r>
      </w:ins>
      <w:ins w:id="828" w:author="Nosofsky, Robert M." w:date="2020-06-10T19:55:00Z">
        <w:r w:rsidR="00755979">
          <w:rPr>
            <w:color w:val="000000"/>
          </w:rPr>
          <w:t xml:space="preserve">individual-stimulus variability and </w:t>
        </w:r>
      </w:ins>
      <w:ins w:id="829" w:author="Nosofsky, Robert M." w:date="2020-06-09T17:51:00Z">
        <w:r w:rsidR="007515A3">
          <w:rPr>
            <w:color w:val="000000"/>
          </w:rPr>
          <w:t>complexity.</w:t>
        </w:r>
      </w:ins>
    </w:p>
    <w:p w14:paraId="37C3293D" w14:textId="4BCD7A2B" w:rsidR="007515A3" w:rsidRDefault="007515A3">
      <w:pPr>
        <w:pStyle w:val="NormalWeb"/>
        <w:spacing w:before="0" w:beforeAutospacing="0" w:after="0" w:afterAutospacing="0" w:line="480" w:lineRule="auto"/>
        <w:contextualSpacing/>
        <w:rPr>
          <w:ins w:id="830" w:author="Nosofsky, Robert M." w:date="2020-06-09T17:58:00Z"/>
          <w:color w:val="000000"/>
        </w:rPr>
        <w:pPrChange w:id="831" w:author="Nosofsky, Robert M." w:date="2020-06-08T11:29:00Z">
          <w:pPr>
            <w:pStyle w:val="NormalWeb"/>
            <w:spacing w:before="0" w:beforeAutospacing="0" w:after="0" w:afterAutospacing="0"/>
            <w:jc w:val="both"/>
          </w:pPr>
        </w:pPrChange>
      </w:pPr>
      <w:ins w:id="832" w:author="Nosofsky, Robert M." w:date="2020-06-09T17:52:00Z">
        <w:r>
          <w:rPr>
            <w:color w:val="000000"/>
          </w:rPr>
          <w:tab/>
          <w:t>Until these challenges are solved, our view is that rigorous quantitative comparisons among competing models in this dot-pattern domain are probably not advisable.  Instead, in the approach that we take here, our goal is to demonstrate that exemplar models provide viable qualitative accounts of the major patterns of results</w:t>
        </w:r>
      </w:ins>
      <w:ins w:id="833" w:author="Nosofsky, Robert M." w:date="2020-06-10T11:46:00Z">
        <w:r w:rsidR="00FA179A">
          <w:rPr>
            <w:color w:val="000000"/>
          </w:rPr>
          <w:t xml:space="preserve"> of interest</w:t>
        </w:r>
      </w:ins>
      <w:ins w:id="834" w:author="Nosofsky, Robert M." w:date="2020-06-11T08:48:00Z">
        <w:r w:rsidR="005E4B06">
          <w:rPr>
            <w:color w:val="000000"/>
          </w:rPr>
          <w:t xml:space="preserve"> that were reported by Homa et al. </w:t>
        </w:r>
        <w:r w:rsidR="005E4B06">
          <w:rPr>
            <w:color w:val="000000"/>
          </w:rPr>
          <w:lastRenderedPageBreak/>
          <w:t>(2019)</w:t>
        </w:r>
      </w:ins>
      <w:ins w:id="835" w:author="Nosofsky, Robert M." w:date="2020-06-09T17:52:00Z">
        <w:r>
          <w:rPr>
            <w:color w:val="000000"/>
          </w:rPr>
          <w:t xml:space="preserve">.   </w:t>
        </w:r>
      </w:ins>
      <w:ins w:id="836" w:author="Nosofsky, Robert M." w:date="2020-06-10T11:45:00Z">
        <w:r w:rsidR="00FA179A">
          <w:rPr>
            <w:color w:val="000000"/>
          </w:rPr>
          <w:t xml:space="preserve">Furthermore, </w:t>
        </w:r>
      </w:ins>
      <w:ins w:id="837" w:author="Nosofsky, Robert M." w:date="2020-06-09T17:52:00Z">
        <w:r w:rsidR="00FA179A">
          <w:rPr>
            <w:color w:val="000000"/>
          </w:rPr>
          <w:t>f</w:t>
        </w:r>
        <w:r>
          <w:rPr>
            <w:color w:val="000000"/>
          </w:rPr>
          <w:t>ollowing Hintzman</w:t>
        </w:r>
      </w:ins>
      <w:ins w:id="838" w:author="Nosofsky, Robert M." w:date="2020-06-09T17:56:00Z">
        <w:r>
          <w:rPr>
            <w:color w:val="000000"/>
          </w:rPr>
          <w:t>’s</w:t>
        </w:r>
      </w:ins>
      <w:ins w:id="839" w:author="Nosofsky, Robert M." w:date="2020-06-09T17:52:00Z">
        <w:r>
          <w:rPr>
            <w:color w:val="000000"/>
          </w:rPr>
          <w:t xml:space="preserve"> (1986)</w:t>
        </w:r>
      </w:ins>
      <w:ins w:id="840" w:author="Nosofsky, Robert M." w:date="2020-06-09T17:56:00Z">
        <w:r>
          <w:rPr>
            <w:color w:val="000000"/>
          </w:rPr>
          <w:t xml:space="preserve"> </w:t>
        </w:r>
      </w:ins>
      <w:ins w:id="841" w:author="Nosofsky, Robert M." w:date="2020-06-10T12:52:00Z">
        <w:r w:rsidR="002E66C7">
          <w:rPr>
            <w:color w:val="000000"/>
          </w:rPr>
          <w:t xml:space="preserve">influential </w:t>
        </w:r>
      </w:ins>
      <w:ins w:id="842" w:author="Nosofsky, Robert M." w:date="2020-06-09T17:56:00Z">
        <w:r>
          <w:rPr>
            <w:color w:val="000000"/>
          </w:rPr>
          <w:t>style</w:t>
        </w:r>
      </w:ins>
      <w:ins w:id="843" w:author="Nosofsky, Robert M." w:date="2020-06-10T11:45:00Z">
        <w:r w:rsidR="00FA179A">
          <w:rPr>
            <w:color w:val="000000"/>
          </w:rPr>
          <w:t xml:space="preserve"> of modeling</w:t>
        </w:r>
      </w:ins>
      <w:ins w:id="844" w:author="Nosofsky, Robert M." w:date="2020-06-09T17:52:00Z">
        <w:r>
          <w:rPr>
            <w:color w:val="000000"/>
          </w:rPr>
          <w:t>, we adopt a simulation approach in</w:t>
        </w:r>
      </w:ins>
      <w:ins w:id="845" w:author="Nosofsky, Robert M." w:date="2020-06-09T17:57:00Z">
        <w:r>
          <w:rPr>
            <w:color w:val="000000"/>
          </w:rPr>
          <w:t xml:space="preserve"> which</w:t>
        </w:r>
      </w:ins>
      <w:ins w:id="846" w:author="Nosofsky, Robert M." w:date="2020-06-09T17:52:00Z">
        <w:r>
          <w:rPr>
            <w:color w:val="000000"/>
          </w:rPr>
          <w:t xml:space="preserve"> patterns are constructed that are analogous</w:t>
        </w:r>
      </w:ins>
      <w:ins w:id="847" w:author="Nosofsky, Robert M." w:date="2020-06-09T17:58:00Z">
        <w:r>
          <w:rPr>
            <w:color w:val="000000"/>
          </w:rPr>
          <w:t xml:space="preserve"> to the</w:t>
        </w:r>
      </w:ins>
      <w:ins w:id="848" w:author="Nosofsky, Robert M." w:date="2020-06-10T11:46:00Z">
        <w:r w:rsidR="00FA179A">
          <w:rPr>
            <w:color w:val="000000"/>
          </w:rPr>
          <w:t xml:space="preserve"> intended psycho</w:t>
        </w:r>
      </w:ins>
      <w:ins w:id="849" w:author="Nosofsky, Robert M." w:date="2020-06-10T11:47:00Z">
        <w:r w:rsidR="00FA179A">
          <w:rPr>
            <w:color w:val="000000"/>
          </w:rPr>
          <w:t>lo</w:t>
        </w:r>
      </w:ins>
      <w:ins w:id="850" w:author="Nosofsky, Robert M." w:date="2020-06-10T11:46:00Z">
        <w:r w:rsidR="00FA179A">
          <w:rPr>
            <w:color w:val="000000"/>
          </w:rPr>
          <w:t>gical structure</w:t>
        </w:r>
      </w:ins>
      <w:ins w:id="851" w:author="Nosofsky, Robert M." w:date="2020-06-10T11:47:00Z">
        <w:r w:rsidR="00FA179A">
          <w:rPr>
            <w:color w:val="000000"/>
          </w:rPr>
          <w:t xml:space="preserve"> of the</w:t>
        </w:r>
      </w:ins>
      <w:ins w:id="852" w:author="Nosofsky, Robert M." w:date="2020-06-09T17:58:00Z">
        <w:r>
          <w:rPr>
            <w:color w:val="000000"/>
          </w:rPr>
          <w:t xml:space="preserve"> dot-pattern stimuli</w:t>
        </w:r>
      </w:ins>
      <w:ins w:id="853" w:author="Nosofsky, Robert M." w:date="2020-06-11T08:50:00Z">
        <w:r w:rsidR="005E4B06">
          <w:rPr>
            <w:color w:val="000000"/>
          </w:rPr>
          <w:t xml:space="preserve"> and categories</w:t>
        </w:r>
      </w:ins>
      <w:ins w:id="854" w:author="Nosofsky, Robert M." w:date="2020-06-09T17:58:00Z">
        <w:r>
          <w:rPr>
            <w:color w:val="000000"/>
          </w:rPr>
          <w:t>, without making any claims of direct correspondence.</w:t>
        </w:r>
      </w:ins>
    </w:p>
    <w:p w14:paraId="1736CE8C" w14:textId="333182FE" w:rsidR="007D080D" w:rsidRDefault="007515A3">
      <w:pPr>
        <w:pStyle w:val="NormalWeb"/>
        <w:spacing w:before="0" w:beforeAutospacing="0" w:after="0" w:afterAutospacing="0" w:line="480" w:lineRule="auto"/>
        <w:contextualSpacing/>
        <w:rPr>
          <w:ins w:id="855" w:author="Nosofsky, Robert M." w:date="2020-06-10T11:59:00Z"/>
          <w:color w:val="000000"/>
        </w:rPr>
        <w:pPrChange w:id="856" w:author="Nosofsky, Robert M." w:date="2020-06-08T11:29:00Z">
          <w:pPr>
            <w:pStyle w:val="NormalWeb"/>
            <w:spacing w:before="0" w:beforeAutospacing="0" w:after="0" w:afterAutospacing="0"/>
            <w:jc w:val="both"/>
          </w:pPr>
        </w:pPrChange>
      </w:pPr>
      <w:ins w:id="857" w:author="Nosofsky, Robert M." w:date="2020-06-09T17:52:00Z">
        <w:r>
          <w:rPr>
            <w:color w:val="000000"/>
          </w:rPr>
          <w:t xml:space="preserve"> </w:t>
        </w:r>
      </w:ins>
      <w:ins w:id="858" w:author="Nosofsky, Robert M." w:date="2020-06-10T11:48:00Z">
        <w:r w:rsidR="00FA179A">
          <w:rPr>
            <w:color w:val="000000"/>
          </w:rPr>
          <w:tab/>
          <w:t xml:space="preserve">In our simulation approach, </w:t>
        </w:r>
      </w:ins>
      <w:ins w:id="859" w:author="Nosofsky, Robert M." w:date="2020-06-10T11:49:00Z">
        <w:r w:rsidR="00FA179A">
          <w:rPr>
            <w:color w:val="000000"/>
          </w:rPr>
          <w:t>we presume that the patterns occupy points in a six-dimensional psychological space.</w:t>
        </w:r>
      </w:ins>
      <w:ins w:id="860" w:author="Nosofsky, Robert M." w:date="2020-06-10T11:50:00Z">
        <w:r w:rsidR="00FA179A">
          <w:rPr>
            <w:color w:val="000000"/>
          </w:rPr>
          <w:t xml:space="preserve">  (The outcomes of the simulation analyses are not greatly affected by the number of chosen dimensions; we chose to use six because previous MDS work reported by Shin and Nosofsky [1992] revealed that 6-dimension</w:t>
        </w:r>
      </w:ins>
      <w:ins w:id="861" w:author="Nosofsky, Robert M." w:date="2020-06-11T12:30:00Z">
        <w:r w:rsidR="004B07E0">
          <w:rPr>
            <w:color w:val="000000"/>
          </w:rPr>
          <w:t>al</w:t>
        </w:r>
      </w:ins>
      <w:ins w:id="862" w:author="Nosofsky, Robert M." w:date="2020-06-10T11:50:00Z">
        <w:r w:rsidR="00FA179A">
          <w:rPr>
            <w:color w:val="000000"/>
          </w:rPr>
          <w:t xml:space="preserve"> solutions provided good accounts of similarity relations among the types of dot-patterns used in these studies.)  </w:t>
        </w:r>
      </w:ins>
      <w:ins w:id="863" w:author="Nosofsky, Robert M." w:date="2020-06-10T11:53:00Z">
        <w:r w:rsidR="00FA179A">
          <w:rPr>
            <w:color w:val="000000"/>
          </w:rPr>
          <w:t xml:space="preserve">For each individual simulation and </w:t>
        </w:r>
      </w:ins>
      <w:ins w:id="864" w:author="Nosofsky, Robert M." w:date="2020-06-10T11:50:00Z">
        <w:r w:rsidR="00FA179A">
          <w:rPr>
            <w:color w:val="000000"/>
          </w:rPr>
          <w:t xml:space="preserve">for each category, a prototype is generated by randomly choosing values </w:t>
        </w:r>
      </w:ins>
      <w:ins w:id="865" w:author="Nosofsky, Robert M." w:date="2020-06-11T08:52:00Z">
        <w:r w:rsidR="00B93D56">
          <w:rPr>
            <w:color w:val="000000"/>
          </w:rPr>
          <w:t xml:space="preserve">in the range (0, </w:t>
        </w:r>
        <w:r w:rsidR="00B93D56" w:rsidRPr="00B10341">
          <w:rPr>
            <w:i/>
            <w:color w:val="000000"/>
          </w:rPr>
          <w:t>between</w:t>
        </w:r>
        <w:r w:rsidR="00B93D56">
          <w:rPr>
            <w:color w:val="000000"/>
          </w:rPr>
          <w:t xml:space="preserve">) </w:t>
        </w:r>
      </w:ins>
      <w:ins w:id="866" w:author="Nosofsky, Robert M." w:date="2020-06-10T11:50:00Z">
        <w:r w:rsidR="00FA179A">
          <w:rPr>
            <w:color w:val="000000"/>
          </w:rPr>
          <w:t xml:space="preserve">along each of the </w:t>
        </w:r>
      </w:ins>
      <w:ins w:id="867" w:author="Nosofsky, Robert M." w:date="2020-06-10T11:54:00Z">
        <w:r w:rsidR="00FA179A">
          <w:rPr>
            <w:color w:val="000000"/>
          </w:rPr>
          <w:t xml:space="preserve">six </w:t>
        </w:r>
      </w:ins>
      <w:ins w:id="868" w:author="Nosofsky, Robert M." w:date="2020-06-10T11:50:00Z">
        <w:r w:rsidR="00FA179A">
          <w:rPr>
            <w:color w:val="000000"/>
          </w:rPr>
          <w:t>dimension</w:t>
        </w:r>
      </w:ins>
      <w:ins w:id="869" w:author="Nosofsky, Robert M." w:date="2020-06-10T11:54:00Z">
        <w:r w:rsidR="00FA179A">
          <w:rPr>
            <w:color w:val="000000"/>
          </w:rPr>
          <w:t>s</w:t>
        </w:r>
      </w:ins>
      <w:ins w:id="870" w:author="Nosofsky, Robert M." w:date="2020-06-10T11:53:00Z">
        <w:r w:rsidR="00FA179A">
          <w:rPr>
            <w:color w:val="000000"/>
          </w:rPr>
          <w:t>, where</w:t>
        </w:r>
      </w:ins>
      <w:ins w:id="871" w:author="Nosofsky, Robert M." w:date="2020-06-10T11:54:00Z">
        <w:r w:rsidR="00FA179A">
          <w:rPr>
            <w:color w:val="000000"/>
          </w:rPr>
          <w:t xml:space="preserve"> </w:t>
        </w:r>
        <w:r w:rsidR="00FA179A" w:rsidRPr="00E31AAF">
          <w:rPr>
            <w:i/>
            <w:color w:val="000000"/>
          </w:rPr>
          <w:t>between</w:t>
        </w:r>
        <w:r w:rsidR="00FA179A">
          <w:rPr>
            <w:color w:val="000000"/>
          </w:rPr>
          <w:t xml:space="preserve"> is a freely estimated parameter.  In general, larger values of </w:t>
        </w:r>
      </w:ins>
      <w:ins w:id="872" w:author="Nosofsky, Robert M." w:date="2020-06-10T11:55:00Z">
        <w:r w:rsidR="00FA179A" w:rsidRPr="00E31AAF">
          <w:rPr>
            <w:i/>
            <w:color w:val="000000"/>
          </w:rPr>
          <w:t>between</w:t>
        </w:r>
        <w:r w:rsidR="007D080D">
          <w:rPr>
            <w:color w:val="000000"/>
          </w:rPr>
          <w:t xml:space="preserve"> will produce category prototypes with larger distances from one another, resulting in greater levels of between-category dissimilarity.</w:t>
        </w:r>
      </w:ins>
    </w:p>
    <w:p w14:paraId="43B1D4A0" w14:textId="3EF31DF1" w:rsidR="00400B27" w:rsidRDefault="007D080D">
      <w:pPr>
        <w:pStyle w:val="NormalWeb"/>
        <w:spacing w:before="0" w:beforeAutospacing="0" w:after="0" w:afterAutospacing="0" w:line="480" w:lineRule="auto"/>
        <w:ind w:firstLine="720"/>
        <w:contextualSpacing/>
        <w:rPr>
          <w:ins w:id="873" w:author="Nosofsky, Robert M." w:date="2020-06-10T12:14:00Z"/>
          <w:color w:val="000000"/>
        </w:rPr>
        <w:pPrChange w:id="874" w:author="Nosofsky, Robert M." w:date="2020-06-10T12:16:00Z">
          <w:pPr>
            <w:pStyle w:val="NormalWeb"/>
            <w:spacing w:before="0" w:beforeAutospacing="0" w:after="0" w:afterAutospacing="0"/>
            <w:jc w:val="both"/>
          </w:pPr>
        </w:pPrChange>
      </w:pPr>
      <w:ins w:id="875" w:author="Nosofsky, Robert M." w:date="2020-06-10T11:55:00Z">
        <w:r>
          <w:rPr>
            <w:color w:val="000000"/>
          </w:rPr>
          <w:t xml:space="preserve">Next, statistical distortions of each prototype are produced by randomly sampling </w:t>
        </w:r>
      </w:ins>
      <w:ins w:id="876" w:author="Nosofsky, Robert M." w:date="2020-06-10T11:57:00Z">
        <w:r w:rsidRPr="007D080D">
          <w:rPr>
            <w:i/>
            <w:color w:val="000000"/>
            <w:rPrChange w:id="877" w:author="Nosofsky, Robert M." w:date="2020-06-10T11:57:00Z">
              <w:rPr>
                <w:color w:val="000000"/>
              </w:rPr>
            </w:rPrChange>
          </w:rPr>
          <w:t>z</w:t>
        </w:r>
        <w:r>
          <w:rPr>
            <w:color w:val="000000"/>
          </w:rPr>
          <w:t xml:space="preserve"> </w:t>
        </w:r>
      </w:ins>
      <w:ins w:id="878" w:author="Nosofsky, Robert M." w:date="2020-06-10T11:55:00Z">
        <w:r w:rsidR="002E66C7">
          <w:rPr>
            <w:color w:val="000000"/>
          </w:rPr>
          <w:t>score</w:t>
        </w:r>
        <w:r>
          <w:rPr>
            <w:color w:val="000000"/>
          </w:rPr>
          <w:t>s from a standard normal distribution</w:t>
        </w:r>
      </w:ins>
      <w:ins w:id="879" w:author="Nosofsky, Robert M." w:date="2020-06-10T11:54:00Z">
        <w:r>
          <w:rPr>
            <w:color w:val="000000"/>
          </w:rPr>
          <w:t>, and addin</w:t>
        </w:r>
        <w:r w:rsidR="002E66C7">
          <w:rPr>
            <w:color w:val="000000"/>
          </w:rPr>
          <w:t>g scaled values of those z score</w:t>
        </w:r>
        <w:r>
          <w:rPr>
            <w:color w:val="000000"/>
          </w:rPr>
          <w:t>s to the prototype dimension values.</w:t>
        </w:r>
      </w:ins>
      <w:ins w:id="880" w:author="Nosofsky, Robert M." w:date="2020-06-10T12:00:00Z">
        <w:r>
          <w:rPr>
            <w:color w:val="000000"/>
          </w:rPr>
          <w:t xml:space="preserve">  Speci</w:t>
        </w:r>
      </w:ins>
      <w:ins w:id="881" w:author="Nosofsky, Robert M." w:date="2020-06-10T12:12:00Z">
        <w:r w:rsidR="00DB27F9">
          <w:rPr>
            <w:color w:val="000000"/>
          </w:rPr>
          <w:t>fic</w:t>
        </w:r>
      </w:ins>
      <w:ins w:id="882" w:author="Nosofsky, Robert M." w:date="2020-06-10T12:00:00Z">
        <w:r>
          <w:rPr>
            <w:color w:val="000000"/>
          </w:rPr>
          <w:t>ally,</w:t>
        </w:r>
      </w:ins>
      <w:ins w:id="883" w:author="Nosofsky, Robert M." w:date="2020-06-10T12:02:00Z">
        <w:r>
          <w:rPr>
            <w:color w:val="000000"/>
          </w:rPr>
          <w:t xml:space="preserve"> let </w:t>
        </w:r>
        <w:r w:rsidRPr="002E66C7">
          <w:rPr>
            <w:i/>
            <w:color w:val="000000"/>
            <w:rPrChange w:id="884" w:author="Nosofsky, Robert M." w:date="2020-06-10T12:59:00Z">
              <w:rPr>
                <w:color w:val="000000"/>
              </w:rPr>
            </w:rPrChange>
          </w:rPr>
          <w:t>P</w:t>
        </w:r>
        <w:r w:rsidRPr="002E66C7">
          <w:rPr>
            <w:i/>
            <w:color w:val="000000"/>
            <w:vertAlign w:val="subscript"/>
            <w:rPrChange w:id="885" w:author="Nosofsky, Robert M." w:date="2020-06-10T12:59:00Z">
              <w:rPr>
                <w:color w:val="000000"/>
                <w:vertAlign w:val="subscript"/>
              </w:rPr>
            </w:rPrChange>
          </w:rPr>
          <w:t>im</w:t>
        </w:r>
      </w:ins>
      <w:ins w:id="886" w:author="Nosofsky, Robert M." w:date="2020-06-10T12:03:00Z">
        <w:r>
          <w:rPr>
            <w:color w:val="000000"/>
          </w:rPr>
          <w:t xml:space="preserve"> denote the value of Prototype </w:t>
        </w:r>
        <w:r w:rsidRPr="002E66C7">
          <w:rPr>
            <w:i/>
            <w:color w:val="000000"/>
            <w:rPrChange w:id="887" w:author="Nosofsky, Robert M." w:date="2020-06-10T12:59:00Z">
              <w:rPr>
                <w:color w:val="000000"/>
              </w:rPr>
            </w:rPrChange>
          </w:rPr>
          <w:t>i</w:t>
        </w:r>
        <w:r>
          <w:rPr>
            <w:color w:val="000000"/>
          </w:rPr>
          <w:t xml:space="preserve"> on dimension </w:t>
        </w:r>
        <w:r w:rsidRPr="002E66C7">
          <w:rPr>
            <w:i/>
            <w:color w:val="000000"/>
            <w:rPrChange w:id="888" w:author="Nosofsky, Robert M." w:date="2020-06-10T12:59:00Z">
              <w:rPr>
                <w:color w:val="000000"/>
              </w:rPr>
            </w:rPrChange>
          </w:rPr>
          <w:t>m</w:t>
        </w:r>
        <w:r>
          <w:rPr>
            <w:color w:val="000000"/>
          </w:rPr>
          <w:t xml:space="preserve">.   </w:t>
        </w:r>
      </w:ins>
      <w:ins w:id="889" w:author="Nosofsky, Robert M." w:date="2020-06-10T12:04:00Z">
        <w:r>
          <w:rPr>
            <w:color w:val="000000"/>
          </w:rPr>
          <w:t>For simplicity and to reduce the number of free parameters, we define</w:t>
        </w:r>
      </w:ins>
      <w:ins w:id="890" w:author="Nosofsky, Robert M." w:date="2020-06-10T12:03:00Z">
        <w:r>
          <w:rPr>
            <w:color w:val="000000"/>
          </w:rPr>
          <w:t xml:space="preserve"> values </w:t>
        </w:r>
        <w:r w:rsidRPr="002E66C7">
          <w:rPr>
            <w:i/>
            <w:color w:val="000000"/>
            <w:rPrChange w:id="891" w:author="Nosofsky, Robert M." w:date="2020-06-10T12:54:00Z">
              <w:rPr>
                <w:color w:val="000000"/>
              </w:rPr>
            </w:rPrChange>
          </w:rPr>
          <w:t>low</w:t>
        </w:r>
        <w:r>
          <w:rPr>
            <w:color w:val="000000"/>
          </w:rPr>
          <w:t xml:space="preserve">, </w:t>
        </w:r>
        <w:r w:rsidRPr="002E66C7">
          <w:rPr>
            <w:i/>
            <w:color w:val="000000"/>
            <w:rPrChange w:id="892" w:author="Nosofsky, Robert M." w:date="2020-06-10T12:55:00Z">
              <w:rPr>
                <w:color w:val="000000"/>
              </w:rPr>
            </w:rPrChange>
          </w:rPr>
          <w:t>medium</w:t>
        </w:r>
        <w:r>
          <w:rPr>
            <w:color w:val="000000"/>
          </w:rPr>
          <w:t xml:space="preserve">, and </w:t>
        </w:r>
        <w:r w:rsidRPr="002E66C7">
          <w:rPr>
            <w:i/>
            <w:color w:val="000000"/>
            <w:rPrChange w:id="893" w:author="Nosofsky, Robert M." w:date="2020-06-10T12:55:00Z">
              <w:rPr>
                <w:color w:val="000000"/>
              </w:rPr>
            </w:rPrChange>
          </w:rPr>
          <w:t>high</w:t>
        </w:r>
      </w:ins>
      <w:ins w:id="894" w:author="Nosofsky, Robert M." w:date="2020-06-10T12:05:00Z">
        <w:r>
          <w:rPr>
            <w:color w:val="000000"/>
          </w:rPr>
          <w:t xml:space="preserve"> as average dot-distance movements</w:t>
        </w:r>
        <w:r w:rsidR="00DB27F9">
          <w:rPr>
            <w:color w:val="000000"/>
          </w:rPr>
          <w:t xml:space="preserve"> produced by the </w:t>
        </w:r>
      </w:ins>
      <w:ins w:id="895" w:author="Nosofsky, Robert M." w:date="2020-06-10T12:13:00Z">
        <w:r w:rsidR="00DB27F9">
          <w:rPr>
            <w:color w:val="000000"/>
          </w:rPr>
          <w:t xml:space="preserve">Posner-Keele </w:t>
        </w:r>
      </w:ins>
      <w:ins w:id="896" w:author="Nosofsky, Robert M." w:date="2020-06-10T12:05:00Z">
        <w:r w:rsidR="00DB27F9">
          <w:rPr>
            <w:color w:val="000000"/>
          </w:rPr>
          <w:t>statistical-distortion algorithm</w:t>
        </w:r>
      </w:ins>
      <w:ins w:id="897" w:author="Nosofsky, Robert M." w:date="2020-06-10T12:07:00Z">
        <w:r w:rsidR="00DB27F9">
          <w:rPr>
            <w:color w:val="000000"/>
          </w:rPr>
          <w:t xml:space="preserve"> for these types of patterns.</w:t>
        </w:r>
      </w:ins>
      <w:ins w:id="898" w:author="Nosofsky, Robert M." w:date="2020-06-10T12:08:00Z">
        <w:r w:rsidR="00DB27F9">
          <w:rPr>
            <w:color w:val="000000"/>
          </w:rPr>
          <w:t xml:space="preserve">  </w:t>
        </w:r>
      </w:ins>
      <w:ins w:id="899" w:author="Nosofsky, Robert M." w:date="2020-06-10T12:07:00Z">
        <w:r w:rsidR="00DB27F9">
          <w:rPr>
            <w:color w:val="000000"/>
          </w:rPr>
          <w:t>Homa et al. (2019, p. 398)</w:t>
        </w:r>
      </w:ins>
      <w:ins w:id="900" w:author="Nosofsky, Robert M." w:date="2020-06-10T12:08:00Z">
        <w:r w:rsidR="00DB27F9">
          <w:rPr>
            <w:color w:val="000000"/>
          </w:rPr>
          <w:t xml:space="preserve"> report these values to be </w:t>
        </w:r>
        <w:r w:rsidR="00DB27F9" w:rsidRPr="002E66C7">
          <w:rPr>
            <w:i/>
            <w:color w:val="000000"/>
            <w:rPrChange w:id="901" w:author="Nosofsky, Robert M." w:date="2020-06-10T12:55:00Z">
              <w:rPr>
                <w:color w:val="000000"/>
              </w:rPr>
            </w:rPrChange>
          </w:rPr>
          <w:t>low</w:t>
        </w:r>
        <w:r w:rsidR="00DB27F9">
          <w:rPr>
            <w:color w:val="000000"/>
          </w:rPr>
          <w:t xml:space="preserve"> = 1.20, </w:t>
        </w:r>
        <w:r w:rsidR="00DB27F9" w:rsidRPr="002E66C7">
          <w:rPr>
            <w:i/>
            <w:color w:val="000000"/>
            <w:rPrChange w:id="902" w:author="Nosofsky, Robert M." w:date="2020-06-10T12:55:00Z">
              <w:rPr>
                <w:color w:val="000000"/>
              </w:rPr>
            </w:rPrChange>
          </w:rPr>
          <w:t>medium</w:t>
        </w:r>
        <w:r w:rsidR="00DB27F9">
          <w:rPr>
            <w:color w:val="000000"/>
          </w:rPr>
          <w:t xml:space="preserve"> = 2.80, and </w:t>
        </w:r>
        <w:r w:rsidR="00DB27F9" w:rsidRPr="002E66C7">
          <w:rPr>
            <w:i/>
            <w:color w:val="000000"/>
            <w:rPrChange w:id="903" w:author="Nosofsky, Robert M." w:date="2020-06-10T12:55:00Z">
              <w:rPr>
                <w:color w:val="000000"/>
              </w:rPr>
            </w:rPrChange>
          </w:rPr>
          <w:t>high</w:t>
        </w:r>
        <w:r w:rsidR="00DB27F9">
          <w:rPr>
            <w:color w:val="000000"/>
          </w:rPr>
          <w:t xml:space="preserve">=4.60.  </w:t>
        </w:r>
      </w:ins>
      <w:ins w:id="904" w:author="Nosofsky, Robert M." w:date="2020-06-10T12:09:00Z">
        <w:r w:rsidR="00DB27F9">
          <w:rPr>
            <w:color w:val="000000"/>
          </w:rPr>
          <w:t>W</w:t>
        </w:r>
      </w:ins>
      <w:ins w:id="905" w:author="Nosofsky, Robert M." w:date="2020-06-10T12:00:00Z">
        <w:r>
          <w:rPr>
            <w:color w:val="000000"/>
          </w:rPr>
          <w:t xml:space="preserve">e define a free scaling parameter </w:t>
        </w:r>
        <w:r w:rsidRPr="007D080D">
          <w:rPr>
            <w:i/>
            <w:color w:val="000000"/>
            <w:rPrChange w:id="906" w:author="Nosofsky, Robert M." w:date="2020-06-10T12:00:00Z">
              <w:rPr>
                <w:color w:val="000000"/>
              </w:rPr>
            </w:rPrChange>
          </w:rPr>
          <w:t>within</w:t>
        </w:r>
      </w:ins>
      <w:ins w:id="907" w:author="Nosofsky, Robert M." w:date="2020-06-10T12:01:00Z">
        <w:r>
          <w:rPr>
            <w:color w:val="000000"/>
          </w:rPr>
          <w:t>,</w:t>
        </w:r>
      </w:ins>
      <w:ins w:id="908" w:author="Nosofsky, Robert M." w:date="2020-06-10T12:09:00Z">
        <w:r w:rsidR="00DB27F9">
          <w:rPr>
            <w:color w:val="000000"/>
          </w:rPr>
          <w:t xml:space="preserve"> which will </w:t>
        </w:r>
      </w:ins>
      <w:ins w:id="909" w:author="Nosofsky, Robert M." w:date="2020-06-10T12:10:00Z">
        <w:r w:rsidR="00DB27F9">
          <w:rPr>
            <w:color w:val="000000"/>
          </w:rPr>
          <w:t xml:space="preserve">primarily </w:t>
        </w:r>
      </w:ins>
      <w:ins w:id="910" w:author="Nosofsky, Robert M." w:date="2020-06-10T12:09:00Z">
        <w:r w:rsidR="00DB27F9">
          <w:rPr>
            <w:color w:val="000000"/>
          </w:rPr>
          <w:t xml:space="preserve">influence the degree of within-category dissimilarity among the patterns in </w:t>
        </w:r>
      </w:ins>
      <w:ins w:id="911" w:author="Nosofsky, Robert M." w:date="2020-06-10T12:56:00Z">
        <w:r w:rsidR="002E66C7">
          <w:rPr>
            <w:color w:val="000000"/>
          </w:rPr>
          <w:t xml:space="preserve">each </w:t>
        </w:r>
      </w:ins>
      <w:ins w:id="912" w:author="Nosofsky, Robert M." w:date="2020-06-10T12:09:00Z">
        <w:r w:rsidR="00DB27F9">
          <w:rPr>
            <w:color w:val="000000"/>
          </w:rPr>
          <w:t>category</w:t>
        </w:r>
      </w:ins>
      <w:ins w:id="913" w:author="Nosofsky, Robert M." w:date="2020-06-10T12:13:00Z">
        <w:r w:rsidR="00DB27F9">
          <w:rPr>
            <w:color w:val="000000"/>
          </w:rPr>
          <w:t xml:space="preserve"> in our simulations</w:t>
        </w:r>
      </w:ins>
      <w:ins w:id="914" w:author="Nosofsky, Robert M." w:date="2020-06-10T12:09:00Z">
        <w:r w:rsidR="00DB27F9">
          <w:rPr>
            <w:color w:val="000000"/>
          </w:rPr>
          <w:t xml:space="preserve">. </w:t>
        </w:r>
      </w:ins>
      <w:ins w:id="915" w:author="Nosofsky, Robert M." w:date="2020-06-10T12:10:00Z">
        <w:r w:rsidR="00DB27F9">
          <w:rPr>
            <w:color w:val="000000"/>
          </w:rPr>
          <w:t xml:space="preserve"> Let, </w:t>
        </w:r>
      </w:ins>
      <w:ins w:id="916" w:author="Nosofsky, Robert M." w:date="2020-06-10T12:11:00Z">
        <w:r w:rsidR="002E66C7" w:rsidRPr="002E66C7">
          <w:rPr>
            <w:i/>
            <w:color w:val="000000"/>
            <w:rPrChange w:id="917" w:author="Nosofsky, Robert M." w:date="2020-06-10T13:00:00Z">
              <w:rPr>
                <w:color w:val="000000"/>
              </w:rPr>
            </w:rPrChange>
          </w:rPr>
          <w:t>x</w:t>
        </w:r>
        <w:r w:rsidR="00DB27F9" w:rsidRPr="002E66C7">
          <w:rPr>
            <w:i/>
            <w:color w:val="000000"/>
            <w:vertAlign w:val="subscript"/>
            <w:rPrChange w:id="918" w:author="Nosofsky, Robert M." w:date="2020-06-10T13:00:00Z">
              <w:rPr>
                <w:color w:val="000000"/>
                <w:vertAlign w:val="subscript"/>
              </w:rPr>
            </w:rPrChange>
          </w:rPr>
          <w:t>im</w:t>
        </w:r>
        <w:r w:rsidR="00DB27F9">
          <w:rPr>
            <w:color w:val="000000"/>
          </w:rPr>
          <w:t xml:space="preserve"> denote the value of a statistical </w:t>
        </w:r>
      </w:ins>
      <w:ins w:id="919" w:author="Nosofsky, Robert M." w:date="2020-06-10T12:12:00Z">
        <w:r w:rsidR="00DB27F9">
          <w:rPr>
            <w:color w:val="000000"/>
          </w:rPr>
          <w:t>distortion</w:t>
        </w:r>
      </w:ins>
      <w:ins w:id="920" w:author="Nosofsky, Robert M." w:date="2020-06-10T12:11:00Z">
        <w:r w:rsidR="00DB27F9">
          <w:rPr>
            <w:color w:val="000000"/>
          </w:rPr>
          <w:t xml:space="preserve"> </w:t>
        </w:r>
      </w:ins>
      <w:ins w:id="921" w:author="Nosofsky, Robert M." w:date="2020-06-10T12:12:00Z">
        <w:r w:rsidR="00DB27F9">
          <w:rPr>
            <w:color w:val="000000"/>
          </w:rPr>
          <w:t xml:space="preserve">produced from </w:t>
        </w:r>
        <w:r w:rsidR="00DB27F9">
          <w:rPr>
            <w:color w:val="000000"/>
          </w:rPr>
          <w:lastRenderedPageBreak/>
          <w:t xml:space="preserve">Prototype </w:t>
        </w:r>
        <w:r w:rsidR="00DB27F9" w:rsidRPr="002E66C7">
          <w:rPr>
            <w:i/>
            <w:color w:val="000000"/>
            <w:rPrChange w:id="922" w:author="Nosofsky, Robert M." w:date="2020-06-10T13:00:00Z">
              <w:rPr>
                <w:color w:val="000000"/>
              </w:rPr>
            </w:rPrChange>
          </w:rPr>
          <w:t>i</w:t>
        </w:r>
        <w:r w:rsidR="00DB27F9">
          <w:rPr>
            <w:color w:val="000000"/>
          </w:rPr>
          <w:t xml:space="preserve"> on dimension </w:t>
        </w:r>
        <w:r w:rsidR="00DB27F9" w:rsidRPr="002E66C7">
          <w:rPr>
            <w:i/>
            <w:color w:val="000000"/>
            <w:rPrChange w:id="923" w:author="Nosofsky, Robert M." w:date="2020-06-10T13:00:00Z">
              <w:rPr>
                <w:color w:val="000000"/>
              </w:rPr>
            </w:rPrChange>
          </w:rPr>
          <w:t>m</w:t>
        </w:r>
        <w:r w:rsidR="00DB27F9">
          <w:rPr>
            <w:color w:val="000000"/>
          </w:rPr>
          <w:t>.   The statistical distortions</w:t>
        </w:r>
      </w:ins>
      <w:ins w:id="924" w:author="Nosofsky, Robert M." w:date="2020-06-10T12:57:00Z">
        <w:r w:rsidR="002E66C7">
          <w:rPr>
            <w:color w:val="000000"/>
          </w:rPr>
          <w:t xml:space="preserve"> along each dimension</w:t>
        </w:r>
      </w:ins>
      <w:ins w:id="925" w:author="Nosofsky, Robert M." w:date="2020-06-10T12:12:00Z">
        <w:r w:rsidR="00DB27F9">
          <w:rPr>
            <w:color w:val="000000"/>
          </w:rPr>
          <w:t xml:space="preserve"> in our simulations</w:t>
        </w:r>
      </w:ins>
      <w:ins w:id="926" w:author="Nosofsky, Robert M." w:date="2020-06-10T12:14:00Z">
        <w:r w:rsidR="00DB27F9">
          <w:rPr>
            <w:color w:val="000000"/>
          </w:rPr>
          <w:t xml:space="preserve"> for low, medium, and high distortions</w:t>
        </w:r>
      </w:ins>
      <w:ins w:id="927" w:author="Nosofsky, Robert M." w:date="2020-06-10T12:12:00Z">
        <w:r w:rsidR="00DB27F9">
          <w:rPr>
            <w:color w:val="000000"/>
          </w:rPr>
          <w:t xml:space="preserve"> were produced</w:t>
        </w:r>
      </w:ins>
      <w:ins w:id="928" w:author="Nosofsky, Robert M." w:date="2020-06-10T12:14:00Z">
        <w:r w:rsidR="00400B27">
          <w:rPr>
            <w:color w:val="000000"/>
          </w:rPr>
          <w:t xml:space="preserve"> as follow</w:t>
        </w:r>
      </w:ins>
      <w:ins w:id="929" w:author="Nosofsky, Robert M." w:date="2020-06-10T12:57:00Z">
        <w:r w:rsidR="002E66C7">
          <w:rPr>
            <w:color w:val="000000"/>
          </w:rPr>
          <w:t>s:</w:t>
        </w:r>
      </w:ins>
    </w:p>
    <w:p w14:paraId="09EB5D36" w14:textId="77777777" w:rsidR="00400B27" w:rsidRDefault="00400B27">
      <w:pPr>
        <w:pStyle w:val="NormalWeb"/>
        <w:spacing w:before="0" w:beforeAutospacing="0" w:after="0" w:afterAutospacing="0" w:line="480" w:lineRule="auto"/>
        <w:ind w:firstLine="720"/>
        <w:contextualSpacing/>
        <w:rPr>
          <w:ins w:id="930" w:author="Nosofsky, Robert M." w:date="2020-06-10T12:17:00Z"/>
          <w:color w:val="000000"/>
        </w:rPr>
        <w:pPrChange w:id="931" w:author="Nosofsky, Robert M." w:date="2020-06-10T12:16:00Z">
          <w:pPr>
            <w:pStyle w:val="NormalWeb"/>
            <w:spacing w:before="0" w:beforeAutospacing="0" w:after="0" w:afterAutospacing="0"/>
            <w:jc w:val="both"/>
          </w:pPr>
        </w:pPrChange>
      </w:pPr>
    </w:p>
    <w:p w14:paraId="3E416E25" w14:textId="59A59C24" w:rsidR="00DB27F9" w:rsidRDefault="002E66C7">
      <w:pPr>
        <w:pStyle w:val="NormalWeb"/>
        <w:spacing w:before="0" w:beforeAutospacing="0" w:after="0" w:afterAutospacing="0" w:line="480" w:lineRule="auto"/>
        <w:ind w:firstLine="720"/>
        <w:contextualSpacing/>
        <w:rPr>
          <w:ins w:id="932" w:author="Nosofsky, Robert M." w:date="2020-06-10T12:17:00Z"/>
          <w:color w:val="000000"/>
        </w:rPr>
        <w:pPrChange w:id="933" w:author="Nosofsky, Robert M." w:date="2020-06-10T12:16:00Z">
          <w:pPr>
            <w:pStyle w:val="NormalWeb"/>
            <w:spacing w:before="0" w:beforeAutospacing="0" w:after="0" w:afterAutospacing="0"/>
            <w:jc w:val="both"/>
          </w:pPr>
        </w:pPrChange>
      </w:pPr>
      <w:ins w:id="934" w:author="Nosofsky, Robert M." w:date="2020-06-10T12:15:00Z">
        <w:r w:rsidRPr="002E66C7">
          <w:rPr>
            <w:i/>
            <w:color w:val="000000"/>
            <w:rPrChange w:id="935" w:author="Nosofsky, Robert M." w:date="2020-06-10T12:58:00Z">
              <w:rPr>
                <w:color w:val="000000"/>
              </w:rPr>
            </w:rPrChange>
          </w:rPr>
          <w:t>x</w:t>
        </w:r>
        <w:r w:rsidR="00400B27" w:rsidRPr="002E66C7">
          <w:rPr>
            <w:i/>
            <w:color w:val="000000"/>
            <w:vertAlign w:val="subscript"/>
            <w:rPrChange w:id="936" w:author="Nosofsky, Robert M." w:date="2020-06-10T12:58:00Z">
              <w:rPr>
                <w:color w:val="000000"/>
                <w:vertAlign w:val="subscript"/>
              </w:rPr>
            </w:rPrChange>
          </w:rPr>
          <w:t>im</w:t>
        </w:r>
        <w:r w:rsidR="00400B27">
          <w:rPr>
            <w:color w:val="000000"/>
          </w:rPr>
          <w:t xml:space="preserve"> = </w:t>
        </w:r>
        <w:r w:rsidR="00400B27" w:rsidRPr="00400B27">
          <w:rPr>
            <w:i/>
            <w:color w:val="000000"/>
            <w:rPrChange w:id="937" w:author="Nosofsky, Robert M." w:date="2020-06-10T12:17:00Z">
              <w:rPr>
                <w:color w:val="000000"/>
              </w:rPr>
            </w:rPrChange>
          </w:rPr>
          <w:t>P</w:t>
        </w:r>
        <w:r w:rsidR="00400B27" w:rsidRPr="00400B27">
          <w:rPr>
            <w:i/>
            <w:color w:val="000000"/>
            <w:vertAlign w:val="subscript"/>
            <w:rPrChange w:id="938" w:author="Nosofsky, Robert M." w:date="2020-06-10T12:17:00Z">
              <w:rPr>
                <w:color w:val="000000"/>
                <w:vertAlign w:val="subscript"/>
              </w:rPr>
            </w:rPrChange>
          </w:rPr>
          <w:t>im</w:t>
        </w:r>
      </w:ins>
      <w:ins w:id="939" w:author="Nosofsky, Robert M." w:date="2020-06-10T12:16:00Z">
        <w:r w:rsidR="00400B27">
          <w:rPr>
            <w:color w:val="000000"/>
          </w:rPr>
          <w:t xml:space="preserve"> + </w:t>
        </w:r>
        <w:r w:rsidR="00400B27" w:rsidRPr="00400B27">
          <w:rPr>
            <w:i/>
            <w:color w:val="000000"/>
            <w:rPrChange w:id="940" w:author="Nosofsky, Robert M." w:date="2020-06-10T12:18:00Z">
              <w:rPr>
                <w:color w:val="000000"/>
              </w:rPr>
            </w:rPrChange>
          </w:rPr>
          <w:t>within</w:t>
        </w:r>
        <w:r w:rsidR="00400B27">
          <w:rPr>
            <w:color w:val="000000"/>
          </w:rPr>
          <w:t>*</w:t>
        </w:r>
        <w:r w:rsidR="00400B27" w:rsidRPr="00400B27">
          <w:rPr>
            <w:i/>
            <w:color w:val="000000"/>
            <w:rPrChange w:id="941" w:author="Nosofsky, Robert M." w:date="2020-06-10T12:18:00Z">
              <w:rPr>
                <w:color w:val="000000"/>
              </w:rPr>
            </w:rPrChange>
          </w:rPr>
          <w:t>low</w:t>
        </w:r>
        <w:r w:rsidR="00400B27">
          <w:rPr>
            <w:color w:val="000000"/>
          </w:rPr>
          <w:t>*</w:t>
        </w:r>
        <w:r w:rsidR="00400B27" w:rsidRPr="00400B27">
          <w:rPr>
            <w:i/>
            <w:color w:val="000000"/>
            <w:rPrChange w:id="942" w:author="Nosofsky, Robert M." w:date="2020-06-10T12:18:00Z">
              <w:rPr>
                <w:color w:val="000000"/>
              </w:rPr>
            </w:rPrChange>
          </w:rPr>
          <w:t>z</w:t>
        </w:r>
        <w:r w:rsidR="00400B27">
          <w:rPr>
            <w:color w:val="000000"/>
          </w:rPr>
          <w:t>,  for low distortions</w:t>
        </w:r>
      </w:ins>
    </w:p>
    <w:p w14:paraId="760A6759" w14:textId="33EFABBF" w:rsidR="00400B27" w:rsidRDefault="002E66C7" w:rsidP="00400B27">
      <w:pPr>
        <w:pStyle w:val="NormalWeb"/>
        <w:tabs>
          <w:tab w:val="left" w:pos="4230"/>
        </w:tabs>
        <w:spacing w:before="0" w:beforeAutospacing="0" w:after="0" w:afterAutospacing="0" w:line="480" w:lineRule="auto"/>
        <w:ind w:firstLine="720"/>
        <w:contextualSpacing/>
        <w:rPr>
          <w:ins w:id="943" w:author="Nosofsky, Robert M." w:date="2020-06-10T12:17:00Z"/>
          <w:color w:val="000000"/>
        </w:rPr>
      </w:pPr>
      <w:ins w:id="944" w:author="Nosofsky, Robert M." w:date="2020-06-10T12:17:00Z">
        <w:r w:rsidRPr="002E66C7">
          <w:rPr>
            <w:i/>
            <w:color w:val="000000"/>
            <w:rPrChange w:id="945" w:author="Nosofsky, Robert M." w:date="2020-06-10T12:58:00Z">
              <w:rPr>
                <w:color w:val="000000"/>
              </w:rPr>
            </w:rPrChange>
          </w:rPr>
          <w:t>x</w:t>
        </w:r>
        <w:r w:rsidR="00400B27" w:rsidRPr="002E66C7">
          <w:rPr>
            <w:i/>
            <w:color w:val="000000"/>
            <w:vertAlign w:val="subscript"/>
            <w:rPrChange w:id="946" w:author="Nosofsky, Robert M." w:date="2020-06-10T12:58:00Z">
              <w:rPr>
                <w:color w:val="000000"/>
                <w:vertAlign w:val="subscript"/>
              </w:rPr>
            </w:rPrChange>
          </w:rPr>
          <w:t>im</w:t>
        </w:r>
        <w:r w:rsidR="00400B27">
          <w:rPr>
            <w:color w:val="000000"/>
          </w:rPr>
          <w:t xml:space="preserve"> = </w:t>
        </w:r>
        <w:r w:rsidR="00400B27" w:rsidRPr="00400B27">
          <w:rPr>
            <w:i/>
            <w:color w:val="000000"/>
            <w:rPrChange w:id="947" w:author="Nosofsky, Robert M." w:date="2020-06-10T12:19:00Z">
              <w:rPr>
                <w:color w:val="000000"/>
              </w:rPr>
            </w:rPrChange>
          </w:rPr>
          <w:t>P</w:t>
        </w:r>
        <w:r w:rsidR="00400B27" w:rsidRPr="00400B27">
          <w:rPr>
            <w:i/>
            <w:color w:val="000000"/>
            <w:vertAlign w:val="subscript"/>
            <w:rPrChange w:id="948" w:author="Nosofsky, Robert M." w:date="2020-06-10T12:19:00Z">
              <w:rPr>
                <w:color w:val="000000"/>
                <w:vertAlign w:val="subscript"/>
              </w:rPr>
            </w:rPrChange>
          </w:rPr>
          <w:t>im</w:t>
        </w:r>
        <w:r w:rsidR="00400B27">
          <w:rPr>
            <w:color w:val="000000"/>
          </w:rPr>
          <w:t xml:space="preserve"> + </w:t>
        </w:r>
        <w:r w:rsidR="00400B27" w:rsidRPr="00400B27">
          <w:rPr>
            <w:i/>
            <w:color w:val="000000"/>
            <w:rPrChange w:id="949" w:author="Nosofsky, Robert M." w:date="2020-06-10T12:18:00Z">
              <w:rPr>
                <w:color w:val="000000"/>
              </w:rPr>
            </w:rPrChange>
          </w:rPr>
          <w:t>within</w:t>
        </w:r>
        <w:r w:rsidR="00400B27">
          <w:rPr>
            <w:color w:val="000000"/>
          </w:rPr>
          <w:t>*</w:t>
        </w:r>
        <w:r w:rsidR="00400B27" w:rsidRPr="00400B27">
          <w:rPr>
            <w:i/>
            <w:color w:val="000000"/>
            <w:rPrChange w:id="950" w:author="Nosofsky, Robert M." w:date="2020-06-10T12:18:00Z">
              <w:rPr>
                <w:color w:val="000000"/>
              </w:rPr>
            </w:rPrChange>
          </w:rPr>
          <w:t>medium</w:t>
        </w:r>
        <w:r w:rsidR="00400B27">
          <w:rPr>
            <w:color w:val="000000"/>
          </w:rPr>
          <w:t>*</w:t>
        </w:r>
        <w:r w:rsidR="00400B27" w:rsidRPr="00400B27">
          <w:rPr>
            <w:i/>
            <w:color w:val="000000"/>
            <w:rPrChange w:id="951" w:author="Nosofsky, Robert M." w:date="2020-06-10T12:18:00Z">
              <w:rPr>
                <w:color w:val="000000"/>
              </w:rPr>
            </w:rPrChange>
          </w:rPr>
          <w:t>z</w:t>
        </w:r>
        <w:r w:rsidR="00400B27">
          <w:rPr>
            <w:color w:val="000000"/>
          </w:rPr>
          <w:t>,  for medium distortions</w:t>
        </w:r>
      </w:ins>
    </w:p>
    <w:p w14:paraId="082BB6D3" w14:textId="0EC64400" w:rsidR="00400B27" w:rsidRDefault="002E66C7" w:rsidP="00400B27">
      <w:pPr>
        <w:pStyle w:val="NormalWeb"/>
        <w:tabs>
          <w:tab w:val="left" w:pos="4230"/>
        </w:tabs>
        <w:spacing w:before="0" w:beforeAutospacing="0" w:after="0" w:afterAutospacing="0" w:line="480" w:lineRule="auto"/>
        <w:ind w:firstLine="720"/>
        <w:contextualSpacing/>
        <w:rPr>
          <w:ins w:id="952" w:author="Nosofsky, Robert M." w:date="2020-06-10T12:17:00Z"/>
          <w:color w:val="000000"/>
        </w:rPr>
      </w:pPr>
      <w:ins w:id="953" w:author="Nosofsky, Robert M." w:date="2020-06-10T12:17:00Z">
        <w:r w:rsidRPr="002E66C7">
          <w:rPr>
            <w:i/>
            <w:color w:val="000000"/>
            <w:rPrChange w:id="954" w:author="Nosofsky, Robert M." w:date="2020-06-10T12:58:00Z">
              <w:rPr>
                <w:color w:val="000000"/>
              </w:rPr>
            </w:rPrChange>
          </w:rPr>
          <w:t>x</w:t>
        </w:r>
        <w:r w:rsidR="00400B27" w:rsidRPr="002E66C7">
          <w:rPr>
            <w:i/>
            <w:color w:val="000000"/>
            <w:vertAlign w:val="subscript"/>
            <w:rPrChange w:id="955" w:author="Nosofsky, Robert M." w:date="2020-06-10T12:58:00Z">
              <w:rPr>
                <w:color w:val="000000"/>
                <w:vertAlign w:val="subscript"/>
              </w:rPr>
            </w:rPrChange>
          </w:rPr>
          <w:t>im</w:t>
        </w:r>
        <w:r w:rsidR="00400B27">
          <w:rPr>
            <w:color w:val="000000"/>
          </w:rPr>
          <w:t xml:space="preserve"> = </w:t>
        </w:r>
        <w:r w:rsidR="00400B27" w:rsidRPr="00400B27">
          <w:rPr>
            <w:i/>
            <w:color w:val="000000"/>
            <w:rPrChange w:id="956" w:author="Nosofsky, Robert M." w:date="2020-06-10T12:19:00Z">
              <w:rPr>
                <w:color w:val="000000"/>
              </w:rPr>
            </w:rPrChange>
          </w:rPr>
          <w:t>P</w:t>
        </w:r>
        <w:r w:rsidR="00400B27" w:rsidRPr="00400B27">
          <w:rPr>
            <w:i/>
            <w:color w:val="000000"/>
            <w:vertAlign w:val="subscript"/>
            <w:rPrChange w:id="957" w:author="Nosofsky, Robert M." w:date="2020-06-10T12:19:00Z">
              <w:rPr>
                <w:color w:val="000000"/>
                <w:vertAlign w:val="subscript"/>
              </w:rPr>
            </w:rPrChange>
          </w:rPr>
          <w:t>im</w:t>
        </w:r>
        <w:r w:rsidR="00400B27">
          <w:rPr>
            <w:color w:val="000000"/>
          </w:rPr>
          <w:t xml:space="preserve"> + </w:t>
        </w:r>
        <w:r w:rsidR="00400B27" w:rsidRPr="00400B27">
          <w:rPr>
            <w:i/>
            <w:color w:val="000000"/>
            <w:rPrChange w:id="958" w:author="Nosofsky, Robert M." w:date="2020-06-10T12:19:00Z">
              <w:rPr>
                <w:color w:val="000000"/>
              </w:rPr>
            </w:rPrChange>
          </w:rPr>
          <w:t>within</w:t>
        </w:r>
        <w:r w:rsidR="00400B27">
          <w:rPr>
            <w:color w:val="000000"/>
          </w:rPr>
          <w:t>*</w:t>
        </w:r>
        <w:r w:rsidR="00400B27" w:rsidRPr="002E66C7">
          <w:rPr>
            <w:i/>
            <w:color w:val="000000"/>
            <w:rPrChange w:id="959" w:author="Nosofsky, Robert M." w:date="2020-06-10T12:57:00Z">
              <w:rPr>
                <w:color w:val="000000"/>
              </w:rPr>
            </w:rPrChange>
          </w:rPr>
          <w:t>high</w:t>
        </w:r>
        <w:r w:rsidR="00400B27">
          <w:rPr>
            <w:color w:val="000000"/>
          </w:rPr>
          <w:t>*</w:t>
        </w:r>
        <w:r w:rsidR="00400B27" w:rsidRPr="002E66C7">
          <w:rPr>
            <w:i/>
            <w:color w:val="000000"/>
            <w:rPrChange w:id="960" w:author="Nosofsky, Robert M." w:date="2020-06-10T12:57:00Z">
              <w:rPr>
                <w:color w:val="000000"/>
              </w:rPr>
            </w:rPrChange>
          </w:rPr>
          <w:t>z</w:t>
        </w:r>
        <w:r w:rsidR="00400B27">
          <w:rPr>
            <w:color w:val="000000"/>
          </w:rPr>
          <w:t>,  for high distortions</w:t>
        </w:r>
      </w:ins>
    </w:p>
    <w:p w14:paraId="256385A2" w14:textId="77777777" w:rsidR="00400B27" w:rsidRDefault="00400B27">
      <w:pPr>
        <w:pStyle w:val="NormalWeb"/>
        <w:spacing w:before="0" w:beforeAutospacing="0" w:after="0" w:afterAutospacing="0" w:line="480" w:lineRule="auto"/>
        <w:contextualSpacing/>
        <w:rPr>
          <w:ins w:id="961" w:author="Nosofsky, Robert M." w:date="2020-06-10T13:01:00Z"/>
          <w:color w:val="000000"/>
        </w:rPr>
        <w:pPrChange w:id="962" w:author="Nosofsky, Robert M." w:date="2020-06-10T12:58:00Z">
          <w:pPr>
            <w:pStyle w:val="NormalWeb"/>
            <w:spacing w:before="0" w:beforeAutospacing="0" w:after="0" w:afterAutospacing="0"/>
            <w:jc w:val="both"/>
          </w:pPr>
        </w:pPrChange>
      </w:pPr>
    </w:p>
    <w:p w14:paraId="0FD07321" w14:textId="2C985BF9" w:rsidR="002E66C7" w:rsidRDefault="003C40D3">
      <w:pPr>
        <w:pStyle w:val="NormalWeb"/>
        <w:spacing w:before="0" w:beforeAutospacing="0" w:after="0" w:afterAutospacing="0" w:line="480" w:lineRule="auto"/>
        <w:contextualSpacing/>
        <w:rPr>
          <w:ins w:id="963" w:author="Nosofsky, Robert M." w:date="2020-06-10T13:02:00Z"/>
          <w:color w:val="000000"/>
        </w:rPr>
        <w:pPrChange w:id="964" w:author="Nosofsky, Robert M." w:date="2020-06-10T12:58:00Z">
          <w:pPr>
            <w:pStyle w:val="NormalWeb"/>
            <w:spacing w:before="0" w:beforeAutospacing="0" w:after="0" w:afterAutospacing="0"/>
            <w:jc w:val="both"/>
          </w:pPr>
        </w:pPrChange>
      </w:pPr>
      <w:ins w:id="965" w:author="Nosofsky, Robert M." w:date="2020-06-10T14:24:00Z">
        <w:r>
          <w:rPr>
            <w:color w:val="000000"/>
          </w:rPr>
          <w:t xml:space="preserve">(Of course, </w:t>
        </w:r>
      </w:ins>
      <w:ins w:id="966" w:author="Nosofsky, Robert M." w:date="2020-06-10T14:25:00Z">
        <w:r w:rsidR="00B93D56">
          <w:rPr>
            <w:color w:val="000000"/>
          </w:rPr>
          <w:t>in generat</w:t>
        </w:r>
        <w:r>
          <w:rPr>
            <w:color w:val="000000"/>
          </w:rPr>
          <w:t xml:space="preserve">ing the distortions, </w:t>
        </w:r>
      </w:ins>
      <w:ins w:id="967" w:author="Nosofsky, Robert M." w:date="2020-06-10T13:01:00Z">
        <w:r w:rsidR="002E66C7">
          <w:rPr>
            <w:color w:val="000000"/>
          </w:rPr>
          <w:t xml:space="preserve">a new random value of </w:t>
        </w:r>
        <w:r w:rsidR="002E66C7" w:rsidRPr="002E66C7">
          <w:rPr>
            <w:i/>
            <w:color w:val="000000"/>
            <w:rPrChange w:id="968" w:author="Nosofsky, Robert M." w:date="2020-06-10T13:02:00Z">
              <w:rPr>
                <w:color w:val="000000"/>
              </w:rPr>
            </w:rPrChange>
          </w:rPr>
          <w:t>z</w:t>
        </w:r>
        <w:r w:rsidR="002E66C7">
          <w:rPr>
            <w:color w:val="000000"/>
          </w:rPr>
          <w:t xml:space="preserve"> is sampled for each distortion along each individual dimension.</w:t>
        </w:r>
      </w:ins>
      <w:ins w:id="969" w:author="Nosofsky, Robert M." w:date="2020-06-10T13:04:00Z">
        <w:r>
          <w:rPr>
            <w:color w:val="000000"/>
          </w:rPr>
          <w:t xml:space="preserve">  Also, </w:t>
        </w:r>
      </w:ins>
      <w:ins w:id="970" w:author="Nosofsky, Robert M." w:date="2020-06-10T14:25:00Z">
        <w:r>
          <w:rPr>
            <w:color w:val="000000"/>
          </w:rPr>
          <w:t>n</w:t>
        </w:r>
      </w:ins>
      <w:ins w:id="971" w:author="Nosofsky, Robert M." w:date="2020-06-10T13:04:00Z">
        <w:r w:rsidR="007F38EF">
          <w:rPr>
            <w:color w:val="000000"/>
          </w:rPr>
          <w:t>ote that</w:t>
        </w:r>
      </w:ins>
      <w:ins w:id="972" w:author="Nosofsky, Robert M." w:date="2020-06-10T13:06:00Z">
        <w:r w:rsidR="007F38EF">
          <w:rPr>
            <w:color w:val="000000"/>
          </w:rPr>
          <w:t xml:space="preserve"> analogous to Homa et al.’s </w:t>
        </w:r>
      </w:ins>
      <w:ins w:id="973" w:author="Nosofsky, Robert M." w:date="2020-06-10T14:26:00Z">
        <w:r>
          <w:rPr>
            <w:color w:val="000000"/>
          </w:rPr>
          <w:t xml:space="preserve">experimental </w:t>
        </w:r>
      </w:ins>
      <w:ins w:id="974" w:author="Nosofsky, Robert M." w:date="2020-06-10T13:06:00Z">
        <w:r w:rsidR="007F38EF">
          <w:rPr>
            <w:color w:val="000000"/>
          </w:rPr>
          <w:t>method,</w:t>
        </w:r>
      </w:ins>
      <w:ins w:id="975" w:author="Nosofsky, Robert M." w:date="2020-06-10T13:04:00Z">
        <w:r w:rsidR="007F38EF">
          <w:rPr>
            <w:color w:val="000000"/>
          </w:rPr>
          <w:t xml:space="preserve"> </w:t>
        </w:r>
      </w:ins>
      <w:ins w:id="976" w:author="Nosofsky, Robert M." w:date="2020-06-10T13:05:00Z">
        <w:r w:rsidR="007F38EF">
          <w:rPr>
            <w:color w:val="000000"/>
          </w:rPr>
          <w:t>“</w:t>
        </w:r>
      </w:ins>
      <w:ins w:id="977" w:author="Nosofsky, Robert M." w:date="2020-06-10T13:04:00Z">
        <w:r w:rsidR="007F38EF">
          <w:rPr>
            <w:color w:val="000000"/>
          </w:rPr>
          <w:t>foil</w:t>
        </w:r>
      </w:ins>
      <w:ins w:id="978" w:author="Nosofsky, Robert M." w:date="2020-06-10T13:05:00Z">
        <w:r w:rsidR="007F38EF">
          <w:rPr>
            <w:color w:val="000000"/>
          </w:rPr>
          <w:t>”</w:t>
        </w:r>
      </w:ins>
      <w:ins w:id="979" w:author="Nosofsky, Robert M." w:date="2020-06-10T13:04:00Z">
        <w:r w:rsidR="007F38EF">
          <w:rPr>
            <w:color w:val="000000"/>
          </w:rPr>
          <w:t xml:space="preserve"> patterns were produced using the above algorithm by creating medi</w:t>
        </w:r>
      </w:ins>
      <w:ins w:id="980" w:author="Nosofsky, Robert M." w:date="2020-06-10T13:05:00Z">
        <w:r w:rsidR="007F38EF">
          <w:rPr>
            <w:color w:val="000000"/>
          </w:rPr>
          <w:t>um-level distortions from randomly generated prototypes that were not used to generate training instances during the learning phase.)</w:t>
        </w:r>
      </w:ins>
    </w:p>
    <w:p w14:paraId="2F3FF8BE" w14:textId="6ADB57A0" w:rsidR="002E66C7" w:rsidRDefault="002E66C7">
      <w:pPr>
        <w:pStyle w:val="NormalWeb"/>
        <w:spacing w:before="0" w:beforeAutospacing="0" w:after="0" w:afterAutospacing="0" w:line="480" w:lineRule="auto"/>
        <w:contextualSpacing/>
        <w:rPr>
          <w:ins w:id="981" w:author="Nosofsky, Robert M." w:date="2020-06-10T13:02:00Z"/>
          <w:color w:val="000000"/>
        </w:rPr>
        <w:pPrChange w:id="982" w:author="Nosofsky, Robert M." w:date="2020-06-10T12:58:00Z">
          <w:pPr>
            <w:pStyle w:val="NormalWeb"/>
            <w:spacing w:before="0" w:beforeAutospacing="0" w:after="0" w:afterAutospacing="0"/>
            <w:jc w:val="both"/>
          </w:pPr>
        </w:pPrChange>
      </w:pPr>
      <w:ins w:id="983" w:author="Nosofsky, Robert M." w:date="2020-06-10T13:02:00Z">
        <w:r>
          <w:rPr>
            <w:color w:val="000000"/>
          </w:rPr>
          <w:tab/>
        </w:r>
        <w:r w:rsidR="007F38EF">
          <w:rPr>
            <w:color w:val="000000"/>
          </w:rPr>
          <w:t>Use of this simulation algorithm was intended to produce prototypes and clouds of statistical distortions around those prototypes analogous to the schematic illustrations in our Figure 1.</w:t>
        </w:r>
      </w:ins>
    </w:p>
    <w:p w14:paraId="56A93EB7" w14:textId="0502ED61" w:rsidR="003C40D3" w:rsidRDefault="007F38EF">
      <w:pPr>
        <w:pStyle w:val="NormalWeb"/>
        <w:spacing w:before="0" w:beforeAutospacing="0" w:after="0" w:afterAutospacing="0" w:line="480" w:lineRule="auto"/>
        <w:contextualSpacing/>
        <w:rPr>
          <w:ins w:id="984" w:author="Nosofsky, Robert M." w:date="2020-06-10T14:26:00Z"/>
          <w:color w:val="000000"/>
        </w:rPr>
        <w:pPrChange w:id="985" w:author="Nosofsky, Robert M." w:date="2020-06-10T12:58:00Z">
          <w:pPr>
            <w:pStyle w:val="NormalWeb"/>
            <w:spacing w:before="0" w:beforeAutospacing="0" w:after="0" w:afterAutospacing="0"/>
            <w:jc w:val="both"/>
          </w:pPr>
        </w:pPrChange>
      </w:pPr>
      <w:ins w:id="986" w:author="Nosofsky, Robert M." w:date="2020-06-10T13:04:00Z">
        <w:r>
          <w:rPr>
            <w:color w:val="000000"/>
          </w:rPr>
          <w:tab/>
          <w:t xml:space="preserve">Once the </w:t>
        </w:r>
      </w:ins>
      <w:ins w:id="987" w:author="Nosofsky, Robert M." w:date="2020-06-10T14:23:00Z">
        <w:r w:rsidR="003C40D3">
          <w:rPr>
            <w:color w:val="000000"/>
          </w:rPr>
          <w:t xml:space="preserve">patterns are created for each individual simulation, standard equations </w:t>
        </w:r>
      </w:ins>
      <w:ins w:id="988" w:author="Nosofsky, Robert M." w:date="2020-06-10T14:30:00Z">
        <w:r w:rsidR="003C40D3">
          <w:rPr>
            <w:color w:val="000000"/>
          </w:rPr>
          <w:t xml:space="preserve">from Nosofsky’s (1986, </w:t>
        </w:r>
      </w:ins>
      <w:ins w:id="989" w:author="Nosofsky, Robert M." w:date="2020-06-11T08:55:00Z">
        <w:r w:rsidR="00B93D56">
          <w:rPr>
            <w:color w:val="000000"/>
          </w:rPr>
          <w:t xml:space="preserve">1988, </w:t>
        </w:r>
      </w:ins>
      <w:ins w:id="990" w:author="Nosofsky, Robert M." w:date="2020-06-10T14:30:00Z">
        <w:r w:rsidR="003C40D3">
          <w:rPr>
            <w:color w:val="000000"/>
          </w:rPr>
          <w:t xml:space="preserve">2011) </w:t>
        </w:r>
      </w:ins>
      <w:ins w:id="991" w:author="Nosofsky, Robert M." w:date="2020-06-10T14:23:00Z">
        <w:r w:rsidR="003C40D3">
          <w:rPr>
            <w:color w:val="000000"/>
          </w:rPr>
          <w:t xml:space="preserve">exemplar model </w:t>
        </w:r>
      </w:ins>
      <w:ins w:id="992" w:author="Nosofsky, Robert M." w:date="2020-06-10T14:31:00Z">
        <w:r w:rsidR="003C40D3">
          <w:rPr>
            <w:color w:val="000000"/>
          </w:rPr>
          <w:t xml:space="preserve">are used to generate </w:t>
        </w:r>
      </w:ins>
      <w:ins w:id="993" w:author="Nosofsky, Robert M." w:date="2020-06-10T14:23:00Z">
        <w:r w:rsidR="003C40D3">
          <w:rPr>
            <w:color w:val="000000"/>
          </w:rPr>
          <w:t>predictions of classification and recognition in the transfer phases of Homa et al.</w:t>
        </w:r>
      </w:ins>
      <w:ins w:id="994" w:author="Nosofsky, Robert M." w:date="2020-06-10T14:24:00Z">
        <w:r w:rsidR="005238CD">
          <w:rPr>
            <w:color w:val="000000"/>
          </w:rPr>
          <w:t>’s</w:t>
        </w:r>
        <w:r w:rsidR="003C40D3">
          <w:rPr>
            <w:color w:val="000000"/>
          </w:rPr>
          <w:t xml:space="preserve"> experiments</w:t>
        </w:r>
      </w:ins>
      <w:ins w:id="995" w:author="Nosofsky, Robert M." w:date="2020-06-10T14:26:00Z">
        <w:r w:rsidR="003C40D3">
          <w:rPr>
            <w:color w:val="000000"/>
          </w:rPr>
          <w:t xml:space="preserve">.  </w:t>
        </w:r>
      </w:ins>
      <w:ins w:id="996" w:author="Nosofsky, Robert M." w:date="2020-06-10T20:02:00Z">
        <w:r w:rsidR="005238CD">
          <w:rPr>
            <w:color w:val="000000"/>
          </w:rPr>
          <w:t xml:space="preserve">In particular, </w:t>
        </w:r>
      </w:ins>
      <w:ins w:id="997" w:author="Nosofsky, Robert M." w:date="2020-06-10T14:26:00Z">
        <w:r w:rsidR="005238CD">
          <w:rPr>
            <w:color w:val="000000"/>
          </w:rPr>
          <w:t>t</w:t>
        </w:r>
        <w:r w:rsidR="003C40D3">
          <w:rPr>
            <w:color w:val="000000"/>
          </w:rPr>
          <w:t xml:space="preserve">he </w:t>
        </w:r>
      </w:ins>
      <w:ins w:id="998" w:author="Nosofsky, Robert M." w:date="2020-06-11T08:57:00Z">
        <w:r w:rsidR="00B93D56">
          <w:rPr>
            <w:color w:val="000000"/>
          </w:rPr>
          <w:t xml:space="preserve">standard Euclidean </w:t>
        </w:r>
      </w:ins>
      <w:ins w:id="999" w:author="Nosofsky, Robert M." w:date="2020-06-10T14:26:00Z">
        <w:r w:rsidR="003C40D3">
          <w:rPr>
            <w:color w:val="000000"/>
          </w:rPr>
          <w:t>distance</w:t>
        </w:r>
      </w:ins>
      <w:ins w:id="1000" w:author="Nosofsky, Robert M." w:date="2020-06-11T08:57:00Z">
        <w:r w:rsidR="00B93D56">
          <w:rPr>
            <w:color w:val="000000"/>
          </w:rPr>
          <w:t xml:space="preserve"> formula is used to compute the distance</w:t>
        </w:r>
      </w:ins>
      <w:ins w:id="1001" w:author="Nosofsky, Robert M." w:date="2020-06-10T14:26:00Z">
        <w:r w:rsidR="003C40D3">
          <w:rPr>
            <w:color w:val="000000"/>
          </w:rPr>
          <w:t xml:space="preserve"> between test-item </w:t>
        </w:r>
        <w:r w:rsidR="003C40D3" w:rsidRPr="00B93D56">
          <w:rPr>
            <w:i/>
            <w:color w:val="000000"/>
            <w:rPrChange w:id="1002" w:author="Nosofsky, Robert M." w:date="2020-06-11T08:56:00Z">
              <w:rPr>
                <w:color w:val="000000"/>
              </w:rPr>
            </w:rPrChange>
          </w:rPr>
          <w:t>i</w:t>
        </w:r>
        <w:r w:rsidR="003C40D3">
          <w:rPr>
            <w:color w:val="000000"/>
          </w:rPr>
          <w:t xml:space="preserve"> and training-example </w:t>
        </w:r>
        <w:r w:rsidR="003C40D3" w:rsidRPr="00B93D56">
          <w:rPr>
            <w:i/>
            <w:color w:val="000000"/>
            <w:rPrChange w:id="1003" w:author="Nosofsky, Robert M." w:date="2020-06-11T08:56:00Z">
              <w:rPr>
                <w:color w:val="000000"/>
              </w:rPr>
            </w:rPrChange>
          </w:rPr>
          <w:t>j</w:t>
        </w:r>
        <w:r w:rsidR="00B93D56">
          <w:rPr>
            <w:color w:val="000000"/>
          </w:rPr>
          <w:t>,</w:t>
        </w:r>
      </w:ins>
    </w:p>
    <w:p w14:paraId="2D6E801C" w14:textId="77777777" w:rsidR="003C40D3" w:rsidRDefault="003C40D3">
      <w:pPr>
        <w:pStyle w:val="NormalWeb"/>
        <w:spacing w:before="0" w:beforeAutospacing="0" w:after="0" w:afterAutospacing="0" w:line="480" w:lineRule="auto"/>
        <w:contextualSpacing/>
        <w:rPr>
          <w:ins w:id="1004" w:author="Nosofsky, Robert M." w:date="2020-06-10T14:29:00Z"/>
          <w:color w:val="000000"/>
        </w:rPr>
        <w:pPrChange w:id="1005" w:author="Nosofsky, Robert M." w:date="2020-06-10T12:58:00Z">
          <w:pPr>
            <w:pStyle w:val="NormalWeb"/>
            <w:spacing w:before="0" w:beforeAutospacing="0" w:after="0" w:afterAutospacing="0"/>
            <w:jc w:val="both"/>
          </w:pPr>
        </w:pPrChange>
      </w:pPr>
    </w:p>
    <w:p w14:paraId="4DFADCB8" w14:textId="2DF3D4FF" w:rsidR="00B93D56" w:rsidRDefault="003C40D3">
      <w:pPr>
        <w:pStyle w:val="NormalWeb"/>
        <w:spacing w:before="0" w:beforeAutospacing="0" w:after="0" w:afterAutospacing="0" w:line="480" w:lineRule="auto"/>
        <w:contextualSpacing/>
        <w:rPr>
          <w:ins w:id="1006" w:author="Nosofsky, Robert M." w:date="2020-06-11T08:57:00Z"/>
          <w:color w:val="000000"/>
        </w:rPr>
        <w:pPrChange w:id="1007" w:author="Nosofsky, Robert M." w:date="2020-06-10T12:58:00Z">
          <w:pPr>
            <w:pStyle w:val="NormalWeb"/>
            <w:spacing w:before="0" w:beforeAutospacing="0" w:after="0" w:afterAutospacing="0"/>
            <w:jc w:val="both"/>
          </w:pPr>
        </w:pPrChange>
      </w:pPr>
      <w:ins w:id="1008" w:author="Nosofsky, Robert M." w:date="2020-06-10T14:29:00Z">
        <w:r>
          <w:rPr>
            <w:color w:val="000000"/>
          </w:rPr>
          <w:t xml:space="preserve">  </w:t>
        </w:r>
      </w:ins>
    </w:p>
    <w:p w14:paraId="6AFD27D4" w14:textId="5CA577E7" w:rsidR="003C40D3" w:rsidRDefault="003C40D3">
      <w:pPr>
        <w:pStyle w:val="NormalWeb"/>
        <w:spacing w:before="0" w:beforeAutospacing="0" w:after="0" w:afterAutospacing="0" w:line="480" w:lineRule="auto"/>
        <w:contextualSpacing/>
        <w:rPr>
          <w:ins w:id="1009" w:author="Nosofsky, Robert M." w:date="2020-06-10T14:31:00Z"/>
          <w:color w:val="000000"/>
        </w:rPr>
        <w:pPrChange w:id="1010" w:author="Nosofsky, Robert M." w:date="2020-06-10T12:58:00Z">
          <w:pPr>
            <w:pStyle w:val="NormalWeb"/>
            <w:spacing w:before="0" w:beforeAutospacing="0" w:after="0" w:afterAutospacing="0"/>
            <w:jc w:val="both"/>
          </w:pPr>
        </w:pPrChange>
      </w:pPr>
      <w:ins w:id="1011" w:author="Nosofsky, Robert M." w:date="2020-06-10T14:29:00Z">
        <w:r>
          <w:rPr>
            <w:color w:val="000000"/>
          </w:rPr>
          <w:lastRenderedPageBreak/>
          <w:t xml:space="preserve">The similarity between test-item </w:t>
        </w:r>
        <w:r w:rsidRPr="00B93D56">
          <w:rPr>
            <w:i/>
            <w:color w:val="000000"/>
            <w:rPrChange w:id="1012" w:author="Nosofsky, Robert M." w:date="2020-06-11T08:58:00Z">
              <w:rPr>
                <w:color w:val="000000"/>
              </w:rPr>
            </w:rPrChange>
          </w:rPr>
          <w:t>i</w:t>
        </w:r>
      </w:ins>
      <w:ins w:id="1013" w:author="Nosofsky, Robert M." w:date="2020-06-10T14:31:00Z">
        <w:r>
          <w:rPr>
            <w:color w:val="000000"/>
          </w:rPr>
          <w:t xml:space="preserve"> and example j is an exponential-decay function of this distance,</w:t>
        </w:r>
      </w:ins>
    </w:p>
    <w:p w14:paraId="52F5B275" w14:textId="4D5B79A2" w:rsidR="003C40D3" w:rsidRDefault="003C40D3">
      <w:pPr>
        <w:pStyle w:val="NormalWeb"/>
        <w:spacing w:before="0" w:beforeAutospacing="0" w:after="0" w:afterAutospacing="0" w:line="480" w:lineRule="auto"/>
        <w:contextualSpacing/>
        <w:rPr>
          <w:ins w:id="1014" w:author="Nosofsky, Robert M." w:date="2020-06-10T14:31:00Z"/>
          <w:color w:val="000000"/>
        </w:rPr>
        <w:pPrChange w:id="1015" w:author="Nosofsky, Robert M." w:date="2020-06-10T12:58:00Z">
          <w:pPr>
            <w:pStyle w:val="NormalWeb"/>
            <w:spacing w:before="0" w:beforeAutospacing="0" w:after="0" w:afterAutospacing="0"/>
            <w:jc w:val="both"/>
          </w:pPr>
        </w:pPrChange>
      </w:pPr>
    </w:p>
    <w:p w14:paraId="49560894" w14:textId="77777777" w:rsidR="003C40D3" w:rsidRDefault="003C40D3">
      <w:pPr>
        <w:pStyle w:val="NormalWeb"/>
        <w:spacing w:before="0" w:beforeAutospacing="0" w:after="0" w:afterAutospacing="0" w:line="480" w:lineRule="auto"/>
        <w:contextualSpacing/>
        <w:rPr>
          <w:ins w:id="1016" w:author="Nosofsky, Robert M." w:date="2020-06-10T14:32:00Z"/>
          <w:color w:val="000000"/>
        </w:rPr>
        <w:pPrChange w:id="1017" w:author="Nosofsky, Robert M." w:date="2020-06-10T12:58:00Z">
          <w:pPr>
            <w:pStyle w:val="NormalWeb"/>
            <w:spacing w:before="0" w:beforeAutospacing="0" w:after="0" w:afterAutospacing="0"/>
            <w:jc w:val="both"/>
          </w:pPr>
        </w:pPrChange>
      </w:pPr>
    </w:p>
    <w:p w14:paraId="2DD5A49B" w14:textId="27FBBA93" w:rsidR="00B60B1B" w:rsidRDefault="005238CD">
      <w:pPr>
        <w:pStyle w:val="NormalWeb"/>
        <w:spacing w:before="0" w:beforeAutospacing="0" w:after="0" w:afterAutospacing="0" w:line="480" w:lineRule="auto"/>
        <w:contextualSpacing/>
        <w:rPr>
          <w:ins w:id="1018" w:author="Nosofsky, Robert M." w:date="2020-06-10T14:33:00Z"/>
          <w:color w:val="000000"/>
        </w:rPr>
        <w:pPrChange w:id="1019" w:author="Nosofsky, Robert M." w:date="2020-06-10T12:58:00Z">
          <w:pPr>
            <w:pStyle w:val="NormalWeb"/>
            <w:spacing w:before="0" w:beforeAutospacing="0" w:after="0" w:afterAutospacing="0"/>
            <w:jc w:val="both"/>
          </w:pPr>
        </w:pPrChange>
      </w:pPr>
      <w:ins w:id="1020" w:author="Nosofsky, Robert M." w:date="2020-06-10T14:32:00Z">
        <w:r>
          <w:rPr>
            <w:color w:val="000000"/>
          </w:rPr>
          <w:t>w</w:t>
        </w:r>
        <w:r w:rsidR="003C40D3">
          <w:rPr>
            <w:color w:val="000000"/>
          </w:rPr>
          <w:t xml:space="preserve">here </w:t>
        </w:r>
        <w:r w:rsidR="003C40D3" w:rsidRPr="00B93D56">
          <w:rPr>
            <w:i/>
            <w:color w:val="000000"/>
            <w:rPrChange w:id="1021" w:author="Nosofsky, Robert M." w:date="2020-06-11T08:58:00Z">
              <w:rPr>
                <w:color w:val="000000"/>
              </w:rPr>
            </w:rPrChange>
          </w:rPr>
          <w:t>c</w:t>
        </w:r>
        <w:r w:rsidR="003C40D3">
          <w:rPr>
            <w:color w:val="000000"/>
          </w:rPr>
          <w:t xml:space="preserve"> is a sensitivity parameter that describes the rate at which similarity declines with distance.  The sensitivity parameter provides a measure of overall discriminability among patterns in the psychological space.</w:t>
        </w:r>
      </w:ins>
    </w:p>
    <w:p w14:paraId="06786689" w14:textId="693F9612" w:rsidR="003C40D3" w:rsidRDefault="003C40D3">
      <w:pPr>
        <w:pStyle w:val="NormalWeb"/>
        <w:spacing w:before="0" w:beforeAutospacing="0" w:after="0" w:afterAutospacing="0" w:line="480" w:lineRule="auto"/>
        <w:ind w:firstLine="720"/>
        <w:contextualSpacing/>
        <w:rPr>
          <w:ins w:id="1022" w:author="Nosofsky, Robert M." w:date="2020-06-10T14:28:00Z"/>
          <w:color w:val="000000"/>
        </w:rPr>
        <w:pPrChange w:id="1023" w:author="Nosofsky, Robert M." w:date="2020-06-10T14:33:00Z">
          <w:pPr>
            <w:pStyle w:val="NormalWeb"/>
            <w:spacing w:before="0" w:beforeAutospacing="0" w:after="0" w:afterAutospacing="0"/>
            <w:jc w:val="both"/>
          </w:pPr>
        </w:pPrChange>
      </w:pPr>
      <w:ins w:id="1024" w:author="Nosofsky, Robert M." w:date="2020-06-10T14:26:00Z">
        <w:r>
          <w:rPr>
            <w:color w:val="000000"/>
          </w:rPr>
          <w:t xml:space="preserve">The probability that a test-pattern </w:t>
        </w:r>
        <w:r w:rsidRPr="00B93D56">
          <w:rPr>
            <w:i/>
            <w:color w:val="000000"/>
            <w:rPrChange w:id="1025" w:author="Nosofsky, Robert M." w:date="2020-06-11T08:59:00Z">
              <w:rPr>
                <w:color w:val="000000"/>
              </w:rPr>
            </w:rPrChange>
          </w:rPr>
          <w:t>i</w:t>
        </w:r>
        <w:r>
          <w:rPr>
            <w:color w:val="000000"/>
          </w:rPr>
          <w:t xml:space="preserve"> from, say, Category A, is correctly classified in Category A, is</w:t>
        </w:r>
      </w:ins>
      <w:ins w:id="1026" w:author="Nosofsky, Robert M." w:date="2020-06-10T14:33:00Z">
        <w:r w:rsidR="00B60B1B">
          <w:rPr>
            <w:color w:val="000000"/>
          </w:rPr>
          <w:t xml:space="preserve"> then</w:t>
        </w:r>
      </w:ins>
      <w:ins w:id="1027" w:author="Nosofsky, Robert M." w:date="2020-06-10T14:26:00Z">
        <w:r>
          <w:rPr>
            <w:color w:val="000000"/>
          </w:rPr>
          <w:t xml:space="preserve"> found by summing its similarity to all the training examples </w:t>
        </w:r>
        <w:r w:rsidRPr="005238CD">
          <w:rPr>
            <w:i/>
            <w:color w:val="000000"/>
            <w:rPrChange w:id="1028" w:author="Nosofsky, Robert M." w:date="2020-06-10T20:03:00Z">
              <w:rPr>
                <w:color w:val="000000"/>
              </w:rPr>
            </w:rPrChange>
          </w:rPr>
          <w:t>a</w:t>
        </w:r>
        <w:r>
          <w:rPr>
            <w:color w:val="000000"/>
          </w:rPr>
          <w:t xml:space="preserve"> that b</w:t>
        </w:r>
        <w:r w:rsidR="00B60B1B">
          <w:rPr>
            <w:color w:val="000000"/>
          </w:rPr>
          <w:t xml:space="preserve">elong to Category A, and </w:t>
        </w:r>
        <w:r>
          <w:rPr>
            <w:color w:val="000000"/>
          </w:rPr>
          <w:t xml:space="preserve">dividing by the summed similarity of </w:t>
        </w:r>
        <w:r w:rsidRPr="00B93D56">
          <w:rPr>
            <w:i/>
            <w:color w:val="000000"/>
            <w:rPrChange w:id="1029" w:author="Nosofsky, Robert M." w:date="2020-06-11T08:59:00Z">
              <w:rPr>
                <w:color w:val="000000"/>
              </w:rPr>
            </w:rPrChange>
          </w:rPr>
          <w:t>i</w:t>
        </w:r>
        <w:r>
          <w:rPr>
            <w:color w:val="000000"/>
          </w:rPr>
          <w:t xml:space="preserve"> to all the training examples of all the categories:</w:t>
        </w:r>
      </w:ins>
    </w:p>
    <w:p w14:paraId="757BF62B" w14:textId="77777777" w:rsidR="003C40D3" w:rsidRDefault="003C40D3">
      <w:pPr>
        <w:pStyle w:val="NormalWeb"/>
        <w:spacing w:before="0" w:beforeAutospacing="0" w:after="0" w:afterAutospacing="0" w:line="480" w:lineRule="auto"/>
        <w:contextualSpacing/>
        <w:rPr>
          <w:ins w:id="1030" w:author="Nosofsky, Robert M." w:date="2020-06-10T14:28:00Z"/>
          <w:color w:val="000000"/>
        </w:rPr>
        <w:pPrChange w:id="1031" w:author="Nosofsky, Robert M." w:date="2020-06-10T12:58:00Z">
          <w:pPr>
            <w:pStyle w:val="NormalWeb"/>
            <w:spacing w:before="0" w:beforeAutospacing="0" w:after="0" w:afterAutospacing="0"/>
            <w:jc w:val="both"/>
          </w:pPr>
        </w:pPrChange>
      </w:pPr>
    </w:p>
    <w:p w14:paraId="21AF7AEC" w14:textId="42F97A70" w:rsidR="003C40D3" w:rsidRDefault="003C40D3">
      <w:pPr>
        <w:pStyle w:val="NormalWeb"/>
        <w:spacing w:before="0" w:beforeAutospacing="0" w:after="0" w:afterAutospacing="0" w:line="480" w:lineRule="auto"/>
        <w:contextualSpacing/>
        <w:rPr>
          <w:ins w:id="1032" w:author="Nosofsky, Robert M." w:date="2020-06-10T14:28:00Z"/>
          <w:color w:val="000000"/>
        </w:rPr>
        <w:pPrChange w:id="1033" w:author="Nosofsky, Robert M." w:date="2020-06-10T12:58:00Z">
          <w:pPr>
            <w:pStyle w:val="NormalWeb"/>
            <w:spacing w:before="0" w:beforeAutospacing="0" w:after="0" w:afterAutospacing="0"/>
            <w:jc w:val="both"/>
          </w:pPr>
        </w:pPrChange>
      </w:pPr>
    </w:p>
    <w:p w14:paraId="7E3F1632" w14:textId="77777777" w:rsidR="00B93D56" w:rsidRDefault="00B93D56">
      <w:pPr>
        <w:pStyle w:val="NormalWeb"/>
        <w:spacing w:before="0" w:beforeAutospacing="0" w:after="0" w:afterAutospacing="0" w:line="480" w:lineRule="auto"/>
        <w:contextualSpacing/>
        <w:rPr>
          <w:ins w:id="1034" w:author="Nosofsky, Robert M." w:date="2020-06-11T08:59:00Z"/>
          <w:color w:val="000000"/>
        </w:rPr>
        <w:pPrChange w:id="1035" w:author="Nosofsky, Robert M." w:date="2020-06-10T12:58:00Z">
          <w:pPr>
            <w:pStyle w:val="NormalWeb"/>
            <w:spacing w:before="0" w:beforeAutospacing="0" w:after="0" w:afterAutospacing="0"/>
            <w:jc w:val="both"/>
          </w:pPr>
        </w:pPrChange>
      </w:pPr>
    </w:p>
    <w:p w14:paraId="66872D22" w14:textId="0D7B0ADD" w:rsidR="007F38EF" w:rsidRDefault="003C40D3">
      <w:pPr>
        <w:pStyle w:val="NormalWeb"/>
        <w:spacing w:before="0" w:beforeAutospacing="0" w:after="0" w:afterAutospacing="0" w:line="480" w:lineRule="auto"/>
        <w:contextualSpacing/>
        <w:rPr>
          <w:ins w:id="1036" w:author="Nosofsky, Robert M." w:date="2020-06-10T14:34:00Z"/>
          <w:color w:val="000000"/>
        </w:rPr>
        <w:pPrChange w:id="1037" w:author="Nosofsky, Robert M." w:date="2020-06-10T12:58:00Z">
          <w:pPr>
            <w:pStyle w:val="NormalWeb"/>
            <w:spacing w:before="0" w:beforeAutospacing="0" w:after="0" w:afterAutospacing="0"/>
            <w:jc w:val="both"/>
          </w:pPr>
        </w:pPrChange>
      </w:pPr>
      <w:ins w:id="1038" w:author="Nosofsky, Robert M." w:date="2020-06-10T14:28:00Z">
        <w:r>
          <w:rPr>
            <w:color w:val="000000"/>
          </w:rPr>
          <w:t>Equation X is the “relative-summed-similarity</w:t>
        </w:r>
      </w:ins>
      <w:ins w:id="1039" w:author="Nosofsky, Robert M." w:date="2020-06-10T14:33:00Z">
        <w:r w:rsidR="00B60B1B">
          <w:rPr>
            <w:color w:val="000000"/>
          </w:rPr>
          <w:t xml:space="preserve">” rule for classification </w:t>
        </w:r>
      </w:ins>
      <w:ins w:id="1040" w:author="Nosofsky, Robert M." w:date="2020-06-11T12:32:00Z">
        <w:r w:rsidR="004B07E0">
          <w:rPr>
            <w:color w:val="000000"/>
          </w:rPr>
          <w:t xml:space="preserve">that we </w:t>
        </w:r>
      </w:ins>
      <w:ins w:id="1041" w:author="Nosofsky, Robert M." w:date="2020-06-10T14:33:00Z">
        <w:r w:rsidR="00B60B1B">
          <w:rPr>
            <w:color w:val="000000"/>
          </w:rPr>
          <w:t xml:space="preserve">described in </w:t>
        </w:r>
      </w:ins>
      <w:ins w:id="1042" w:author="Nosofsky, Robert M." w:date="2020-06-10T14:34:00Z">
        <w:r w:rsidR="00B60B1B">
          <w:rPr>
            <w:color w:val="000000"/>
          </w:rPr>
          <w:t>intuitive</w:t>
        </w:r>
      </w:ins>
      <w:ins w:id="1043" w:author="Nosofsky, Robert M." w:date="2020-06-10T14:33:00Z">
        <w:r w:rsidR="00B60B1B">
          <w:rPr>
            <w:color w:val="000000"/>
          </w:rPr>
          <w:t xml:space="preserve"> terms earlier in this section</w:t>
        </w:r>
      </w:ins>
      <w:ins w:id="1044" w:author="Nosofsky, Robert M." w:date="2020-06-10T14:24:00Z">
        <w:r>
          <w:rPr>
            <w:color w:val="000000"/>
          </w:rPr>
          <w:t>.</w:t>
        </w:r>
      </w:ins>
      <w:ins w:id="1045" w:author="Nosofsky, Robert M." w:date="2020-06-10T14:34:00Z">
        <w:r w:rsidR="00B60B1B">
          <w:rPr>
            <w:color w:val="000000"/>
          </w:rPr>
          <w:t xml:space="preserve">  In Equation X, the parameter γ is a response-scaling parameter.</w:t>
        </w:r>
      </w:ins>
      <w:ins w:id="1046" w:author="Nosofsky, Robert M." w:date="2020-06-10T14:35:00Z">
        <w:r w:rsidR="00F55CAB">
          <w:rPr>
            <w:color w:val="000000"/>
          </w:rPr>
          <w:t xml:space="preserve">  When γ=1, the observer responds by </w:t>
        </w:r>
      </w:ins>
      <w:ins w:id="1047" w:author="Nosofsky, Robert M." w:date="2020-06-10T14:36:00Z">
        <w:r w:rsidR="00F55CAB">
          <w:rPr>
            <w:color w:val="000000"/>
          </w:rPr>
          <w:t>“probability-matching” to the relative summed similarities of each of the categories; as γ grows greater than 1, the observer responds more deterministically with the category that yields the largest relative summed similarity (for extensive discussion as well as process-model interpretations</w:t>
        </w:r>
      </w:ins>
      <w:ins w:id="1048" w:author="Nosofsky, Robert M." w:date="2020-06-10T20:03:00Z">
        <w:r w:rsidR="005238CD">
          <w:rPr>
            <w:color w:val="000000"/>
          </w:rPr>
          <w:t xml:space="preserve"> for the emergence of the γ parameter</w:t>
        </w:r>
      </w:ins>
      <w:ins w:id="1049" w:author="Nosofsky, Robert M." w:date="2020-06-10T14:36:00Z">
        <w:r w:rsidR="00F55CAB">
          <w:rPr>
            <w:color w:val="000000"/>
          </w:rPr>
          <w:t>, see</w:t>
        </w:r>
      </w:ins>
      <w:ins w:id="1050" w:author="Nosofsky, Robert M." w:date="2020-06-10T14:38:00Z">
        <w:r w:rsidR="00F55CAB">
          <w:rPr>
            <w:color w:val="000000"/>
          </w:rPr>
          <w:t>, e.g.,</w:t>
        </w:r>
      </w:ins>
      <w:ins w:id="1051" w:author="Nosofsky, Robert M." w:date="2020-06-10T14:36:00Z">
        <w:r w:rsidR="00F55CAB">
          <w:rPr>
            <w:color w:val="000000"/>
          </w:rPr>
          <w:t xml:space="preserve"> Ashby &amp; Maddox, 1993; Nosofsky &amp; Palmeri, 1997; Nosofsky et al., 2002).</w:t>
        </w:r>
      </w:ins>
    </w:p>
    <w:p w14:paraId="3A94CBFA" w14:textId="72AFCF0A" w:rsidR="00B60B1B" w:rsidRDefault="00F55CAB">
      <w:pPr>
        <w:pStyle w:val="NormalWeb"/>
        <w:spacing w:before="0" w:beforeAutospacing="0" w:after="0" w:afterAutospacing="0" w:line="480" w:lineRule="auto"/>
        <w:contextualSpacing/>
        <w:rPr>
          <w:ins w:id="1052" w:author="Nosofsky, Robert M." w:date="2020-06-10T14:43:00Z"/>
          <w:color w:val="000000"/>
        </w:rPr>
        <w:pPrChange w:id="1053" w:author="Nosofsky, Robert M." w:date="2020-06-10T12:58:00Z">
          <w:pPr>
            <w:pStyle w:val="NormalWeb"/>
            <w:spacing w:before="0" w:beforeAutospacing="0" w:after="0" w:afterAutospacing="0"/>
            <w:jc w:val="both"/>
          </w:pPr>
        </w:pPrChange>
      </w:pPr>
      <w:ins w:id="1054" w:author="Nosofsky, Robert M." w:date="2020-06-10T14:39:00Z">
        <w:r>
          <w:rPr>
            <w:color w:val="000000"/>
          </w:rPr>
          <w:tab/>
        </w:r>
      </w:ins>
      <w:ins w:id="1055" w:author="Nosofsky, Robert M." w:date="2020-06-10T14:40:00Z">
        <w:r>
          <w:rPr>
            <w:color w:val="000000"/>
          </w:rPr>
          <w:t xml:space="preserve">Although not made explicit in the </w:t>
        </w:r>
      </w:ins>
      <w:ins w:id="1056" w:author="Nosofsky, Robert M." w:date="2020-06-10T14:39:00Z">
        <w:r>
          <w:rPr>
            <w:color w:val="000000"/>
          </w:rPr>
          <w:t xml:space="preserve">notation, note that in applying Equation X, </w:t>
        </w:r>
      </w:ins>
      <w:ins w:id="1057" w:author="Nosofsky, Robert M." w:date="2020-06-10T14:40:00Z">
        <w:r>
          <w:rPr>
            <w:color w:val="000000"/>
          </w:rPr>
          <w:t xml:space="preserve">the similarity to </w:t>
        </w:r>
      </w:ins>
      <w:ins w:id="1058" w:author="Nosofsky, Robert M." w:date="2020-06-10T14:39:00Z">
        <w:r>
          <w:rPr>
            <w:color w:val="000000"/>
          </w:rPr>
          <w:t>each individual training example is</w:t>
        </w:r>
      </w:ins>
      <w:ins w:id="1059" w:author="Nosofsky, Robert M." w:date="2020-06-10T14:40:00Z">
        <w:r>
          <w:rPr>
            <w:color w:val="000000"/>
          </w:rPr>
          <w:t xml:space="preserve"> being</w:t>
        </w:r>
      </w:ins>
      <w:ins w:id="1060" w:author="Nosofsky, Robert M." w:date="2020-06-10T14:39:00Z">
        <w:r>
          <w:rPr>
            <w:color w:val="000000"/>
          </w:rPr>
          <w:t xml:space="preserve"> summed </w:t>
        </w:r>
      </w:ins>
      <w:ins w:id="1061" w:author="Nosofsky, Robert M." w:date="2020-06-10T14:40:00Z">
        <w:r>
          <w:rPr>
            <w:color w:val="000000"/>
          </w:rPr>
          <w:t>N</w:t>
        </w:r>
      </w:ins>
      <w:ins w:id="1062" w:author="Nosofsky, Robert M." w:date="2020-06-10T14:39:00Z">
        <w:r>
          <w:rPr>
            <w:color w:val="000000"/>
          </w:rPr>
          <w:t xml:space="preserve"> times</w:t>
        </w:r>
      </w:ins>
      <w:ins w:id="1063" w:author="Nosofsky, Robert M." w:date="2020-06-10T14:40:00Z">
        <w:r>
          <w:rPr>
            <w:color w:val="000000"/>
          </w:rPr>
          <w:t xml:space="preserve"> in the REP condition</w:t>
        </w:r>
      </w:ins>
      <w:ins w:id="1064" w:author="Nosofsky, Robert M." w:date="2020-06-10T14:41:00Z">
        <w:r>
          <w:rPr>
            <w:color w:val="000000"/>
          </w:rPr>
          <w:t xml:space="preserve">, </w:t>
        </w:r>
        <w:r>
          <w:rPr>
            <w:color w:val="000000"/>
          </w:rPr>
          <w:lastRenderedPageBreak/>
          <w:t>where N is the number of training blocks</w:t>
        </w:r>
      </w:ins>
      <w:ins w:id="1065" w:author="Nosofsky, Robert M." w:date="2020-06-10T14:42:00Z">
        <w:r>
          <w:rPr>
            <w:color w:val="000000"/>
          </w:rPr>
          <w:t xml:space="preserve"> (i.e., the number of times the specific example is repeated during training).  By contrast, the similarity to each individual training</w:t>
        </w:r>
      </w:ins>
      <w:ins w:id="1066" w:author="Nosofsky, Robert M." w:date="2020-06-10T14:43:00Z">
        <w:r w:rsidR="00E050AB">
          <w:rPr>
            <w:color w:val="000000"/>
          </w:rPr>
          <w:t xml:space="preserve"> example</w:t>
        </w:r>
      </w:ins>
      <w:ins w:id="1067" w:author="Nosofsky, Robert M." w:date="2020-06-10T14:42:00Z">
        <w:r>
          <w:rPr>
            <w:color w:val="000000"/>
          </w:rPr>
          <w:t xml:space="preserve"> enters only once in the NREP condition</w:t>
        </w:r>
      </w:ins>
      <w:ins w:id="1068" w:author="Nosofsky, Robert M." w:date="2020-06-10T14:43:00Z">
        <w:r w:rsidR="00E050AB">
          <w:rPr>
            <w:color w:val="000000"/>
          </w:rPr>
          <w:t>, because no individual training example was ever repeated.</w:t>
        </w:r>
      </w:ins>
    </w:p>
    <w:p w14:paraId="44B7BC26" w14:textId="2E6CD25E" w:rsidR="00E050AB" w:rsidRDefault="00E050AB">
      <w:pPr>
        <w:pStyle w:val="NormalWeb"/>
        <w:spacing w:before="0" w:beforeAutospacing="0" w:after="0" w:afterAutospacing="0" w:line="480" w:lineRule="auto"/>
        <w:contextualSpacing/>
        <w:rPr>
          <w:ins w:id="1069" w:author="Nosofsky, Robert M." w:date="2020-06-10T14:44:00Z"/>
          <w:color w:val="000000"/>
        </w:rPr>
        <w:pPrChange w:id="1070" w:author="Nosofsky, Robert M." w:date="2020-06-10T12:58:00Z">
          <w:pPr>
            <w:pStyle w:val="NormalWeb"/>
            <w:spacing w:before="0" w:beforeAutospacing="0" w:after="0" w:afterAutospacing="0"/>
            <w:jc w:val="both"/>
          </w:pPr>
        </w:pPrChange>
      </w:pPr>
      <w:ins w:id="1071" w:author="Nosofsky, Robert M." w:date="2020-06-10T14:44:00Z">
        <w:r>
          <w:rPr>
            <w:color w:val="000000"/>
          </w:rPr>
          <w:tab/>
          <w:t>Finally, according to the exemplar model, the probability that test-item</w:t>
        </w:r>
      </w:ins>
      <w:ins w:id="1072" w:author="Nosofsky, Robert M." w:date="2020-06-10T14:46:00Z">
        <w:r>
          <w:rPr>
            <w:color w:val="000000"/>
          </w:rPr>
          <w:t xml:space="preserve"> </w:t>
        </w:r>
        <w:r w:rsidRPr="00C860F8">
          <w:rPr>
            <w:i/>
            <w:color w:val="000000"/>
            <w:rPrChange w:id="1073" w:author="Nosofsky, Robert M." w:date="2020-06-11T12:33:00Z">
              <w:rPr>
                <w:color w:val="000000"/>
              </w:rPr>
            </w:rPrChange>
          </w:rPr>
          <w:t>i</w:t>
        </w:r>
      </w:ins>
      <w:ins w:id="1074" w:author="Nosofsky, Robert M." w:date="2020-06-10T14:44:00Z">
        <w:r>
          <w:rPr>
            <w:color w:val="000000"/>
          </w:rPr>
          <w:t xml:space="preserve"> is judged to be “old” in the recognition-transfer tests is found by summing the similarity of the test item to all the examples of all the categories, and entering that absolute summed similarity into the following choice rule:</w:t>
        </w:r>
      </w:ins>
    </w:p>
    <w:p w14:paraId="6136D0ED" w14:textId="62F12B06" w:rsidR="00E050AB" w:rsidRDefault="00C860F8" w:rsidP="00C860F8">
      <w:pPr>
        <w:pStyle w:val="NormalWeb"/>
        <w:tabs>
          <w:tab w:val="left" w:pos="8640"/>
        </w:tabs>
        <w:spacing w:before="0" w:beforeAutospacing="0" w:after="0" w:afterAutospacing="0" w:line="480" w:lineRule="auto"/>
        <w:contextualSpacing/>
        <w:rPr>
          <w:ins w:id="1075" w:author="Nosofsky, Robert M." w:date="2020-06-10T14:46:00Z"/>
          <w:color w:val="000000"/>
        </w:rPr>
        <w:pPrChange w:id="1076" w:author="Nosofsky, Robert M." w:date="2020-06-11T12:33:00Z">
          <w:pPr>
            <w:pStyle w:val="NormalWeb"/>
            <w:spacing w:before="0" w:beforeAutospacing="0" w:after="0" w:afterAutospacing="0"/>
            <w:jc w:val="both"/>
          </w:pPr>
        </w:pPrChange>
      </w:pPr>
      <w:ins w:id="1077" w:author="Nosofsky, Robert M." w:date="2020-06-11T12:33:00Z">
        <w:r>
          <w:rPr>
            <w:color w:val="000000"/>
          </w:rPr>
          <w:tab/>
        </w:r>
      </w:ins>
    </w:p>
    <w:p w14:paraId="24F9040F" w14:textId="77777777" w:rsidR="00E050AB" w:rsidRDefault="00E050AB">
      <w:pPr>
        <w:pStyle w:val="NormalWeb"/>
        <w:spacing w:before="0" w:beforeAutospacing="0" w:after="0" w:afterAutospacing="0" w:line="480" w:lineRule="auto"/>
        <w:contextualSpacing/>
        <w:rPr>
          <w:ins w:id="1078" w:author="Nosofsky, Robert M." w:date="2020-06-10T14:34:00Z"/>
          <w:color w:val="000000"/>
        </w:rPr>
        <w:pPrChange w:id="1079" w:author="Nosofsky, Robert M." w:date="2020-06-10T12:58:00Z">
          <w:pPr>
            <w:pStyle w:val="NormalWeb"/>
            <w:spacing w:before="0" w:beforeAutospacing="0" w:after="0" w:afterAutospacing="0"/>
            <w:jc w:val="both"/>
          </w:pPr>
        </w:pPrChange>
      </w:pPr>
    </w:p>
    <w:p w14:paraId="4309829A" w14:textId="4EBFEE35" w:rsidR="00216E71" w:rsidRDefault="00136AAA">
      <w:pPr>
        <w:pStyle w:val="NormalWeb"/>
        <w:spacing w:before="0" w:beforeAutospacing="0" w:after="0" w:afterAutospacing="0" w:line="480" w:lineRule="auto"/>
        <w:contextualSpacing/>
        <w:rPr>
          <w:ins w:id="1080" w:author="Nosofsky, Robert M." w:date="2020-06-10T15:02:00Z"/>
          <w:color w:val="000000"/>
        </w:rPr>
        <w:pPrChange w:id="1081" w:author="Nosofsky, Robert M." w:date="2020-06-10T12:58:00Z">
          <w:pPr>
            <w:pStyle w:val="NormalWeb"/>
            <w:spacing w:before="0" w:beforeAutospacing="0" w:after="0" w:afterAutospacing="0"/>
            <w:jc w:val="both"/>
          </w:pPr>
        </w:pPrChange>
      </w:pPr>
      <w:ins w:id="1082" w:author="Nosofsky, Robert M." w:date="2020-06-10T15:04:00Z">
        <w:r>
          <w:rPr>
            <w:color w:val="000000"/>
          </w:rPr>
          <w:t>(</w:t>
        </w:r>
      </w:ins>
      <w:ins w:id="1083" w:author="Nosofsky, Robert M." w:date="2020-06-10T15:02:00Z">
        <w:r w:rsidR="00216E71">
          <w:rPr>
            <w:color w:val="000000"/>
          </w:rPr>
          <w:t xml:space="preserve">Again, although not made explicit in the notation, the similarity </w:t>
        </w:r>
      </w:ins>
      <w:ins w:id="1084" w:author="Nosofsky, Robert M." w:date="2020-06-10T15:03:00Z">
        <w:r w:rsidR="00216E71">
          <w:rPr>
            <w:color w:val="000000"/>
          </w:rPr>
          <w:t xml:space="preserve">to each individual training example is being summed N times in the REP condition, but only once in the NREP </w:t>
        </w:r>
      </w:ins>
      <w:ins w:id="1085" w:author="Nosofsky, Robert M." w:date="2020-06-10T15:04:00Z">
        <w:r w:rsidR="00216E71">
          <w:rPr>
            <w:color w:val="000000"/>
          </w:rPr>
          <w:t>condition</w:t>
        </w:r>
      </w:ins>
      <w:ins w:id="1086" w:author="Nosofsky, Robert M." w:date="2020-06-10T15:03:00Z">
        <w:r w:rsidR="00216E71">
          <w:rPr>
            <w:color w:val="000000"/>
          </w:rPr>
          <w:t>.</w:t>
        </w:r>
      </w:ins>
      <w:ins w:id="1087" w:author="Nosofsky, Robert M." w:date="2020-06-10T15:04:00Z">
        <w:r>
          <w:rPr>
            <w:color w:val="000000"/>
          </w:rPr>
          <w:t>)</w:t>
        </w:r>
      </w:ins>
    </w:p>
    <w:p w14:paraId="3CF613EF" w14:textId="6883B797" w:rsidR="005238CD" w:rsidRDefault="00216E71">
      <w:pPr>
        <w:pStyle w:val="NormalWeb"/>
        <w:spacing w:before="0" w:beforeAutospacing="0" w:after="0" w:afterAutospacing="0" w:line="480" w:lineRule="auto"/>
        <w:contextualSpacing/>
        <w:rPr>
          <w:ins w:id="1088" w:author="Nosofsky, Robert M." w:date="2020-06-10T20:06:00Z"/>
          <w:color w:val="000000"/>
        </w:rPr>
        <w:pPrChange w:id="1089" w:author="Nosofsky, Robert M." w:date="2020-06-10T12:58:00Z">
          <w:pPr>
            <w:pStyle w:val="NormalWeb"/>
            <w:spacing w:before="0" w:beforeAutospacing="0" w:after="0" w:afterAutospacing="0"/>
            <w:jc w:val="both"/>
          </w:pPr>
        </w:pPrChange>
      </w:pPr>
      <w:ins w:id="1090" w:author="Nosofsky, Robert M." w:date="2020-06-10T15:04:00Z">
        <w:r>
          <w:rPr>
            <w:color w:val="000000"/>
          </w:rPr>
          <w:t>I</w:t>
        </w:r>
      </w:ins>
      <w:ins w:id="1091" w:author="Nosofsky, Robert M." w:date="2020-06-10T14:47:00Z">
        <w:r w:rsidR="00E050AB">
          <w:rPr>
            <w:color w:val="000000"/>
          </w:rPr>
          <w:t xml:space="preserve">n Equation Y, the parameter </w:t>
        </w:r>
        <w:r w:rsidR="00E050AB" w:rsidRPr="00216E71">
          <w:rPr>
            <w:i/>
            <w:color w:val="000000"/>
            <w:rPrChange w:id="1092" w:author="Nosofsky, Robert M." w:date="2020-06-10T14:54:00Z">
              <w:rPr>
                <w:color w:val="000000"/>
              </w:rPr>
            </w:rPrChange>
          </w:rPr>
          <w:t>k</w:t>
        </w:r>
        <w:r w:rsidR="00E050AB">
          <w:rPr>
            <w:color w:val="000000"/>
          </w:rPr>
          <w:t xml:space="preserve"> is a criterion parameter that influences the overall bias for making old versus new judgments.  Observers presumably</w:t>
        </w:r>
        <w:r w:rsidR="00136AAA">
          <w:rPr>
            <w:color w:val="000000"/>
          </w:rPr>
          <w:t xml:space="preserve"> adjust the setting</w:t>
        </w:r>
        <w:r w:rsidR="00E050AB">
          <w:rPr>
            <w:color w:val="000000"/>
          </w:rPr>
          <w:t xml:space="preserve"> of </w:t>
        </w:r>
        <w:r w:rsidR="00E050AB" w:rsidRPr="00216E71">
          <w:rPr>
            <w:i/>
            <w:color w:val="000000"/>
            <w:rPrChange w:id="1093" w:author="Nosofsky, Robert M." w:date="2020-06-10T14:54:00Z">
              <w:rPr>
                <w:color w:val="000000"/>
              </w:rPr>
            </w:rPrChange>
          </w:rPr>
          <w:t>k</w:t>
        </w:r>
        <w:r w:rsidR="00E050AB">
          <w:rPr>
            <w:color w:val="000000"/>
          </w:rPr>
          <w:t xml:space="preserve"> in accord with the overall levels of absolut</w:t>
        </w:r>
      </w:ins>
      <w:ins w:id="1094" w:author="Nosofsky, Robert M." w:date="2020-06-10T14:48:00Z">
        <w:r w:rsidR="00E050AB">
          <w:rPr>
            <w:color w:val="000000"/>
          </w:rPr>
          <w:t xml:space="preserve">e summed similarity being generated by test patterns </w:t>
        </w:r>
      </w:ins>
      <w:ins w:id="1095" w:author="Nosofsky, Robert M." w:date="2020-06-10T14:50:00Z">
        <w:r w:rsidR="00E050AB">
          <w:rPr>
            <w:color w:val="000000"/>
          </w:rPr>
          <w:t>presented</w:t>
        </w:r>
      </w:ins>
      <w:ins w:id="1096" w:author="Nosofsky, Robert M." w:date="2020-06-10T14:48:00Z">
        <w:r w:rsidR="00E050AB">
          <w:rPr>
            <w:color w:val="000000"/>
          </w:rPr>
          <w:t xml:space="preserve"> </w:t>
        </w:r>
      </w:ins>
      <w:ins w:id="1097" w:author="Nosofsky, Robert M." w:date="2020-06-10T14:50:00Z">
        <w:r w:rsidR="00E050AB">
          <w:rPr>
            <w:color w:val="000000"/>
          </w:rPr>
          <w:t>during the test phase (for extensive discussion, see, e.g., Nosofsky et al., 2011).</w:t>
        </w:r>
      </w:ins>
      <w:ins w:id="1098" w:author="Nosofsky, Robert M." w:date="2020-06-10T14:54:00Z">
        <w:r>
          <w:rPr>
            <w:color w:val="000000"/>
          </w:rPr>
          <w:t xml:space="preserve">  (For example, if very large values of absolute summed similarity are being generated for test patterns in a condition, then the observer will </w:t>
        </w:r>
      </w:ins>
      <w:ins w:id="1099" w:author="Nosofsky, Robert M." w:date="2020-06-10T14:56:00Z">
        <w:r>
          <w:rPr>
            <w:color w:val="000000"/>
          </w:rPr>
          <w:t xml:space="preserve">presumably </w:t>
        </w:r>
      </w:ins>
      <w:ins w:id="1100" w:author="Nosofsky, Robert M." w:date="2020-06-10T14:54:00Z">
        <w:r>
          <w:rPr>
            <w:color w:val="000000"/>
          </w:rPr>
          <w:t xml:space="preserve">adopt a large setting of </w:t>
        </w:r>
        <w:r w:rsidRPr="00136AAA">
          <w:rPr>
            <w:i/>
            <w:color w:val="000000"/>
            <w:rPrChange w:id="1101" w:author="Nosofsky, Robert M." w:date="2020-06-10T15:05:00Z">
              <w:rPr>
                <w:color w:val="000000"/>
              </w:rPr>
            </w:rPrChange>
          </w:rPr>
          <w:t>k</w:t>
        </w:r>
      </w:ins>
      <w:ins w:id="1102" w:author="Nosofsky, Robert M." w:date="2020-06-10T14:55:00Z">
        <w:r>
          <w:rPr>
            <w:color w:val="000000"/>
          </w:rPr>
          <w:t xml:space="preserve">; whereas if small values of absolute summed similarity are being generated, then the observer will adopt a small setting of </w:t>
        </w:r>
        <w:r w:rsidRPr="00136AAA">
          <w:rPr>
            <w:i/>
            <w:color w:val="000000"/>
            <w:rPrChange w:id="1103" w:author="Nosofsky, Robert M." w:date="2020-06-10T15:05:00Z">
              <w:rPr>
                <w:color w:val="000000"/>
              </w:rPr>
            </w:rPrChange>
          </w:rPr>
          <w:t>k</w:t>
        </w:r>
        <w:r>
          <w:rPr>
            <w:color w:val="000000"/>
          </w:rPr>
          <w:t xml:space="preserve">.) </w:t>
        </w:r>
      </w:ins>
      <w:ins w:id="1104" w:author="Nosofsky, Robert M." w:date="2020-06-10T14:50:00Z">
        <w:r>
          <w:rPr>
            <w:color w:val="000000"/>
          </w:rPr>
          <w:t xml:space="preserve">  Because the</w:t>
        </w:r>
        <w:r w:rsidR="00E050AB">
          <w:rPr>
            <w:color w:val="000000"/>
          </w:rPr>
          <w:t xml:space="preserve"> absolute-summed similarity levels differ significantly across the REP and NREP conditions and across the different </w:t>
        </w:r>
      </w:ins>
      <w:ins w:id="1105" w:author="Nosofsky, Robert M." w:date="2020-06-10T14:57:00Z">
        <w:r w:rsidR="000A7A32">
          <w:rPr>
            <w:color w:val="000000"/>
          </w:rPr>
          <w:t>recognition-</w:t>
        </w:r>
      </w:ins>
      <w:ins w:id="1106" w:author="Nosofsky, Robert M." w:date="2020-06-10T14:51:00Z">
        <w:r w:rsidR="00E050AB">
          <w:rPr>
            <w:color w:val="000000"/>
          </w:rPr>
          <w:t>transfer</w:t>
        </w:r>
      </w:ins>
      <w:ins w:id="1107" w:author="Nosofsky, Robert M." w:date="2020-06-10T14:50:00Z">
        <w:r w:rsidR="00E050AB">
          <w:rPr>
            <w:color w:val="000000"/>
          </w:rPr>
          <w:t xml:space="preserve"> </w:t>
        </w:r>
      </w:ins>
      <w:ins w:id="1108" w:author="Nosofsky, Robert M." w:date="2020-06-10T14:51:00Z">
        <w:r w:rsidR="00E050AB">
          <w:rPr>
            <w:color w:val="000000"/>
          </w:rPr>
          <w:t>conditions tested in Homa et al.’s Experiments 2 and 3, separate criterion parameters are estimated for each of these separate conditions.</w:t>
        </w:r>
      </w:ins>
    </w:p>
    <w:p w14:paraId="1D98FC7E" w14:textId="77777777" w:rsidR="005238CD" w:rsidRDefault="005238CD">
      <w:pPr>
        <w:pStyle w:val="NormalWeb"/>
        <w:spacing w:before="0" w:beforeAutospacing="0" w:after="0" w:afterAutospacing="0" w:line="480" w:lineRule="auto"/>
        <w:contextualSpacing/>
        <w:rPr>
          <w:ins w:id="1109" w:author="Nosofsky, Robert M." w:date="2020-06-10T20:06:00Z"/>
          <w:color w:val="000000"/>
          <w:u w:val="single"/>
        </w:rPr>
        <w:pPrChange w:id="1110" w:author="Nosofsky, Robert M." w:date="2020-06-10T12:58:00Z">
          <w:pPr>
            <w:pStyle w:val="NormalWeb"/>
            <w:spacing w:before="0" w:beforeAutospacing="0" w:after="0" w:afterAutospacing="0"/>
            <w:jc w:val="both"/>
          </w:pPr>
        </w:pPrChange>
      </w:pPr>
    </w:p>
    <w:p w14:paraId="415E9F4F" w14:textId="28C5E794" w:rsidR="00B60B1B" w:rsidRDefault="005238CD">
      <w:pPr>
        <w:pStyle w:val="NormalWeb"/>
        <w:spacing w:before="0" w:beforeAutospacing="0" w:after="0" w:afterAutospacing="0" w:line="480" w:lineRule="auto"/>
        <w:contextualSpacing/>
        <w:rPr>
          <w:ins w:id="1111" w:author="Nosofsky, Robert M." w:date="2020-06-10T12:58:00Z"/>
          <w:color w:val="000000"/>
        </w:rPr>
        <w:pPrChange w:id="1112" w:author="Nosofsky, Robert M." w:date="2020-06-10T12:58:00Z">
          <w:pPr>
            <w:pStyle w:val="NormalWeb"/>
            <w:spacing w:before="0" w:beforeAutospacing="0" w:after="0" w:afterAutospacing="0"/>
            <w:jc w:val="both"/>
          </w:pPr>
        </w:pPrChange>
      </w:pPr>
      <w:ins w:id="1113" w:author="Nosofsky, Robert M." w:date="2020-06-10T20:06:00Z">
        <w:r>
          <w:rPr>
            <w:color w:val="000000"/>
            <w:u w:val="single"/>
          </w:rPr>
          <w:lastRenderedPageBreak/>
          <w:t xml:space="preserve">Fits of the Model to the </w:t>
        </w:r>
      </w:ins>
      <w:ins w:id="1114" w:author="Nosofsky, Robert M." w:date="2020-06-11T09:14:00Z">
        <w:r w:rsidR="004A2109">
          <w:rPr>
            <w:color w:val="000000"/>
            <w:u w:val="single"/>
          </w:rPr>
          <w:t xml:space="preserve">Classification and Recognition Transfer </w:t>
        </w:r>
      </w:ins>
      <w:ins w:id="1115" w:author="Nosofsky, Robert M." w:date="2020-06-10T20:06:00Z">
        <w:r>
          <w:rPr>
            <w:color w:val="000000"/>
            <w:u w:val="single"/>
          </w:rPr>
          <w:t>Data</w:t>
        </w:r>
      </w:ins>
      <w:ins w:id="1116" w:author="Nosofsky, Robert M." w:date="2020-06-10T14:50:00Z">
        <w:r w:rsidR="00E050AB">
          <w:rPr>
            <w:color w:val="000000"/>
          </w:rPr>
          <w:t xml:space="preserve">  </w:t>
        </w:r>
      </w:ins>
      <w:ins w:id="1117" w:author="Nosofsky, Robert M." w:date="2020-06-10T14:48:00Z">
        <w:r w:rsidR="00E050AB">
          <w:rPr>
            <w:color w:val="000000"/>
          </w:rPr>
          <w:t xml:space="preserve"> </w:t>
        </w:r>
      </w:ins>
    </w:p>
    <w:p w14:paraId="06811B3C" w14:textId="1F2698D8" w:rsidR="004F57A6" w:rsidRDefault="004F57A6">
      <w:pPr>
        <w:pStyle w:val="NormalWeb"/>
        <w:spacing w:before="0" w:beforeAutospacing="0" w:after="0" w:afterAutospacing="0" w:line="480" w:lineRule="auto"/>
        <w:contextualSpacing/>
        <w:rPr>
          <w:ins w:id="1118" w:author="Nosofsky, Robert M." w:date="2020-06-10T15:12:00Z"/>
          <w:color w:val="000000"/>
        </w:rPr>
        <w:pPrChange w:id="1119" w:author="Nosofsky, Robert M." w:date="2020-06-10T12:58:00Z">
          <w:pPr>
            <w:pStyle w:val="NormalWeb"/>
            <w:spacing w:before="0" w:beforeAutospacing="0" w:after="0" w:afterAutospacing="0"/>
            <w:jc w:val="both"/>
          </w:pPr>
        </w:pPrChange>
      </w:pPr>
      <w:ins w:id="1120" w:author="Nosofsky, Robert M." w:date="2020-06-10T15:06:00Z">
        <w:r>
          <w:rPr>
            <w:color w:val="000000"/>
          </w:rPr>
          <w:tab/>
          <w:t xml:space="preserve">The </w:t>
        </w:r>
      </w:ins>
      <w:ins w:id="1121" w:author="Nosofsky, Robert M." w:date="2020-06-10T15:08:00Z">
        <w:r w:rsidR="005238CD">
          <w:rPr>
            <w:color w:val="000000"/>
          </w:rPr>
          <w:t>c</w:t>
        </w:r>
      </w:ins>
      <w:ins w:id="1122" w:author="Nosofsky, Robert M." w:date="2020-06-10T15:06:00Z">
        <w:r>
          <w:rPr>
            <w:color w:val="000000"/>
          </w:rPr>
          <w:t>lassification</w:t>
        </w:r>
      </w:ins>
      <w:ins w:id="1123" w:author="Nosofsky, Robert M." w:date="2020-06-11T09:15:00Z">
        <w:r w:rsidR="004A2109">
          <w:rPr>
            <w:color w:val="000000"/>
          </w:rPr>
          <w:t>-</w:t>
        </w:r>
      </w:ins>
      <w:ins w:id="1124" w:author="Nosofsky, Robert M." w:date="2020-06-10T15:06:00Z">
        <w:r w:rsidR="004A2109">
          <w:rPr>
            <w:color w:val="000000"/>
          </w:rPr>
          <w:t xml:space="preserve"> and recognition-</w:t>
        </w:r>
      </w:ins>
      <w:ins w:id="1125" w:author="Nosofsky, Robert M." w:date="2020-06-11T09:15:00Z">
        <w:r w:rsidR="004A2109">
          <w:rPr>
            <w:color w:val="000000"/>
          </w:rPr>
          <w:t xml:space="preserve">transfer </w:t>
        </w:r>
      </w:ins>
      <w:ins w:id="1126" w:author="Nosofsky, Robert M." w:date="2020-06-10T15:06:00Z">
        <w:r>
          <w:rPr>
            <w:color w:val="000000"/>
          </w:rPr>
          <w:t xml:space="preserve">probabilities observed by Homa et al. for the different item </w:t>
        </w:r>
        <w:r w:rsidR="004A2109">
          <w:rPr>
            <w:color w:val="000000"/>
          </w:rPr>
          <w:t xml:space="preserve">types </w:t>
        </w:r>
      </w:ins>
      <w:ins w:id="1127" w:author="Nosofsky, Robert M." w:date="2020-06-11T09:14:00Z">
        <w:r w:rsidR="004A2109">
          <w:rPr>
            <w:color w:val="000000"/>
          </w:rPr>
          <w:t>across</w:t>
        </w:r>
      </w:ins>
      <w:ins w:id="1128" w:author="Nosofsky, Robert M." w:date="2020-06-10T15:06:00Z">
        <w:r>
          <w:rPr>
            <w:color w:val="000000"/>
          </w:rPr>
          <w:t xml:space="preserve"> their Experiments 1-3 are reproduced here </w:t>
        </w:r>
      </w:ins>
      <w:ins w:id="1129" w:author="Nosofsky, Robert M." w:date="2020-06-10T15:08:00Z">
        <w:r>
          <w:rPr>
            <w:color w:val="000000"/>
          </w:rPr>
          <w:t>as colored bar</w:t>
        </w:r>
      </w:ins>
      <w:ins w:id="1130" w:author="Nosofsky, Robert M." w:date="2020-06-10T15:06:00Z">
        <w:r>
          <w:rPr>
            <w:color w:val="000000"/>
          </w:rPr>
          <w:t xml:space="preserve">s </w:t>
        </w:r>
      </w:ins>
      <w:ins w:id="1131" w:author="Nosofsky, Robert M." w:date="2020-06-10T15:10:00Z">
        <w:r>
          <w:rPr>
            <w:color w:val="000000"/>
          </w:rPr>
          <w:t xml:space="preserve">in the panels of </w:t>
        </w:r>
      </w:ins>
      <w:ins w:id="1132" w:author="Nosofsky, Robert M." w:date="2020-06-10T15:06:00Z">
        <w:r>
          <w:rPr>
            <w:color w:val="000000"/>
          </w:rPr>
          <w:t>Figure 2.</w:t>
        </w:r>
      </w:ins>
      <w:ins w:id="1133" w:author="Nosofsky, Robert M." w:date="2020-06-10T15:08:00Z">
        <w:r>
          <w:rPr>
            <w:color w:val="000000"/>
          </w:rPr>
          <w:t xml:space="preserve">  As described earlier, classification accuracy was high for all the pattern types in both the REP and NEP conditions</w:t>
        </w:r>
      </w:ins>
      <w:ins w:id="1134" w:author="Nosofsky, Robert M." w:date="2020-06-11T09:02:00Z">
        <w:r w:rsidR="000A7A32">
          <w:rPr>
            <w:color w:val="000000"/>
          </w:rPr>
          <w:t xml:space="preserve"> (see Figure 2, panel A)</w:t>
        </w:r>
      </w:ins>
      <w:ins w:id="1135" w:author="Nosofsky, Robert M." w:date="2020-06-10T15:08:00Z">
        <w:r>
          <w:rPr>
            <w:color w:val="000000"/>
          </w:rPr>
          <w:t xml:space="preserve">.  In addition, Homa et al. observed the classic </w:t>
        </w:r>
      </w:ins>
      <w:ins w:id="1136" w:author="Nosofsky, Robert M." w:date="2020-06-10T15:09:00Z">
        <w:r>
          <w:rPr>
            <w:color w:val="000000"/>
          </w:rPr>
          <w:t>“typicality gradient</w:t>
        </w:r>
      </w:ins>
      <w:ins w:id="1137" w:author="Nosofsky, Robert M." w:date="2020-06-10T15:10:00Z">
        <w:r>
          <w:rPr>
            <w:color w:val="000000"/>
          </w:rPr>
          <w:t xml:space="preserve">” across both conditions, in which classification accuracy was highest for the prototypes, followed </w:t>
        </w:r>
      </w:ins>
      <w:ins w:id="1138" w:author="Nosofsky, Robert M." w:date="2020-06-10T15:11:00Z">
        <w:r>
          <w:rPr>
            <w:color w:val="000000"/>
          </w:rPr>
          <w:t xml:space="preserve">in order </w:t>
        </w:r>
      </w:ins>
      <w:ins w:id="1139" w:author="Nosofsky, Robert M." w:date="2020-06-10T15:10:00Z">
        <w:r>
          <w:rPr>
            <w:color w:val="000000"/>
          </w:rPr>
          <w:t>by the low-, medium-, and high distortions.</w:t>
        </w:r>
      </w:ins>
      <w:ins w:id="1140" w:author="Nosofsky, Robert M." w:date="2020-06-10T15:11:00Z">
        <w:r>
          <w:rPr>
            <w:color w:val="000000"/>
          </w:rPr>
          <w:t xml:space="preserve">  Classification accuracy during the transfer phase tended to be slightly higher in the NREP condition</w:t>
        </w:r>
      </w:ins>
      <w:ins w:id="1141" w:author="Nosofsky, Robert M." w:date="2020-06-10T15:12:00Z">
        <w:r>
          <w:rPr>
            <w:color w:val="000000"/>
          </w:rPr>
          <w:t xml:space="preserve"> than in the REP condition (although the difference was statistically significant only for the medium distortions).</w:t>
        </w:r>
      </w:ins>
    </w:p>
    <w:p w14:paraId="672B6E71" w14:textId="0A8C8D32" w:rsidR="002E66C7" w:rsidRDefault="004F57A6">
      <w:pPr>
        <w:pStyle w:val="NormalWeb"/>
        <w:spacing w:before="0" w:beforeAutospacing="0" w:after="0" w:afterAutospacing="0" w:line="480" w:lineRule="auto"/>
        <w:contextualSpacing/>
        <w:rPr>
          <w:ins w:id="1142" w:author="Nosofsky, Robert M." w:date="2020-06-10T15:20:00Z"/>
          <w:color w:val="000000"/>
        </w:rPr>
        <w:pPrChange w:id="1143" w:author="Nosofsky, Robert M." w:date="2020-06-10T12:58:00Z">
          <w:pPr>
            <w:pStyle w:val="NormalWeb"/>
            <w:spacing w:before="0" w:beforeAutospacing="0" w:after="0" w:afterAutospacing="0"/>
            <w:jc w:val="both"/>
          </w:pPr>
        </w:pPrChange>
      </w:pPr>
      <w:ins w:id="1144" w:author="Nosofsky, Robert M." w:date="2020-06-10T15:13:00Z">
        <w:r>
          <w:rPr>
            <w:color w:val="000000"/>
          </w:rPr>
          <w:tab/>
          <w:t>In the Experiment-2 recognition-transfer phase</w:t>
        </w:r>
      </w:ins>
      <w:ins w:id="1145" w:author="Nosofsky, Robert M." w:date="2020-06-11T09:04:00Z">
        <w:r w:rsidR="000A7A32">
          <w:rPr>
            <w:color w:val="000000"/>
          </w:rPr>
          <w:t xml:space="preserve"> (see Figure 2, panel B)</w:t>
        </w:r>
      </w:ins>
      <w:ins w:id="1146" w:author="Nosofsky, Robert M." w:date="2020-06-10T15:13:00Z">
        <w:r>
          <w:rPr>
            <w:color w:val="000000"/>
          </w:rPr>
          <w:t xml:space="preserve">, </w:t>
        </w:r>
      </w:ins>
      <w:ins w:id="1147" w:author="Nosofsky, Robert M." w:date="2020-06-10T15:15:00Z">
        <w:r w:rsidR="00E93B28">
          <w:rPr>
            <w:color w:val="000000"/>
          </w:rPr>
          <w:t xml:space="preserve">in the REP condition, </w:t>
        </w:r>
      </w:ins>
      <w:ins w:id="1148" w:author="Nosofsky, Robert M." w:date="2020-06-10T15:14:00Z">
        <w:r>
          <w:rPr>
            <w:color w:val="000000"/>
          </w:rPr>
          <w:t xml:space="preserve">participants judged old-medium distortions to be old with </w:t>
        </w:r>
      </w:ins>
      <w:ins w:id="1149" w:author="Nosofsky, Robert M." w:date="2020-06-10T15:15:00Z">
        <w:r w:rsidR="00E93B28">
          <w:rPr>
            <w:color w:val="000000"/>
          </w:rPr>
          <w:t>significantly</w:t>
        </w:r>
      </w:ins>
      <w:ins w:id="1150" w:author="Nosofsky, Robert M." w:date="2020-06-10T15:10:00Z">
        <w:r w:rsidR="00E93B28">
          <w:rPr>
            <w:color w:val="000000"/>
          </w:rPr>
          <w:t xml:space="preserve"> </w:t>
        </w:r>
      </w:ins>
      <w:ins w:id="1151" w:author="Nosofsky, Robert M." w:date="2020-06-10T15:15:00Z">
        <w:r w:rsidR="00E93B28">
          <w:rPr>
            <w:color w:val="000000"/>
          </w:rPr>
          <w:t>higher probability than they judged new-medium distortions to be old; however, there was no difference in old-recognition probabilities for the old</w:t>
        </w:r>
      </w:ins>
      <w:ins w:id="1152" w:author="Nosofsky, Robert M." w:date="2020-06-10T15:18:00Z">
        <w:r w:rsidR="00E93B28">
          <w:rPr>
            <w:color w:val="000000"/>
          </w:rPr>
          <w:t>-</w:t>
        </w:r>
      </w:ins>
      <w:ins w:id="1153" w:author="Nosofsky, Robert M." w:date="2020-06-10T15:15:00Z">
        <w:r w:rsidR="00E93B28">
          <w:rPr>
            <w:color w:val="000000"/>
          </w:rPr>
          <w:t xml:space="preserve"> versu</w:t>
        </w:r>
      </w:ins>
      <w:ins w:id="1154" w:author="Nosofsky, Robert M." w:date="2020-06-10T15:18:00Z">
        <w:r w:rsidR="00E93B28">
          <w:rPr>
            <w:color w:val="000000"/>
          </w:rPr>
          <w:t xml:space="preserve">s the new-medium distortions in the NREP condition.  In both conditions, the foils received the lowest old-recognition </w:t>
        </w:r>
      </w:ins>
      <w:ins w:id="1155" w:author="Nosofsky, Robert M." w:date="2020-06-10T15:19:00Z">
        <w:r w:rsidR="00E93B28">
          <w:rPr>
            <w:color w:val="000000"/>
          </w:rPr>
          <w:t>probabilities</w:t>
        </w:r>
      </w:ins>
      <w:ins w:id="1156" w:author="Nosofsky, Robert M." w:date="2020-06-10T15:18:00Z">
        <w:r w:rsidR="00E93B28">
          <w:rPr>
            <w:color w:val="000000"/>
          </w:rPr>
          <w:t xml:space="preserve">.  The same pattern </w:t>
        </w:r>
      </w:ins>
      <w:ins w:id="1157" w:author="Nosofsky, Robert M." w:date="2020-06-10T15:19:00Z">
        <w:r w:rsidR="00E93B28">
          <w:rPr>
            <w:color w:val="000000"/>
          </w:rPr>
          <w:t>of recognition probabilities for</w:t>
        </w:r>
      </w:ins>
      <w:ins w:id="1158" w:author="Nosofsky, Robert M." w:date="2020-06-10T15:18:00Z">
        <w:r w:rsidR="00E93B28">
          <w:rPr>
            <w:color w:val="000000"/>
          </w:rPr>
          <w:t xml:space="preserve"> the old- and new</w:t>
        </w:r>
      </w:ins>
      <w:ins w:id="1159" w:author="Nosofsky, Robert M." w:date="2020-06-10T15:19:00Z">
        <w:r w:rsidR="00E93B28">
          <w:rPr>
            <w:color w:val="000000"/>
          </w:rPr>
          <w:t>-medium distortions was observed in the REP and NREP conditions of Experiment 3</w:t>
        </w:r>
      </w:ins>
      <w:ins w:id="1160" w:author="Nosofsky, Robert M." w:date="2020-06-11T09:05:00Z">
        <w:r w:rsidR="000A7A32">
          <w:rPr>
            <w:color w:val="000000"/>
          </w:rPr>
          <w:t xml:space="preserve"> (see Figure 2, panel C)</w:t>
        </w:r>
      </w:ins>
      <w:ins w:id="1161" w:author="Nosofsky, Robert M." w:date="2020-06-10T15:19:00Z">
        <w:r w:rsidR="004A2109">
          <w:rPr>
            <w:color w:val="000000"/>
          </w:rPr>
          <w:t xml:space="preserve">; </w:t>
        </w:r>
        <w:r w:rsidR="00E93B28">
          <w:rPr>
            <w:color w:val="000000"/>
          </w:rPr>
          <w:t>in addition,</w:t>
        </w:r>
      </w:ins>
      <w:ins w:id="1162" w:author="Nosofsky, Robert M." w:date="2020-06-10T15:20:00Z">
        <w:r w:rsidR="00E93B28">
          <w:rPr>
            <w:color w:val="000000"/>
          </w:rPr>
          <w:t xml:space="preserve"> endorsements of the prototypes as old were essentially the same as for the old-medium distortions in the REP condition, but significantly exceeded the endorsement probabilities for the old distortions in the NREP condition.</w:t>
        </w:r>
      </w:ins>
    </w:p>
    <w:p w14:paraId="7428616C" w14:textId="37B89504" w:rsidR="00E93B28" w:rsidRDefault="00E93B28">
      <w:pPr>
        <w:pStyle w:val="NormalWeb"/>
        <w:spacing w:before="0" w:beforeAutospacing="0" w:after="0" w:afterAutospacing="0" w:line="480" w:lineRule="auto"/>
        <w:contextualSpacing/>
        <w:rPr>
          <w:ins w:id="1163" w:author="Nosofsky, Robert M." w:date="2020-06-10T15:26:00Z"/>
          <w:color w:val="000000"/>
        </w:rPr>
        <w:pPrChange w:id="1164" w:author="Nosofsky, Robert M." w:date="2020-06-10T12:58:00Z">
          <w:pPr>
            <w:pStyle w:val="NormalWeb"/>
            <w:spacing w:before="0" w:beforeAutospacing="0" w:after="0" w:afterAutospacing="0"/>
            <w:jc w:val="both"/>
          </w:pPr>
        </w:pPrChange>
      </w:pPr>
      <w:ins w:id="1165" w:author="Nosofsky, Robert M." w:date="2020-06-10T15:23:00Z">
        <w:r>
          <w:rPr>
            <w:color w:val="000000"/>
          </w:rPr>
          <w:tab/>
          <w:t xml:space="preserve">We fitted the simulation-based exemplar model to these data by searching for the free parameters in the model that minimized the sum-of-squared deviations between the predicted and observed probabilities for each of the item types across all the conditions.  As described earlier, </w:t>
        </w:r>
        <w:r>
          <w:rPr>
            <w:color w:val="000000"/>
          </w:rPr>
          <w:lastRenderedPageBreak/>
          <w:t xml:space="preserve">the free parameters included the between-category dissimilarity parameter </w:t>
        </w:r>
        <w:r w:rsidRPr="005238CD">
          <w:rPr>
            <w:i/>
            <w:color w:val="000000"/>
            <w:rPrChange w:id="1166" w:author="Nosofsky, Robert M." w:date="2020-06-10T20:09:00Z">
              <w:rPr>
                <w:color w:val="000000"/>
              </w:rPr>
            </w:rPrChange>
          </w:rPr>
          <w:t>between</w:t>
        </w:r>
      </w:ins>
      <w:ins w:id="1167" w:author="Nosofsky, Robert M." w:date="2020-06-10T15:25:00Z">
        <w:r>
          <w:rPr>
            <w:color w:val="000000"/>
          </w:rPr>
          <w:t xml:space="preserve">; the within-category dissimilarity parameter </w:t>
        </w:r>
        <w:r w:rsidRPr="005238CD">
          <w:rPr>
            <w:i/>
            <w:color w:val="000000"/>
            <w:rPrChange w:id="1168" w:author="Nosofsky, Robert M." w:date="2020-06-10T20:09:00Z">
              <w:rPr>
                <w:color w:val="000000"/>
              </w:rPr>
            </w:rPrChange>
          </w:rPr>
          <w:t>within</w:t>
        </w:r>
        <w:r>
          <w:rPr>
            <w:color w:val="000000"/>
          </w:rPr>
          <w:t xml:space="preserve">; the sensitivity parameter </w:t>
        </w:r>
        <w:r w:rsidRPr="005238CD">
          <w:rPr>
            <w:i/>
            <w:color w:val="000000"/>
            <w:rPrChange w:id="1169" w:author="Nosofsky, Robert M." w:date="2020-06-10T20:09:00Z">
              <w:rPr>
                <w:color w:val="000000"/>
              </w:rPr>
            </w:rPrChange>
          </w:rPr>
          <w:t>c</w:t>
        </w:r>
        <w:r>
          <w:rPr>
            <w:color w:val="000000"/>
          </w:rPr>
          <w:t>; the response-scaling parameter γ; and the settings of the respo</w:t>
        </w:r>
        <w:r w:rsidR="00E01F42">
          <w:rPr>
            <w:color w:val="000000"/>
          </w:rPr>
          <w:t xml:space="preserve">nse-criterion parameter </w:t>
        </w:r>
        <w:r w:rsidR="00E01F42" w:rsidRPr="005238CD">
          <w:rPr>
            <w:i/>
            <w:color w:val="000000"/>
            <w:rPrChange w:id="1170" w:author="Nosofsky, Robert M." w:date="2020-06-10T20:09:00Z">
              <w:rPr>
                <w:color w:val="000000"/>
              </w:rPr>
            </w:rPrChange>
          </w:rPr>
          <w:t>k</w:t>
        </w:r>
        <w:r w:rsidR="00E01F42">
          <w:rPr>
            <w:color w:val="000000"/>
          </w:rPr>
          <w:t xml:space="preserve">.  The parameters </w:t>
        </w:r>
        <w:r w:rsidR="00E01F42" w:rsidRPr="005238CD">
          <w:rPr>
            <w:i/>
            <w:color w:val="000000"/>
            <w:rPrChange w:id="1171" w:author="Nosofsky, Robert M." w:date="2020-06-10T20:10:00Z">
              <w:rPr>
                <w:color w:val="000000"/>
              </w:rPr>
            </w:rPrChange>
          </w:rPr>
          <w:t>between</w:t>
        </w:r>
        <w:r w:rsidR="00E01F42">
          <w:rPr>
            <w:color w:val="000000"/>
          </w:rPr>
          <w:t xml:space="preserve">, </w:t>
        </w:r>
        <w:r w:rsidR="00E01F42" w:rsidRPr="005238CD">
          <w:rPr>
            <w:i/>
            <w:color w:val="000000"/>
            <w:rPrChange w:id="1172" w:author="Nosofsky, Robert M." w:date="2020-06-10T20:10:00Z">
              <w:rPr>
                <w:color w:val="000000"/>
              </w:rPr>
            </w:rPrChange>
          </w:rPr>
          <w:t>within</w:t>
        </w:r>
        <w:r w:rsidR="00E01F42">
          <w:rPr>
            <w:color w:val="000000"/>
          </w:rPr>
          <w:t xml:space="preserve">, </w:t>
        </w:r>
        <w:r w:rsidR="00E01F42" w:rsidRPr="005238CD">
          <w:rPr>
            <w:i/>
            <w:color w:val="000000"/>
            <w:rPrChange w:id="1173" w:author="Nosofsky, Robert M." w:date="2020-06-10T20:10:00Z">
              <w:rPr>
                <w:color w:val="000000"/>
              </w:rPr>
            </w:rPrChange>
          </w:rPr>
          <w:t>c</w:t>
        </w:r>
        <w:r w:rsidR="00E01F42">
          <w:rPr>
            <w:color w:val="000000"/>
          </w:rPr>
          <w:t xml:space="preserve">, and </w:t>
        </w:r>
      </w:ins>
      <w:ins w:id="1174" w:author="Nosofsky, Robert M." w:date="2020-06-10T15:26:00Z">
        <w:r w:rsidR="00E01F42">
          <w:rPr>
            <w:color w:val="000000"/>
          </w:rPr>
          <w:t xml:space="preserve">γ were held fixed across all experiments and conditions.  Separate values of the response-criterion parameter </w:t>
        </w:r>
        <w:r w:rsidR="00E01F42" w:rsidRPr="00C95C09">
          <w:rPr>
            <w:i/>
            <w:color w:val="000000"/>
            <w:rPrChange w:id="1175" w:author="Nosofsky, Robert M." w:date="2020-06-10T20:10:00Z">
              <w:rPr>
                <w:color w:val="000000"/>
              </w:rPr>
            </w:rPrChange>
          </w:rPr>
          <w:t>k</w:t>
        </w:r>
        <w:r w:rsidR="00E01F42">
          <w:rPr>
            <w:color w:val="000000"/>
          </w:rPr>
          <w:t xml:space="preserve"> were estimated for each of the REP and NREP </w:t>
        </w:r>
      </w:ins>
      <w:ins w:id="1176" w:author="Nosofsky, Robert M." w:date="2020-06-10T15:27:00Z">
        <w:r w:rsidR="00E01F42">
          <w:rPr>
            <w:color w:val="000000"/>
          </w:rPr>
          <w:t>conditions</w:t>
        </w:r>
      </w:ins>
      <w:ins w:id="1177" w:author="Nosofsky, Robert M." w:date="2020-06-10T15:26:00Z">
        <w:r w:rsidR="00E01F42">
          <w:rPr>
            <w:color w:val="000000"/>
          </w:rPr>
          <w:t xml:space="preserve"> across Experiments 2 and 3.  We conducted 10,000 simulations in generating the predictions, and used the Hook and Jeeves (196X) parameter-search algorithm to locate the best-fitting parameters.</w:t>
        </w:r>
      </w:ins>
    </w:p>
    <w:p w14:paraId="4D61B063" w14:textId="6E7A55C8" w:rsidR="00E01F42" w:rsidRDefault="00E01F42">
      <w:pPr>
        <w:pStyle w:val="NormalWeb"/>
        <w:spacing w:before="0" w:beforeAutospacing="0" w:after="0" w:afterAutospacing="0" w:line="480" w:lineRule="auto"/>
        <w:contextualSpacing/>
        <w:rPr>
          <w:ins w:id="1178" w:author="Nosofsky, Robert M." w:date="2020-06-10T15:30:00Z"/>
          <w:color w:val="000000"/>
        </w:rPr>
        <w:pPrChange w:id="1179" w:author="Nosofsky, Robert M." w:date="2020-06-10T12:58:00Z">
          <w:pPr>
            <w:pStyle w:val="NormalWeb"/>
            <w:spacing w:before="0" w:beforeAutospacing="0" w:after="0" w:afterAutospacing="0"/>
            <w:jc w:val="both"/>
          </w:pPr>
        </w:pPrChange>
      </w:pPr>
      <w:ins w:id="1180" w:author="Nosofsky, Robert M." w:date="2020-06-10T15:29:00Z">
        <w:r>
          <w:rPr>
            <w:color w:val="000000"/>
          </w:rPr>
          <w:tab/>
          <w:t xml:space="preserve">The predictions from the exemplar model are </w:t>
        </w:r>
        <w:r w:rsidR="004A2109">
          <w:rPr>
            <w:color w:val="000000"/>
          </w:rPr>
          <w:t>shown as solid dots in Figure 2, with best-fitting parameters reported in Table 1.</w:t>
        </w:r>
        <w:r>
          <w:rPr>
            <w:color w:val="000000"/>
          </w:rPr>
          <w:t xml:space="preserve">  Although our goal involved achieving only a reasonable qualitative account of the pattern of results, it turns out that the quantitative fit to the data is nothing short of outstanding.   All of the major </w:t>
        </w:r>
      </w:ins>
      <w:ins w:id="1181" w:author="Nosofsky, Robert M." w:date="2020-06-10T15:30:00Z">
        <w:r>
          <w:rPr>
            <w:color w:val="000000"/>
          </w:rPr>
          <w:t>qualitative</w:t>
        </w:r>
      </w:ins>
      <w:ins w:id="1182" w:author="Nosofsky, Robert M." w:date="2020-06-10T15:29:00Z">
        <w:r>
          <w:rPr>
            <w:color w:val="000000"/>
          </w:rPr>
          <w:t xml:space="preserve"> </w:t>
        </w:r>
      </w:ins>
      <w:ins w:id="1183" w:author="Nosofsky, Robert M." w:date="2020-06-10T15:30:00Z">
        <w:r>
          <w:rPr>
            <w:color w:val="000000"/>
          </w:rPr>
          <w:t>patterns described above</w:t>
        </w:r>
      </w:ins>
      <w:ins w:id="1184" w:author="Nosofsky, Robert M." w:date="2020-06-11T09:19:00Z">
        <w:r w:rsidR="004A2109">
          <w:rPr>
            <w:color w:val="000000"/>
          </w:rPr>
          <w:t xml:space="preserve"> for both the classification and recognition data</w:t>
        </w:r>
      </w:ins>
      <w:ins w:id="1185" w:author="Nosofsky, Robert M." w:date="2020-06-10T15:30:00Z">
        <w:r>
          <w:rPr>
            <w:color w:val="000000"/>
          </w:rPr>
          <w:t xml:space="preserve"> are captured by the model, and usually with high quantitative precision.  </w:t>
        </w:r>
      </w:ins>
    </w:p>
    <w:p w14:paraId="00919A60" w14:textId="185911BA" w:rsidR="00E01F42" w:rsidRDefault="009A33D2">
      <w:pPr>
        <w:pStyle w:val="NormalWeb"/>
        <w:spacing w:before="0" w:beforeAutospacing="0" w:after="0" w:afterAutospacing="0" w:line="480" w:lineRule="auto"/>
        <w:contextualSpacing/>
        <w:rPr>
          <w:ins w:id="1186" w:author="Nosofsky, Robert M." w:date="2020-06-10T15:33:00Z"/>
          <w:color w:val="000000"/>
        </w:rPr>
        <w:pPrChange w:id="1187" w:author="Nosofsky, Robert M." w:date="2020-06-10T12:58:00Z">
          <w:pPr>
            <w:pStyle w:val="NormalWeb"/>
            <w:spacing w:before="0" w:beforeAutospacing="0" w:after="0" w:afterAutospacing="0"/>
            <w:jc w:val="both"/>
          </w:pPr>
        </w:pPrChange>
      </w:pPr>
      <w:ins w:id="1188" w:author="Nosofsky, Robert M." w:date="2020-06-10T15:34:00Z">
        <w:r>
          <w:rPr>
            <w:color w:val="000000"/>
          </w:rPr>
          <w:tab/>
          <w:t xml:space="preserve">It can be seen from inspection of Figure 2 that the exemplar </w:t>
        </w:r>
      </w:ins>
      <w:ins w:id="1189" w:author="Nosofsky, Robert M." w:date="2020-06-10T15:41:00Z">
        <w:r w:rsidR="0032790B">
          <w:rPr>
            <w:color w:val="000000"/>
          </w:rPr>
          <w:t xml:space="preserve">model </w:t>
        </w:r>
      </w:ins>
      <w:ins w:id="1190" w:author="Nosofsky, Robert M." w:date="2020-06-10T15:34:00Z">
        <w:r>
          <w:rPr>
            <w:color w:val="000000"/>
          </w:rPr>
          <w:t>predicts a substantial difference in old-recognition probabilities for the old- versus the new-medium distortions in the REP condition</w:t>
        </w:r>
      </w:ins>
      <w:ins w:id="1191" w:author="Nosofsky, Robert M." w:date="2020-06-10T15:35:00Z">
        <w:r>
          <w:rPr>
            <w:color w:val="000000"/>
          </w:rPr>
          <w:t>s of Experiments 2 and 3</w:t>
        </w:r>
      </w:ins>
      <w:ins w:id="1192" w:author="Nosofsky, Robert M." w:date="2020-06-10T15:34:00Z">
        <w:r>
          <w:rPr>
            <w:color w:val="000000"/>
          </w:rPr>
          <w:t>, but predicts a minu</w:t>
        </w:r>
      </w:ins>
      <w:ins w:id="1193" w:author="Nosofsky, Robert M." w:date="2020-06-10T15:36:00Z">
        <w:r>
          <w:rPr>
            <w:color w:val="000000"/>
          </w:rPr>
          <w:t>scule difference</w:t>
        </w:r>
        <w:r w:rsidR="0032790B">
          <w:rPr>
            <w:color w:val="000000"/>
          </w:rPr>
          <w:t xml:space="preserve"> for these pattern types in the NREP condition.  </w:t>
        </w:r>
      </w:ins>
      <w:ins w:id="1194" w:author="Nosofsky, Robert M." w:date="2020-06-11T09:08:00Z">
        <w:r w:rsidR="000A7A32">
          <w:rPr>
            <w:color w:val="000000"/>
          </w:rPr>
          <w:t xml:space="preserve">As discussed earlier, </w:t>
        </w:r>
      </w:ins>
      <w:ins w:id="1195" w:author="Nosofsky, Robert M." w:date="2020-06-10T15:36:00Z">
        <w:r w:rsidR="000A7A32">
          <w:rPr>
            <w:color w:val="000000"/>
          </w:rPr>
          <w:t>o</w:t>
        </w:r>
        <w:r w:rsidR="0032790B">
          <w:rPr>
            <w:color w:val="000000"/>
          </w:rPr>
          <w:t>ne of the major results that Homa et al. (2019) emphasized in their study was that participants showed zero ability to distinguish between the old- versus the new-medium distortions in the NREP condition</w:t>
        </w:r>
      </w:ins>
      <w:ins w:id="1196" w:author="Nosofsky, Robert M." w:date="2020-06-11T09:09:00Z">
        <w:r w:rsidR="000A7A32">
          <w:rPr>
            <w:color w:val="000000"/>
          </w:rPr>
          <w:t xml:space="preserve"> of their recognition-transfer tests</w:t>
        </w:r>
      </w:ins>
      <w:ins w:id="1197" w:author="Nosofsky, Robert M." w:date="2020-06-10T15:36:00Z">
        <w:r w:rsidR="0032790B">
          <w:rPr>
            <w:color w:val="000000"/>
          </w:rPr>
          <w:t xml:space="preserve">.  As can be seen from our model-based predictions, tracking down the predicted minuscule difference would </w:t>
        </w:r>
      </w:ins>
      <w:ins w:id="1198" w:author="Nosofsky, Robert M." w:date="2020-06-10T15:38:00Z">
        <w:r w:rsidR="0032790B">
          <w:rPr>
            <w:color w:val="000000"/>
          </w:rPr>
          <w:t>likely</w:t>
        </w:r>
      </w:ins>
      <w:ins w:id="1199" w:author="Nosofsky, Robert M." w:date="2020-06-10T15:36:00Z">
        <w:r w:rsidR="0032790B">
          <w:rPr>
            <w:color w:val="000000"/>
          </w:rPr>
          <w:t xml:space="preserve"> </w:t>
        </w:r>
      </w:ins>
      <w:ins w:id="1200" w:author="Nosofsky, Robert M." w:date="2020-06-10T15:38:00Z">
        <w:r w:rsidR="0032790B">
          <w:rPr>
            <w:color w:val="000000"/>
          </w:rPr>
          <w:t xml:space="preserve">require an astronomical amount of data collection.  In addition, </w:t>
        </w:r>
      </w:ins>
      <w:ins w:id="1201" w:author="Nosofsky, Robert M." w:date="2020-06-10T15:41:00Z">
        <w:r w:rsidR="0032790B">
          <w:rPr>
            <w:color w:val="000000"/>
          </w:rPr>
          <w:t xml:space="preserve">in our General Discussion, </w:t>
        </w:r>
      </w:ins>
      <w:ins w:id="1202" w:author="Nosofsky, Robert M." w:date="2020-06-10T15:38:00Z">
        <w:r w:rsidR="0032790B">
          <w:rPr>
            <w:color w:val="000000"/>
          </w:rPr>
          <w:t xml:space="preserve">we will express some other concerns about the methods used in Homa et </w:t>
        </w:r>
        <w:r w:rsidR="0032790B">
          <w:rPr>
            <w:color w:val="000000"/>
          </w:rPr>
          <w:lastRenderedPageBreak/>
          <w:t>al.</w:t>
        </w:r>
      </w:ins>
      <w:ins w:id="1203" w:author="Nosofsky, Robert M." w:date="2020-06-10T15:40:00Z">
        <w:r w:rsidR="0032790B">
          <w:rPr>
            <w:color w:val="000000"/>
          </w:rPr>
          <w:t xml:space="preserve">’s (2019) experiments that may also have made it difficult to detect any difference in recognition probabilities for these pattern types. </w:t>
        </w:r>
      </w:ins>
    </w:p>
    <w:p w14:paraId="2FF9405C" w14:textId="0E18E831" w:rsidR="00400B27" w:rsidRDefault="00C95C09">
      <w:pPr>
        <w:pStyle w:val="NormalWeb"/>
        <w:spacing w:before="0" w:beforeAutospacing="0" w:after="0" w:afterAutospacing="0" w:line="480" w:lineRule="auto"/>
        <w:contextualSpacing/>
        <w:rPr>
          <w:ins w:id="1204" w:author="Nosofsky, Robert M." w:date="2020-06-11T09:21:00Z"/>
          <w:color w:val="000000"/>
        </w:rPr>
        <w:pPrChange w:id="1205" w:author="Nosofsky, Robert M." w:date="2020-06-10T20:13:00Z">
          <w:pPr>
            <w:pStyle w:val="NormalWeb"/>
            <w:spacing w:before="0" w:beforeAutospacing="0" w:after="0" w:afterAutospacing="0"/>
            <w:jc w:val="both"/>
          </w:pPr>
        </w:pPrChange>
      </w:pPr>
      <w:ins w:id="1206" w:author="Nosofsky, Robert M." w:date="2020-06-10T20:12:00Z">
        <w:r>
          <w:rPr>
            <w:color w:val="000000"/>
          </w:rPr>
          <w:tab/>
          <w:t xml:space="preserve">Beyond accounting for the patterns of recognition for the old- and new-medium distortions across the REP and NREP conditions, it is also of interest to note that the exemplar model provides an excellent account of the </w:t>
        </w:r>
      </w:ins>
      <w:ins w:id="1207" w:author="Nosofsky, Robert M." w:date="2020-06-10T20:15:00Z">
        <w:r>
          <w:rPr>
            <w:color w:val="000000"/>
          </w:rPr>
          <w:t xml:space="preserve">high </w:t>
        </w:r>
      </w:ins>
      <w:ins w:id="1208" w:author="Nosofsky, Robert M." w:date="2020-06-10T20:13:00Z">
        <w:r>
          <w:rPr>
            <w:color w:val="000000"/>
          </w:rPr>
          <w:t>recognition-</w:t>
        </w:r>
      </w:ins>
      <w:ins w:id="1209" w:author="Nosofsky, Robert M." w:date="2020-06-10T20:12:00Z">
        <w:r>
          <w:rPr>
            <w:color w:val="000000"/>
          </w:rPr>
          <w:t>endorsement rates for the prototype</w:t>
        </w:r>
      </w:ins>
      <w:ins w:id="1210" w:author="Nosofsky, Robert M." w:date="2020-06-10T20:14:00Z">
        <w:r>
          <w:rPr>
            <w:color w:val="000000"/>
          </w:rPr>
          <w:t>s</w:t>
        </w:r>
      </w:ins>
      <w:ins w:id="1211" w:author="Nosofsky, Robert M." w:date="2020-06-10T20:13:00Z">
        <w:r>
          <w:rPr>
            <w:color w:val="000000"/>
          </w:rPr>
          <w:t xml:space="preserve"> in Homa et al.’s Experiment 3.  </w:t>
        </w:r>
      </w:ins>
      <w:ins w:id="1212" w:author="Nosofsky, Robert M." w:date="2020-06-11T09:11:00Z">
        <w:r w:rsidR="007B113A">
          <w:rPr>
            <w:color w:val="000000"/>
          </w:rPr>
          <w:t xml:space="preserve">As explained earlier, </w:t>
        </w:r>
      </w:ins>
      <w:ins w:id="1213" w:author="Nosofsky, Robert M." w:date="2020-06-10T20:14:00Z">
        <w:r w:rsidR="007B113A">
          <w:rPr>
            <w:color w:val="000000"/>
          </w:rPr>
          <w:t>a</w:t>
        </w:r>
        <w:r>
          <w:rPr>
            <w:color w:val="000000"/>
          </w:rPr>
          <w:t xml:space="preserve">lthough the prototype was never presented during training, it has high similarity to numerous of the old </w:t>
        </w:r>
      </w:ins>
      <w:ins w:id="1214" w:author="Nosofsky, Robert M." w:date="2020-06-11T09:12:00Z">
        <w:r w:rsidR="007B113A">
          <w:rPr>
            <w:color w:val="000000"/>
          </w:rPr>
          <w:t xml:space="preserve">training </w:t>
        </w:r>
      </w:ins>
      <w:ins w:id="1215" w:author="Nosofsky, Robert M." w:date="2020-06-10T20:14:00Z">
        <w:r>
          <w:rPr>
            <w:color w:val="000000"/>
          </w:rPr>
          <w:t>distortions.  Thus, its absolute summed similarity is high, even exceeding</w:t>
        </w:r>
      </w:ins>
      <w:ins w:id="1216" w:author="Nosofsky, Robert M." w:date="2020-06-10T20:15:00Z">
        <w:r>
          <w:rPr>
            <w:color w:val="000000"/>
          </w:rPr>
          <w:t xml:space="preserve"> that of the individual old distortions in the NREP condition.</w:t>
        </w:r>
      </w:ins>
    </w:p>
    <w:p w14:paraId="6639DE34" w14:textId="31BC49A4" w:rsidR="004A2109" w:rsidRDefault="004A2109">
      <w:pPr>
        <w:pStyle w:val="NormalWeb"/>
        <w:spacing w:before="0" w:beforeAutospacing="0" w:after="0" w:afterAutospacing="0" w:line="480" w:lineRule="auto"/>
        <w:contextualSpacing/>
        <w:rPr>
          <w:ins w:id="1217" w:author="Nosofsky, Robert M." w:date="2020-06-11T09:35:00Z"/>
          <w:color w:val="000000"/>
        </w:rPr>
        <w:pPrChange w:id="1218" w:author="Nosofsky, Robert M." w:date="2020-06-10T20:13:00Z">
          <w:pPr>
            <w:pStyle w:val="NormalWeb"/>
            <w:spacing w:before="0" w:beforeAutospacing="0" w:after="0" w:afterAutospacing="0"/>
            <w:jc w:val="both"/>
          </w:pPr>
        </w:pPrChange>
      </w:pPr>
      <w:ins w:id="1219" w:author="Nosofsky, Robert M." w:date="2020-06-11T09:21:00Z">
        <w:r>
          <w:rPr>
            <w:color w:val="000000"/>
          </w:rPr>
          <w:tab/>
        </w:r>
      </w:ins>
      <w:ins w:id="1220" w:author="Nosofsky, Robert M." w:date="2020-06-11T09:22:00Z">
        <w:r w:rsidR="008B39D5">
          <w:rPr>
            <w:color w:val="000000"/>
          </w:rPr>
          <w:t xml:space="preserve">Inspection of </w:t>
        </w:r>
      </w:ins>
      <w:ins w:id="1221" w:author="Nosofsky, Robert M." w:date="2020-06-11T09:21:00Z">
        <w:r w:rsidR="008B39D5">
          <w:rPr>
            <w:color w:val="000000"/>
          </w:rPr>
          <w:t>t</w:t>
        </w:r>
        <w:r>
          <w:rPr>
            <w:color w:val="000000"/>
          </w:rPr>
          <w:t>he</w:t>
        </w:r>
        <w:r w:rsidR="008B39D5">
          <w:rPr>
            <w:color w:val="000000"/>
          </w:rPr>
          <w:t xml:space="preserve"> </w:t>
        </w:r>
        <w:r>
          <w:rPr>
            <w:color w:val="000000"/>
          </w:rPr>
          <w:t>best-fitting parameters (Table</w:t>
        </w:r>
        <w:r w:rsidR="008B39D5">
          <w:rPr>
            <w:color w:val="000000"/>
          </w:rPr>
          <w:t xml:space="preserve"> 1) reveals, as one would expect, that the between-cat</w:t>
        </w:r>
        <w:r w:rsidR="00C860F8">
          <w:rPr>
            <w:color w:val="000000"/>
          </w:rPr>
          <w:t>egory distance estimate</w:t>
        </w:r>
        <w:r w:rsidR="008B39D5">
          <w:rPr>
            <w:color w:val="000000"/>
          </w:rPr>
          <w:t xml:space="preserve"> greatly exceeds the within-category distance estimate</w:t>
        </w:r>
      </w:ins>
      <w:ins w:id="1222" w:author="Nosofsky, Robert M." w:date="2020-06-11T09:24:00Z">
        <w:r w:rsidR="008B39D5">
          <w:rPr>
            <w:color w:val="000000"/>
          </w:rPr>
          <w:t>.  (Further analysis revealed that essentially the same fits are achieved as long as the ratio of these parameter estimates is held roughly constant, so the model is achiev</w:t>
        </w:r>
        <w:r w:rsidR="00C860F8">
          <w:rPr>
            <w:color w:val="000000"/>
          </w:rPr>
          <w:t>ing its good fits with even fewer</w:t>
        </w:r>
        <w:r w:rsidR="008B39D5">
          <w:rPr>
            <w:color w:val="000000"/>
          </w:rPr>
          <w:t xml:space="preserve"> effective parameters than reported here.)  In addition, the </w:t>
        </w:r>
      </w:ins>
      <w:ins w:id="1223" w:author="Nosofsky, Robert M." w:date="2020-06-11T09:25:00Z">
        <w:r w:rsidR="008B39D5">
          <w:rPr>
            <w:color w:val="000000"/>
          </w:rPr>
          <w:t>magnitude</w:t>
        </w:r>
      </w:ins>
      <w:ins w:id="1224" w:author="Nosofsky, Robert M." w:date="2020-06-11T09:24:00Z">
        <w:r w:rsidR="008B39D5">
          <w:rPr>
            <w:color w:val="000000"/>
          </w:rPr>
          <w:t xml:space="preserve"> </w:t>
        </w:r>
      </w:ins>
      <w:ins w:id="1225" w:author="Nosofsky, Robert M." w:date="2020-06-11T09:25:00Z">
        <w:r w:rsidR="008B39D5">
          <w:rPr>
            <w:color w:val="000000"/>
          </w:rPr>
          <w:t xml:space="preserve">of the </w:t>
        </w:r>
      </w:ins>
      <w:ins w:id="1226" w:author="Nosofsky, Robert M." w:date="2020-06-11T09:26:00Z">
        <w:r w:rsidR="008B39D5">
          <w:rPr>
            <w:color w:val="000000"/>
          </w:rPr>
          <w:t>recognition-</w:t>
        </w:r>
      </w:ins>
      <w:ins w:id="1227" w:author="Nosofsky, Robert M." w:date="2020-06-11T09:25:00Z">
        <w:r w:rsidR="008B39D5">
          <w:rPr>
            <w:color w:val="000000"/>
          </w:rPr>
          <w:t xml:space="preserve">criterion parameter </w:t>
        </w:r>
        <w:r w:rsidR="008B39D5" w:rsidRPr="00F94094">
          <w:rPr>
            <w:i/>
            <w:color w:val="000000"/>
            <w:rPrChange w:id="1228" w:author="Nosofsky, Robert M." w:date="2020-06-11T09:32:00Z">
              <w:rPr>
                <w:color w:val="000000"/>
              </w:rPr>
            </w:rPrChange>
          </w:rPr>
          <w:t>k</w:t>
        </w:r>
        <w:r w:rsidR="008B39D5">
          <w:rPr>
            <w:color w:val="000000"/>
          </w:rPr>
          <w:t xml:space="preserve"> varies across </w:t>
        </w:r>
      </w:ins>
      <w:ins w:id="1229" w:author="Nosofsky, Robert M." w:date="2020-06-11T09:26:00Z">
        <w:r w:rsidR="008B39D5">
          <w:rPr>
            <w:color w:val="000000"/>
          </w:rPr>
          <w:t xml:space="preserve">the </w:t>
        </w:r>
      </w:ins>
      <w:ins w:id="1230" w:author="Nosofsky, Robert M." w:date="2020-06-11T09:25:00Z">
        <w:r w:rsidR="008B39D5">
          <w:rPr>
            <w:color w:val="000000"/>
          </w:rPr>
          <w:t>conditions in sensible</w:t>
        </w:r>
      </w:ins>
      <w:ins w:id="1231" w:author="Nosofsky, Robert M." w:date="2020-06-11T09:26:00Z">
        <w:r w:rsidR="008B39D5">
          <w:rPr>
            <w:color w:val="000000"/>
          </w:rPr>
          <w:t xml:space="preserve"> ways.   In general, absolute-summed similarity tends to be greater in the REP condition than in the NREP condition, so participants set a stricter criterion </w:t>
        </w:r>
        <w:r w:rsidR="008B39D5" w:rsidRPr="00F94094">
          <w:rPr>
            <w:i/>
            <w:color w:val="000000"/>
            <w:rPrChange w:id="1232" w:author="Nosofsky, Robert M." w:date="2020-06-11T09:33:00Z">
              <w:rPr>
                <w:color w:val="000000"/>
              </w:rPr>
            </w:rPrChange>
          </w:rPr>
          <w:t>k</w:t>
        </w:r>
        <w:r w:rsidR="008B39D5">
          <w:rPr>
            <w:color w:val="000000"/>
          </w:rPr>
          <w:t xml:space="preserve"> in REP than in NREP.   Likewise, because the prototypes are substituted for the foils across Experiments 2 and 3</w:t>
        </w:r>
      </w:ins>
      <w:ins w:id="1233" w:author="Nosofsky, Robert M." w:date="2020-06-11T09:29:00Z">
        <w:r w:rsidR="008B39D5">
          <w:rPr>
            <w:color w:val="000000"/>
          </w:rPr>
          <w:t xml:space="preserve">, average absolute summed similarity is slightly higher in Experiment 3 than in Experiment 2, and there is a slight adjustment in the magnitude of </w:t>
        </w:r>
        <w:r w:rsidR="008B39D5" w:rsidRPr="00C860F8">
          <w:rPr>
            <w:i/>
            <w:color w:val="000000"/>
            <w:rPrChange w:id="1234" w:author="Nosofsky, Robert M." w:date="2020-06-11T12:40:00Z">
              <w:rPr>
                <w:color w:val="000000"/>
              </w:rPr>
            </w:rPrChange>
          </w:rPr>
          <w:t>k</w:t>
        </w:r>
      </w:ins>
      <w:ins w:id="1235" w:author="Nosofsky, Robert M." w:date="2020-06-11T09:30:00Z">
        <w:r w:rsidR="008B39D5">
          <w:rPr>
            <w:color w:val="000000"/>
          </w:rPr>
          <w:t xml:space="preserve"> </w:t>
        </w:r>
      </w:ins>
      <w:ins w:id="1236" w:author="Nosofsky, Robert M." w:date="2020-06-11T09:32:00Z">
        <w:r w:rsidR="00F94094">
          <w:rPr>
            <w:color w:val="000000"/>
          </w:rPr>
          <w:t>consistent with this change.</w:t>
        </w:r>
      </w:ins>
      <w:ins w:id="1237" w:author="Nosofsky, Robert M." w:date="2020-06-11T09:33:00Z">
        <w:r w:rsidR="00F94094">
          <w:rPr>
            <w:color w:val="000000"/>
          </w:rPr>
          <w:t xml:space="preserve">  We defer discussion of the </w:t>
        </w:r>
        <w:r w:rsidR="00F94094" w:rsidRPr="00F94094">
          <w:rPr>
            <w:i/>
            <w:color w:val="000000"/>
            <w:rPrChange w:id="1238" w:author="Nosofsky, Robert M." w:date="2020-06-11T09:34:00Z">
              <w:rPr>
                <w:color w:val="000000"/>
              </w:rPr>
            </w:rPrChange>
          </w:rPr>
          <w:t>c</w:t>
        </w:r>
        <w:r w:rsidR="00F94094">
          <w:rPr>
            <w:color w:val="000000"/>
          </w:rPr>
          <w:t xml:space="preserve"> and γ parameter estimates until after presentation of the results from our new experiments.</w:t>
        </w:r>
      </w:ins>
    </w:p>
    <w:p w14:paraId="756653E3" w14:textId="190CCC7E" w:rsidR="00F94094" w:rsidRDefault="00F94094">
      <w:pPr>
        <w:pStyle w:val="NormalWeb"/>
        <w:spacing w:before="0" w:beforeAutospacing="0" w:after="0" w:afterAutospacing="0" w:line="480" w:lineRule="auto"/>
        <w:contextualSpacing/>
        <w:rPr>
          <w:ins w:id="1239" w:author="Nosofsky, Robert M." w:date="2020-06-11T09:35:00Z"/>
          <w:color w:val="000000"/>
        </w:rPr>
        <w:pPrChange w:id="1240" w:author="Nosofsky, Robert M." w:date="2020-06-10T20:13:00Z">
          <w:pPr>
            <w:pStyle w:val="NormalWeb"/>
            <w:spacing w:before="0" w:beforeAutospacing="0" w:after="0" w:afterAutospacing="0"/>
            <w:jc w:val="both"/>
          </w:pPr>
        </w:pPrChange>
      </w:pPr>
    </w:p>
    <w:p w14:paraId="336F7E27" w14:textId="77777777" w:rsidR="00A17041" w:rsidRDefault="00A17041">
      <w:pPr>
        <w:rPr>
          <w:ins w:id="1241" w:author="Nosofsky, Robert M." w:date="2020-06-11T09:37:00Z"/>
          <w:rFonts w:ascii="Times New Roman" w:eastAsia="Times New Roman" w:hAnsi="Times New Roman" w:cs="Times New Roman"/>
          <w:color w:val="000000"/>
          <w:sz w:val="24"/>
          <w:szCs w:val="24"/>
          <w:u w:val="single"/>
        </w:rPr>
      </w:pPr>
      <w:ins w:id="1242" w:author="Nosofsky, Robert M." w:date="2020-06-11T09:37:00Z">
        <w:r>
          <w:rPr>
            <w:color w:val="000000"/>
            <w:u w:val="single"/>
          </w:rPr>
          <w:br w:type="page"/>
        </w:r>
      </w:ins>
    </w:p>
    <w:p w14:paraId="36412F51" w14:textId="4BFFE7E1" w:rsidR="00F94094" w:rsidRDefault="00F94094">
      <w:pPr>
        <w:pStyle w:val="NormalWeb"/>
        <w:tabs>
          <w:tab w:val="left" w:pos="4230"/>
        </w:tabs>
        <w:spacing w:before="0" w:beforeAutospacing="0" w:after="0" w:afterAutospacing="0" w:line="480" w:lineRule="auto"/>
        <w:contextualSpacing/>
        <w:rPr>
          <w:ins w:id="1243" w:author="Nosofsky, Robert M." w:date="2020-06-11T09:38:00Z"/>
          <w:color w:val="000000"/>
        </w:rPr>
        <w:pPrChange w:id="1244" w:author="Nosofsky, Robert M." w:date="2020-06-11T09:44:00Z">
          <w:pPr>
            <w:pStyle w:val="NormalWeb"/>
            <w:spacing w:before="0" w:beforeAutospacing="0" w:after="0" w:afterAutospacing="0"/>
            <w:jc w:val="both"/>
          </w:pPr>
        </w:pPrChange>
      </w:pPr>
      <w:ins w:id="1245" w:author="Nosofsky, Robert M." w:date="2020-06-11T09:34:00Z">
        <w:r w:rsidRPr="00F94094">
          <w:rPr>
            <w:color w:val="000000"/>
            <w:u w:val="single"/>
            <w:rPrChange w:id="1246" w:author="Nosofsky, Robert M." w:date="2020-06-11T09:35:00Z">
              <w:rPr>
                <w:color w:val="000000"/>
              </w:rPr>
            </w:rPrChange>
          </w:rPr>
          <w:lastRenderedPageBreak/>
          <w:t>The Learning Data</w:t>
        </w:r>
      </w:ins>
    </w:p>
    <w:p w14:paraId="7245D152" w14:textId="5287B361" w:rsidR="009C4056" w:rsidRDefault="009C4056">
      <w:pPr>
        <w:pStyle w:val="NormalWeb"/>
        <w:tabs>
          <w:tab w:val="left" w:pos="720"/>
        </w:tabs>
        <w:spacing w:before="0" w:beforeAutospacing="0" w:after="0" w:afterAutospacing="0" w:line="480" w:lineRule="auto"/>
        <w:contextualSpacing/>
        <w:rPr>
          <w:ins w:id="1247" w:author="Nosofsky, Robert M." w:date="2020-06-11T09:49:00Z"/>
          <w:color w:val="000000"/>
        </w:rPr>
        <w:pPrChange w:id="1248" w:author="Nosofsky, Robert M." w:date="2020-06-11T09:44:00Z">
          <w:pPr>
            <w:pStyle w:val="NormalWeb"/>
            <w:spacing w:before="0" w:beforeAutospacing="0" w:after="0" w:afterAutospacing="0"/>
            <w:jc w:val="both"/>
          </w:pPr>
        </w:pPrChange>
      </w:pPr>
      <w:ins w:id="1249" w:author="Nosofsky, Robert M." w:date="2020-06-11T09:44:00Z">
        <w:r>
          <w:rPr>
            <w:color w:val="000000"/>
          </w:rPr>
          <w:tab/>
        </w:r>
      </w:ins>
      <w:ins w:id="1250" w:author="Nosofsky, Robert M." w:date="2020-06-11T09:38:00Z">
        <w:r w:rsidR="00C860F8">
          <w:rPr>
            <w:color w:val="000000"/>
          </w:rPr>
          <w:t>As we argued</w:t>
        </w:r>
        <w:r w:rsidR="00A17041">
          <w:rPr>
            <w:color w:val="000000"/>
          </w:rPr>
          <w:t xml:space="preserve"> at the outset of our article, the real challenge to exemplar-model predictions from Homa et al.</w:t>
        </w:r>
      </w:ins>
      <w:ins w:id="1251" w:author="Nosofsky, Robert M." w:date="2020-06-11T09:39:00Z">
        <w:r w:rsidR="00A17041">
          <w:rPr>
            <w:color w:val="000000"/>
          </w:rPr>
          <w:t xml:space="preserve">’s (2019) findings does not lie in the patterns of classification and recognition-transfer data; instead, it lies in the learning data.   Across their three experiments, Homa et al. observed no </w:t>
        </w:r>
      </w:ins>
      <w:ins w:id="1252" w:author="Nosofsky, Robert M." w:date="2020-06-11T09:48:00Z">
        <w:r>
          <w:rPr>
            <w:color w:val="000000"/>
          </w:rPr>
          <w:t xml:space="preserve">significant </w:t>
        </w:r>
      </w:ins>
      <w:ins w:id="1253" w:author="Nosofsky, Robert M." w:date="2020-06-11T09:39:00Z">
        <w:r w:rsidR="00A17041">
          <w:rPr>
            <w:color w:val="000000"/>
          </w:rPr>
          <w:t>differences</w:t>
        </w:r>
      </w:ins>
      <w:ins w:id="1254" w:author="Nosofsky, Robert M." w:date="2020-06-11T09:43:00Z">
        <w:r>
          <w:rPr>
            <w:color w:val="000000"/>
          </w:rPr>
          <w:t xml:space="preserve"> in the speed of classification learning across the REP and NREP conditions</w:t>
        </w:r>
      </w:ins>
      <w:ins w:id="1255" w:author="Nosofsky, Robert M." w:date="2020-06-11T09:44:00Z">
        <w:r>
          <w:rPr>
            <w:color w:val="000000"/>
          </w:rPr>
          <w:t xml:space="preserve">.  Indeed, the learning curves across these conditions </w:t>
        </w:r>
      </w:ins>
      <w:ins w:id="1256" w:author="Nosofsky, Robert M." w:date="2020-06-11T09:47:00Z">
        <w:r>
          <w:rPr>
            <w:color w:val="000000"/>
          </w:rPr>
          <w:t xml:space="preserve">either </w:t>
        </w:r>
      </w:ins>
      <w:ins w:id="1257" w:author="Nosofsky, Robert M." w:date="2020-06-11T09:44:00Z">
        <w:r>
          <w:rPr>
            <w:color w:val="000000"/>
          </w:rPr>
          <w:t xml:space="preserve">lied virtually on top of </w:t>
        </w:r>
      </w:ins>
      <w:ins w:id="1258" w:author="Nosofsky, Robert M." w:date="2020-06-11T12:41:00Z">
        <w:r w:rsidR="00C860F8">
          <w:rPr>
            <w:color w:val="000000"/>
          </w:rPr>
          <w:t xml:space="preserve">one </w:t>
        </w:r>
      </w:ins>
      <w:ins w:id="1259" w:author="Nosofsky, Robert M." w:date="2020-06-11T09:44:00Z">
        <w:r>
          <w:rPr>
            <w:color w:val="000000"/>
          </w:rPr>
          <w:t xml:space="preserve">another (see Homa et al., 2019, Figures </w:t>
        </w:r>
      </w:ins>
      <w:ins w:id="1260" w:author="Nosofsky, Robert M." w:date="2020-06-11T09:46:00Z">
        <w:r>
          <w:rPr>
            <w:color w:val="000000"/>
          </w:rPr>
          <w:t xml:space="preserve">1 and 3), or there tended to be a slight </w:t>
        </w:r>
      </w:ins>
      <w:ins w:id="1261" w:author="Nosofsky, Robert M." w:date="2020-06-11T09:48:00Z">
        <w:r>
          <w:rPr>
            <w:color w:val="000000"/>
          </w:rPr>
          <w:t>advantage</w:t>
        </w:r>
      </w:ins>
      <w:ins w:id="1262" w:author="Nosofsky, Robert M." w:date="2020-06-11T09:46:00Z">
        <w:r>
          <w:rPr>
            <w:color w:val="000000"/>
          </w:rPr>
          <w:t xml:space="preserve"> </w:t>
        </w:r>
      </w:ins>
      <w:ins w:id="1263" w:author="Nosofsky, Robert M." w:date="2020-06-11T09:48:00Z">
        <w:r>
          <w:rPr>
            <w:color w:val="000000"/>
          </w:rPr>
          <w:t>for NREP (see Homa et al., 2019, Figure 2).</w:t>
        </w:r>
      </w:ins>
    </w:p>
    <w:p w14:paraId="412A3A46" w14:textId="4359C05D" w:rsidR="00A17041" w:rsidRDefault="009C4056">
      <w:pPr>
        <w:pStyle w:val="NormalWeb"/>
        <w:tabs>
          <w:tab w:val="left" w:pos="720"/>
        </w:tabs>
        <w:spacing w:before="0" w:beforeAutospacing="0" w:after="0" w:afterAutospacing="0" w:line="480" w:lineRule="auto"/>
        <w:contextualSpacing/>
        <w:rPr>
          <w:ins w:id="1264" w:author="Nosofsky, Robert M." w:date="2020-06-11T10:07:00Z"/>
          <w:color w:val="000000"/>
        </w:rPr>
        <w:pPrChange w:id="1265" w:author="Nosofsky, Robert M." w:date="2020-06-11T09:44:00Z">
          <w:pPr>
            <w:pStyle w:val="NormalWeb"/>
            <w:spacing w:before="0" w:beforeAutospacing="0" w:after="0" w:afterAutospacing="0"/>
            <w:jc w:val="both"/>
          </w:pPr>
        </w:pPrChange>
      </w:pPr>
      <w:ins w:id="1266" w:author="Nosofsky, Robert M." w:date="2020-06-11T09:50:00Z">
        <w:r>
          <w:rPr>
            <w:color w:val="000000"/>
          </w:rPr>
          <w:tab/>
        </w:r>
      </w:ins>
      <w:ins w:id="1267" w:author="Nosofsky, Robert M." w:date="2020-06-11T09:51:00Z">
        <w:r>
          <w:rPr>
            <w:color w:val="000000"/>
          </w:rPr>
          <w:t>The exemplar model has been formalized mainly to account for patterns of performance at time of transfer, and the details of the</w:t>
        </w:r>
      </w:ins>
      <w:ins w:id="1268" w:author="Nosofsky, Robert M." w:date="2020-06-11T09:52:00Z">
        <w:r w:rsidR="007078E1">
          <w:rPr>
            <w:color w:val="000000"/>
          </w:rPr>
          <w:t xml:space="preserve"> complicated early</w:t>
        </w:r>
      </w:ins>
      <w:ins w:id="1269" w:author="Nosofsky, Robert M." w:date="2020-06-11T09:51:00Z">
        <w:r>
          <w:rPr>
            <w:color w:val="000000"/>
          </w:rPr>
          <w:t xml:space="preserve"> learning process</w:t>
        </w:r>
      </w:ins>
      <w:ins w:id="1270" w:author="Nosofsky, Robert M." w:date="2020-06-11T09:52:00Z">
        <w:r w:rsidR="007078E1">
          <w:rPr>
            <w:color w:val="000000"/>
          </w:rPr>
          <w:t>es that are involved have been left for future research.</w:t>
        </w:r>
      </w:ins>
      <w:ins w:id="1271" w:author="Nosofsky, Robert M." w:date="2020-06-11T09:54:00Z">
        <w:r w:rsidR="007078E1">
          <w:rPr>
            <w:color w:val="000000"/>
          </w:rPr>
          <w:t xml:space="preserve">  {Kruschke footnote.}  Nevertheless, </w:t>
        </w:r>
      </w:ins>
      <w:ins w:id="1272" w:author="Nosofsky, Robert M." w:date="2020-06-11T09:55:00Z">
        <w:r w:rsidR="007078E1">
          <w:rPr>
            <w:color w:val="000000"/>
          </w:rPr>
          <w:t xml:space="preserve">we agree with Homa et al. (2019) that formalizations intended to capture the main qualitative learning effects would certainly predict that speed of learning should be faster </w:t>
        </w:r>
      </w:ins>
      <w:ins w:id="1273" w:author="Nosofsky, Robert M." w:date="2020-06-11T09:57:00Z">
        <w:r w:rsidR="007078E1">
          <w:rPr>
            <w:color w:val="000000"/>
          </w:rPr>
          <w:t>in the REP condition than in the NREP condition.  The basic idea, as Homa et al. explained</w:t>
        </w:r>
      </w:ins>
      <w:ins w:id="1274" w:author="Nosofsky, Robert M." w:date="2020-06-11T10:01:00Z">
        <w:r w:rsidR="007078E1">
          <w:rPr>
            <w:color w:val="000000"/>
          </w:rPr>
          <w:t xml:space="preserve"> in detail</w:t>
        </w:r>
      </w:ins>
      <w:ins w:id="1275" w:author="Nosofsky, Robert M." w:date="2020-06-11T10:03:00Z">
        <w:r w:rsidR="007304B7">
          <w:rPr>
            <w:color w:val="000000"/>
          </w:rPr>
          <w:t xml:space="preserve"> in their original article</w:t>
        </w:r>
      </w:ins>
      <w:ins w:id="1276" w:author="Nosofsky, Robert M." w:date="2020-06-11T10:01:00Z">
        <w:r w:rsidR="007078E1">
          <w:rPr>
            <w:color w:val="000000"/>
          </w:rPr>
          <w:t>, is that the repeated training examples presented in the REP condition make maximal contact with their own representations in memory</w:t>
        </w:r>
      </w:ins>
      <w:ins w:id="1277" w:author="Nosofsky, Robert M." w:date="2020-06-11T10:02:00Z">
        <w:r w:rsidR="007304B7">
          <w:rPr>
            <w:color w:val="000000"/>
          </w:rPr>
          <w:t>, so summed similarity to the correct target category grows more rapidly in the REP condition than in the NREP condition.</w:t>
        </w:r>
      </w:ins>
    </w:p>
    <w:p w14:paraId="65359011" w14:textId="16421529" w:rsidR="007304B7" w:rsidRDefault="007304B7">
      <w:pPr>
        <w:pStyle w:val="NormalWeb"/>
        <w:tabs>
          <w:tab w:val="left" w:pos="720"/>
        </w:tabs>
        <w:spacing w:before="0" w:beforeAutospacing="0" w:after="0" w:afterAutospacing="0" w:line="480" w:lineRule="auto"/>
        <w:contextualSpacing/>
        <w:rPr>
          <w:ins w:id="1278" w:author="Nosofsky, Robert M." w:date="2020-06-11T10:11:00Z"/>
          <w:color w:val="000000"/>
        </w:rPr>
        <w:pPrChange w:id="1279" w:author="Nosofsky, Robert M." w:date="2020-06-11T09:44:00Z">
          <w:pPr>
            <w:pStyle w:val="NormalWeb"/>
            <w:spacing w:before="0" w:beforeAutospacing="0" w:after="0" w:afterAutospacing="0"/>
            <w:jc w:val="both"/>
          </w:pPr>
        </w:pPrChange>
      </w:pPr>
      <w:ins w:id="1280" w:author="Nosofsky, Robert M." w:date="2020-06-11T10:07:00Z">
        <w:r>
          <w:rPr>
            <w:color w:val="000000"/>
          </w:rPr>
          <w:tab/>
          <w:t>To illustrate,</w:t>
        </w:r>
      </w:ins>
      <w:ins w:id="1281" w:author="Nosofsky, Robert M." w:date="2020-06-11T10:08:00Z">
        <w:r>
          <w:rPr>
            <w:color w:val="000000"/>
          </w:rPr>
          <w:t xml:space="preserve"> following Nosofsky and Kruschke (1992) and Stanton and Nosofsky (2013)</w:t>
        </w:r>
      </w:ins>
      <w:ins w:id="1282" w:author="Nosofsky, Robert M." w:date="2020-06-11T10:09:00Z">
        <w:r>
          <w:rPr>
            <w:color w:val="000000"/>
          </w:rPr>
          <w:t>,</w:t>
        </w:r>
      </w:ins>
      <w:ins w:id="1283" w:author="Nosofsky, Robert M." w:date="2020-06-11T10:07:00Z">
        <w:r>
          <w:rPr>
            <w:color w:val="000000"/>
          </w:rPr>
          <w:t xml:space="preserve"> a rudimentary learning version of the exemplar model</w:t>
        </w:r>
      </w:ins>
      <w:ins w:id="1284" w:author="Nosofsky, Robert M." w:date="2020-06-11T10:09:00Z">
        <w:r>
          <w:rPr>
            <w:color w:val="000000"/>
          </w:rPr>
          <w:t xml:space="preserve"> can be formalized by extending the Equation-X classification rule with a “background-noise” constant </w:t>
        </w:r>
      </w:ins>
      <w:ins w:id="1285" w:author="Nosofsky, Robert M." w:date="2020-06-11T10:10:00Z">
        <w:r>
          <w:rPr>
            <w:color w:val="000000"/>
          </w:rPr>
          <w:t>β:</w:t>
        </w:r>
      </w:ins>
    </w:p>
    <w:p w14:paraId="003288F6" w14:textId="77777777" w:rsidR="007304B7" w:rsidRDefault="007304B7">
      <w:pPr>
        <w:pStyle w:val="NormalWeb"/>
        <w:tabs>
          <w:tab w:val="left" w:pos="720"/>
        </w:tabs>
        <w:spacing w:before="0" w:beforeAutospacing="0" w:after="0" w:afterAutospacing="0" w:line="480" w:lineRule="auto"/>
        <w:contextualSpacing/>
        <w:rPr>
          <w:ins w:id="1286" w:author="Nosofsky, Robert M." w:date="2020-06-11T10:11:00Z"/>
          <w:color w:val="000000"/>
        </w:rPr>
        <w:pPrChange w:id="1287" w:author="Nosofsky, Robert M." w:date="2020-06-11T09:44:00Z">
          <w:pPr>
            <w:pStyle w:val="NormalWeb"/>
            <w:spacing w:before="0" w:beforeAutospacing="0" w:after="0" w:afterAutospacing="0"/>
            <w:jc w:val="both"/>
          </w:pPr>
        </w:pPrChange>
      </w:pPr>
    </w:p>
    <w:p w14:paraId="2DBCE849" w14:textId="77777777" w:rsidR="007304B7" w:rsidRDefault="007304B7">
      <w:pPr>
        <w:pStyle w:val="NormalWeb"/>
        <w:tabs>
          <w:tab w:val="left" w:pos="720"/>
        </w:tabs>
        <w:spacing w:before="0" w:beforeAutospacing="0" w:after="0" w:afterAutospacing="0" w:line="480" w:lineRule="auto"/>
        <w:contextualSpacing/>
        <w:rPr>
          <w:ins w:id="1288" w:author="Nosofsky, Robert M." w:date="2020-06-11T10:11:00Z"/>
          <w:color w:val="000000"/>
        </w:rPr>
        <w:pPrChange w:id="1289" w:author="Nosofsky, Robert M." w:date="2020-06-11T09:44:00Z">
          <w:pPr>
            <w:pStyle w:val="NormalWeb"/>
            <w:spacing w:before="0" w:beforeAutospacing="0" w:after="0" w:afterAutospacing="0"/>
            <w:jc w:val="both"/>
          </w:pPr>
        </w:pPrChange>
      </w:pPr>
    </w:p>
    <w:p w14:paraId="432804B9" w14:textId="4CFD1D3F" w:rsidR="007304B7" w:rsidRDefault="007304B7">
      <w:pPr>
        <w:pStyle w:val="NormalWeb"/>
        <w:tabs>
          <w:tab w:val="left" w:pos="720"/>
        </w:tabs>
        <w:spacing w:before="0" w:beforeAutospacing="0" w:after="0" w:afterAutospacing="0" w:line="480" w:lineRule="auto"/>
        <w:contextualSpacing/>
        <w:rPr>
          <w:ins w:id="1290" w:author="Nosofsky, Robert M." w:date="2020-06-11T10:12:00Z"/>
          <w:color w:val="000000"/>
        </w:rPr>
        <w:pPrChange w:id="1291" w:author="Nosofsky, Robert M." w:date="2020-06-11T09:44:00Z">
          <w:pPr>
            <w:pStyle w:val="NormalWeb"/>
            <w:spacing w:before="0" w:beforeAutospacing="0" w:after="0" w:afterAutospacing="0"/>
            <w:jc w:val="both"/>
          </w:pPr>
        </w:pPrChange>
      </w:pPr>
      <w:ins w:id="1292" w:author="Nosofsky, Robert M." w:date="2020-06-11T10:11:00Z">
        <w:r>
          <w:rPr>
            <w:color w:val="000000"/>
          </w:rPr>
          <w:lastRenderedPageBreak/>
          <w:t>As learning proceeds, the summed-simila</w:t>
        </w:r>
        <w:r w:rsidR="00C860F8">
          <w:rPr>
            <w:color w:val="000000"/>
          </w:rPr>
          <w:t>rity terms in the equation grow, because</w:t>
        </w:r>
      </w:ins>
      <w:ins w:id="1293" w:author="Nosofsky, Robert M." w:date="2020-06-11T12:43:00Z">
        <w:r w:rsidR="00C860F8">
          <w:rPr>
            <w:color w:val="000000"/>
          </w:rPr>
          <w:t xml:space="preserve"> one is summing similarities to larger and larger collections of stored exemplars.</w:t>
        </w:r>
      </w:ins>
      <w:ins w:id="1294" w:author="Nosofsky, Robert M." w:date="2020-06-11T10:11:00Z">
        <w:r>
          <w:rPr>
            <w:color w:val="000000"/>
          </w:rPr>
          <w:t xml:space="preserve">  Early in learning, the summed-similarity terms are small in magnitude, and the </w:t>
        </w:r>
      </w:ins>
      <w:ins w:id="1295" w:author="Nosofsky, Robert M." w:date="2020-06-11T10:12:00Z">
        <w:r>
          <w:rPr>
            <w:color w:val="000000"/>
          </w:rPr>
          <w:t>background</w:t>
        </w:r>
      </w:ins>
      <w:ins w:id="1296" w:author="Nosofsky, Robert M." w:date="2020-06-11T10:11:00Z">
        <w:r>
          <w:rPr>
            <w:color w:val="000000"/>
          </w:rPr>
          <w:t xml:space="preserve"> </w:t>
        </w:r>
      </w:ins>
      <w:ins w:id="1297" w:author="Nosofsky, Robert M." w:date="2020-06-11T10:12:00Z">
        <w:r>
          <w:rPr>
            <w:color w:val="000000"/>
          </w:rPr>
          <w:t>constant dominates</w:t>
        </w:r>
        <w:r w:rsidR="001A1453">
          <w:rPr>
            <w:color w:val="000000"/>
          </w:rPr>
          <w:t>:  here, the model predicts responding that is close to chance.  As learning proceeds and the summed-similarity terms grow larger, the influence of the background</w:t>
        </w:r>
      </w:ins>
      <w:ins w:id="1298" w:author="Nosofsky, Robert M." w:date="2020-06-11T12:44:00Z">
        <w:r w:rsidR="005B5464">
          <w:rPr>
            <w:color w:val="000000"/>
          </w:rPr>
          <w:t>-noise</w:t>
        </w:r>
      </w:ins>
      <w:ins w:id="1299" w:author="Nosofsky, Robert M." w:date="2020-06-11T10:12:00Z">
        <w:r w:rsidR="001A1453">
          <w:rPr>
            <w:color w:val="000000"/>
          </w:rPr>
          <w:t xml:space="preserve"> constant fades away, and responding is governed by similarity comparisons to the stored examples.</w:t>
        </w:r>
      </w:ins>
    </w:p>
    <w:p w14:paraId="446A9E88" w14:textId="09184158" w:rsidR="001A1453" w:rsidRDefault="001A1453">
      <w:pPr>
        <w:pStyle w:val="NormalWeb"/>
        <w:tabs>
          <w:tab w:val="left" w:pos="720"/>
        </w:tabs>
        <w:spacing w:before="0" w:beforeAutospacing="0" w:after="0" w:afterAutospacing="0" w:line="480" w:lineRule="auto"/>
        <w:contextualSpacing/>
        <w:rPr>
          <w:ins w:id="1300" w:author="Nosofsky, Robert M." w:date="2020-06-11T10:19:00Z"/>
          <w:color w:val="000000"/>
        </w:rPr>
        <w:pPrChange w:id="1301" w:author="Nosofsky, Robert M." w:date="2020-06-11T09:44:00Z">
          <w:pPr>
            <w:pStyle w:val="NormalWeb"/>
            <w:spacing w:before="0" w:beforeAutospacing="0" w:after="0" w:afterAutospacing="0"/>
            <w:jc w:val="both"/>
          </w:pPr>
        </w:pPrChange>
      </w:pPr>
      <w:ins w:id="1302" w:author="Nosofsky, Robert M." w:date="2020-06-11T10:14:00Z">
        <w:r>
          <w:rPr>
            <w:color w:val="000000"/>
          </w:rPr>
          <w:tab/>
          <w:t xml:space="preserve">In Figure Z we show predicted </w:t>
        </w:r>
      </w:ins>
      <w:ins w:id="1303" w:author="Nosofsky, Robert M." w:date="2020-06-11T10:15:00Z">
        <w:r>
          <w:rPr>
            <w:color w:val="000000"/>
          </w:rPr>
          <w:t xml:space="preserve">learning </w:t>
        </w:r>
      </w:ins>
      <w:ins w:id="1304" w:author="Nosofsky, Robert M." w:date="2020-06-11T10:14:00Z">
        <w:r>
          <w:rPr>
            <w:color w:val="000000"/>
          </w:rPr>
          <w:t xml:space="preserve">results from the simulation-based version of the exemplar model, with parameters held fixed at those values used to fit the transfer data (see Table 1), </w:t>
        </w:r>
      </w:ins>
      <w:ins w:id="1305" w:author="Nosofsky, Robert M." w:date="2020-06-11T10:15:00Z">
        <w:r>
          <w:rPr>
            <w:color w:val="000000"/>
          </w:rPr>
          <w:t>but with the model extended with the background-noise constant as in Equation Z.  Clearly, the qualitative prediction from the exemplar model is that learning should proceed more rapidly in the REP condition than in the NREP condition, and this prediction is strongly disconfirmed by Homa et al.</w:t>
        </w:r>
      </w:ins>
      <w:ins w:id="1306" w:author="Nosofsky, Robert M." w:date="2020-06-11T10:18:00Z">
        <w:r>
          <w:rPr>
            <w:color w:val="000000"/>
          </w:rPr>
          <w:t>’s reported data.</w:t>
        </w:r>
      </w:ins>
    </w:p>
    <w:p w14:paraId="6FA82E05" w14:textId="77777777" w:rsidR="00A9561D" w:rsidRDefault="001A1453">
      <w:pPr>
        <w:pStyle w:val="NormalWeb"/>
        <w:tabs>
          <w:tab w:val="left" w:pos="720"/>
        </w:tabs>
        <w:spacing w:before="0" w:beforeAutospacing="0" w:after="0" w:afterAutospacing="0" w:line="480" w:lineRule="auto"/>
        <w:contextualSpacing/>
        <w:rPr>
          <w:ins w:id="1307" w:author="Nosofsky, Robert M." w:date="2020-06-11T10:26:00Z"/>
          <w:color w:val="000000"/>
        </w:rPr>
        <w:pPrChange w:id="1308" w:author="Nosofsky, Robert M." w:date="2020-06-11T09:44:00Z">
          <w:pPr>
            <w:pStyle w:val="NormalWeb"/>
            <w:spacing w:before="0" w:beforeAutospacing="0" w:after="0" w:afterAutospacing="0"/>
            <w:jc w:val="both"/>
          </w:pPr>
        </w:pPrChange>
      </w:pPr>
      <w:ins w:id="1309" w:author="Nosofsky, Robert M." w:date="2020-06-11T10:19:00Z">
        <w:r>
          <w:rPr>
            <w:color w:val="000000"/>
          </w:rPr>
          <w:tab/>
          <w:t xml:space="preserve">We found this pattern of </w:t>
        </w:r>
      </w:ins>
      <w:ins w:id="1310" w:author="Nosofsky, Robert M." w:date="2020-06-11T10:20:00Z">
        <w:r>
          <w:rPr>
            <w:color w:val="000000"/>
          </w:rPr>
          <w:t xml:space="preserve">learning </w:t>
        </w:r>
      </w:ins>
      <w:ins w:id="1311" w:author="Nosofsky, Robert M." w:date="2020-06-11T10:19:00Z">
        <w:r>
          <w:rPr>
            <w:color w:val="000000"/>
          </w:rPr>
          <w:t>results reported by Homa et al to be so intriguing</w:t>
        </w:r>
      </w:ins>
      <w:ins w:id="1312" w:author="Nosofsky, Robert M." w:date="2020-06-11T10:20:00Z">
        <w:r>
          <w:rPr>
            <w:color w:val="000000"/>
          </w:rPr>
          <w:t xml:space="preserve"> that our first inclination was to consider extensions of the exemplar model that might explain their null </w:t>
        </w:r>
      </w:ins>
      <w:ins w:id="1313" w:author="Nosofsky, Robert M." w:date="2020-06-11T10:21:00Z">
        <w:r>
          <w:rPr>
            <w:color w:val="000000"/>
          </w:rPr>
          <w:t xml:space="preserve">learning </w:t>
        </w:r>
      </w:ins>
      <w:ins w:id="1314" w:author="Nosofsky, Robert M." w:date="2020-06-11T10:20:00Z">
        <w:r>
          <w:rPr>
            <w:color w:val="000000"/>
          </w:rPr>
          <w:t>effects of REP versus NREP.</w:t>
        </w:r>
      </w:ins>
      <w:ins w:id="1315" w:author="Nosofsky, Robert M." w:date="2020-06-11T10:21:00Z">
        <w:r>
          <w:rPr>
            <w:color w:val="000000"/>
          </w:rPr>
          <w:t xml:space="preserve">  Before launching into this</w:t>
        </w:r>
      </w:ins>
      <w:ins w:id="1316" w:author="Nosofsky, Robert M." w:date="2020-06-11T10:24:00Z">
        <w:r w:rsidR="00A9561D">
          <w:rPr>
            <w:color w:val="000000"/>
          </w:rPr>
          <w:t xml:space="preserve"> new</w:t>
        </w:r>
      </w:ins>
      <w:ins w:id="1317" w:author="Nosofsky, Robert M." w:date="2020-06-11T10:21:00Z">
        <w:r>
          <w:rPr>
            <w:color w:val="000000"/>
          </w:rPr>
          <w:t xml:space="preserve"> theoretical investigation,</w:t>
        </w:r>
      </w:ins>
      <w:ins w:id="1318" w:author="Nosofsky, Robert M." w:date="2020-06-11T10:22:00Z">
        <w:r>
          <w:rPr>
            <w:color w:val="000000"/>
          </w:rPr>
          <w:t xml:space="preserve"> however,</w:t>
        </w:r>
      </w:ins>
      <w:ins w:id="1319" w:author="Nosofsky, Robert M." w:date="2020-06-11T10:21:00Z">
        <w:r>
          <w:rPr>
            <w:color w:val="000000"/>
          </w:rPr>
          <w:t xml:space="preserve"> we decided</w:t>
        </w:r>
      </w:ins>
      <w:ins w:id="1320" w:author="Nosofsky, Robert M." w:date="2020-06-11T10:22:00Z">
        <w:r w:rsidR="00A9561D">
          <w:rPr>
            <w:color w:val="000000"/>
          </w:rPr>
          <w:t xml:space="preserve"> to repeat their basic</w:t>
        </w:r>
        <w:r>
          <w:rPr>
            <w:color w:val="000000"/>
          </w:rPr>
          <w:t xml:space="preserve"> experiment </w:t>
        </w:r>
      </w:ins>
      <w:ins w:id="1321" w:author="Nosofsky, Robert M." w:date="2020-06-11T10:25:00Z">
        <w:r w:rsidR="00A9561D">
          <w:rPr>
            <w:color w:val="000000"/>
          </w:rPr>
          <w:t xml:space="preserve">in order </w:t>
        </w:r>
      </w:ins>
      <w:ins w:id="1322" w:author="Nosofsky, Robert M." w:date="2020-06-11T10:24:00Z">
        <w:r w:rsidR="00A9561D">
          <w:rPr>
            <w:color w:val="000000"/>
          </w:rPr>
          <w:t>to achieve greater insights</w:t>
        </w:r>
      </w:ins>
      <w:ins w:id="1323" w:author="Nosofsky, Robert M." w:date="2020-06-11T10:25:00Z">
        <w:r w:rsidR="00A9561D">
          <w:rPr>
            <w:color w:val="000000"/>
          </w:rPr>
          <w:t xml:space="preserve"> about the learning processes that might be operating.  This goal served as the main motivation for</w:t>
        </w:r>
      </w:ins>
      <w:ins w:id="1324" w:author="Nosofsky, Robert M." w:date="2020-06-11T10:26:00Z">
        <w:r w:rsidR="00A9561D">
          <w:rPr>
            <w:color w:val="000000"/>
          </w:rPr>
          <w:t xml:space="preserve"> the new experiments that we now report.</w:t>
        </w:r>
      </w:ins>
    </w:p>
    <w:p w14:paraId="2085CFE1" w14:textId="77777777" w:rsidR="00A9561D" w:rsidRDefault="00A9561D">
      <w:pPr>
        <w:pStyle w:val="NormalWeb"/>
        <w:tabs>
          <w:tab w:val="left" w:pos="720"/>
        </w:tabs>
        <w:spacing w:before="0" w:beforeAutospacing="0" w:after="0" w:afterAutospacing="0" w:line="480" w:lineRule="auto"/>
        <w:contextualSpacing/>
        <w:rPr>
          <w:ins w:id="1325" w:author="Nosofsky, Robert M." w:date="2020-06-11T10:26:00Z"/>
          <w:color w:val="000000"/>
        </w:rPr>
        <w:pPrChange w:id="1326" w:author="Nosofsky, Robert M." w:date="2020-06-11T09:44:00Z">
          <w:pPr>
            <w:pStyle w:val="NormalWeb"/>
            <w:spacing w:before="0" w:beforeAutospacing="0" w:after="0" w:afterAutospacing="0"/>
            <w:jc w:val="both"/>
          </w:pPr>
        </w:pPrChange>
      </w:pPr>
    </w:p>
    <w:p w14:paraId="52E5C29C" w14:textId="21E13FAD" w:rsidR="00FF08CE" w:rsidRPr="00C16167" w:rsidDel="00D46740" w:rsidRDefault="00F82559">
      <w:pPr>
        <w:pStyle w:val="NormalWeb"/>
        <w:spacing w:before="0" w:beforeAutospacing="0" w:after="0" w:afterAutospacing="0" w:line="480" w:lineRule="auto"/>
        <w:contextualSpacing/>
        <w:rPr>
          <w:del w:id="1327" w:author="Nosofsky, Robert M." w:date="2020-06-08T11:29:00Z"/>
          <w:color w:val="000000"/>
        </w:rPr>
        <w:pPrChange w:id="1328" w:author="Nosofsky, Robert M." w:date="2020-06-08T11:29:00Z">
          <w:pPr>
            <w:pStyle w:val="NormalWeb"/>
            <w:spacing w:before="0" w:beforeAutospacing="0" w:after="0" w:afterAutospacing="0"/>
            <w:jc w:val="both"/>
          </w:pPr>
        </w:pPrChange>
      </w:pPr>
      <w:del w:id="1329" w:author="Nosofsky, Robert M." w:date="2020-06-08T11:29:00Z">
        <w:r w:rsidRPr="00C16167" w:rsidDel="00D46740">
          <w:rPr>
            <w:color w:val="000000"/>
          </w:rPr>
          <w:delText xml:space="preserve">The experiment 1 contained 15 learning blocks and the experiments 2 and 3 each contained 20 learning blocks. </w:delText>
        </w:r>
        <w:r w:rsidR="0018568F" w:rsidRPr="00C16167" w:rsidDel="00D46740">
          <w:rPr>
            <w:color w:val="000000"/>
          </w:rPr>
          <w:delText>d</w:delText>
        </w:r>
        <w:r w:rsidRPr="00C16167" w:rsidDel="00D46740">
          <w:rPr>
            <w:color w:val="000000"/>
          </w:rPr>
          <w:delText xml:space="preserve">) </w:delText>
        </w:r>
        <w:r w:rsidR="00EA13CA" w:rsidRPr="00C16167" w:rsidDel="00D46740">
          <w:rPr>
            <w:color w:val="000000"/>
          </w:rPr>
          <w:delText>During</w:delText>
        </w:r>
        <w:r w:rsidRPr="00C16167" w:rsidDel="00D46740">
          <w:rPr>
            <w:color w:val="000000"/>
          </w:rPr>
          <w:delText xml:space="preserve"> the transfer phases, subjects were instructed to classify patterns in the experiment 1 and to </w:delText>
        </w:r>
        <w:r w:rsidR="00EA13CA" w:rsidRPr="00C16167" w:rsidDel="00D46740">
          <w:rPr>
            <w:color w:val="000000"/>
          </w:rPr>
          <w:delText xml:space="preserve">recognize patterns as old (presented in the learning phase) or new (not presented in the learning phase) in the experiment 2. The patterns used in the transfer phase consisted of the prototypes, low, medium and high-level distortions in the experiment 1, old, new medium-level distortions and </w:delText>
        </w:r>
        <w:r w:rsidR="0018568F" w:rsidRPr="00C16167" w:rsidDel="00D46740">
          <w:rPr>
            <w:color w:val="000000"/>
          </w:rPr>
          <w:delText>foil</w:delText>
        </w:r>
        <w:r w:rsidR="00EA13CA" w:rsidRPr="00C16167" w:rsidDel="00D46740">
          <w:rPr>
            <w:color w:val="000000"/>
          </w:rPr>
          <w:delText xml:space="preserve">s in the experiment 2, old, new medium-level distortions and </w:delText>
        </w:r>
        <w:r w:rsidR="0018568F" w:rsidRPr="00C16167" w:rsidDel="00D46740">
          <w:rPr>
            <w:color w:val="000000"/>
          </w:rPr>
          <w:delText xml:space="preserve">the prototypes in the experiment </w:delText>
        </w:r>
        <w:commentRangeStart w:id="1330"/>
        <w:r w:rsidR="0018568F" w:rsidRPr="00C16167" w:rsidDel="00D46740">
          <w:rPr>
            <w:color w:val="000000"/>
          </w:rPr>
          <w:delText>3</w:delText>
        </w:r>
        <w:commentRangeEnd w:id="1330"/>
        <w:r w:rsidR="00B741F1" w:rsidDel="00D46740">
          <w:rPr>
            <w:rStyle w:val="CommentReference"/>
            <w:rFonts w:asciiTheme="minorHAnsi" w:eastAsiaTheme="minorEastAsia" w:hAnsiTheme="minorHAnsi" w:cstheme="minorBidi"/>
          </w:rPr>
          <w:commentReference w:id="1330"/>
        </w:r>
        <w:r w:rsidR="0018568F" w:rsidRPr="00C16167" w:rsidDel="00D46740">
          <w:rPr>
            <w:color w:val="000000"/>
          </w:rPr>
          <w:delText>.</w:delText>
        </w:r>
      </w:del>
    </w:p>
    <w:p w14:paraId="5367CCF0" w14:textId="6CF749FF" w:rsidR="00E54599" w:rsidRPr="00C16167" w:rsidDel="00D46740" w:rsidRDefault="00E54599">
      <w:pPr>
        <w:pStyle w:val="NormalWeb"/>
        <w:spacing w:before="0" w:beforeAutospacing="0" w:after="0" w:afterAutospacing="0" w:line="480" w:lineRule="auto"/>
        <w:contextualSpacing/>
        <w:rPr>
          <w:del w:id="1331" w:author="Nosofsky, Robert M." w:date="2020-06-08T11:29:00Z"/>
          <w:color w:val="000000"/>
        </w:rPr>
        <w:pPrChange w:id="1332" w:author="Nosofsky, Robert M." w:date="2020-06-08T11:29:00Z">
          <w:pPr>
            <w:pStyle w:val="NormalWeb"/>
            <w:spacing w:before="0" w:beforeAutospacing="0" w:after="0" w:afterAutospacing="0"/>
            <w:jc w:val="both"/>
          </w:pPr>
        </w:pPrChange>
      </w:pPr>
    </w:p>
    <w:p w14:paraId="502DED1A" w14:textId="5954A02B" w:rsidR="00390DDC" w:rsidRPr="00C16167" w:rsidDel="00AC30C2" w:rsidRDefault="00E54599">
      <w:pPr>
        <w:pStyle w:val="NormalWeb"/>
        <w:spacing w:before="0" w:beforeAutospacing="0" w:after="0" w:afterAutospacing="0" w:line="480" w:lineRule="auto"/>
        <w:contextualSpacing/>
        <w:rPr>
          <w:del w:id="1333" w:author="Nosofsky, Robert M." w:date="2020-06-09T17:28:00Z"/>
          <w:color w:val="000000"/>
        </w:rPr>
        <w:pPrChange w:id="1334" w:author="Nosofsky, Robert M." w:date="2020-06-08T11:29:00Z">
          <w:pPr>
            <w:pStyle w:val="NormalWeb"/>
            <w:spacing w:before="0" w:beforeAutospacing="0" w:after="0" w:afterAutospacing="0"/>
            <w:jc w:val="both"/>
          </w:pPr>
        </w:pPrChange>
      </w:pPr>
      <w:del w:id="1335" w:author="Nosofsky, Robert M." w:date="2020-06-08T11:29:00Z">
        <w:r w:rsidRPr="00C16167" w:rsidDel="00D46740">
          <w:rPr>
            <w:color w:val="000000"/>
          </w:rPr>
          <w:delText xml:space="preserve">Homa et al. </w:delText>
        </w:r>
        <w:r w:rsidR="004E67E1" w:rsidRPr="00C16167" w:rsidDel="00D46740">
          <w:rPr>
            <w:color w:val="000000"/>
          </w:rPr>
          <w:delText>stated</w:delText>
        </w:r>
        <w:r w:rsidRPr="00C16167" w:rsidDel="00D46740">
          <w:rPr>
            <w:color w:val="000000"/>
          </w:rPr>
          <w:delText xml:space="preserve"> three main results that can be </w:delText>
        </w:r>
        <w:r w:rsidR="00776B83" w:rsidRPr="00C16167" w:rsidDel="00D46740">
          <w:rPr>
            <w:color w:val="000000"/>
          </w:rPr>
          <w:delText xml:space="preserve">well predicted by their mixed model: 1) there </w:delText>
        </w:r>
        <w:r w:rsidR="00FA288C" w:rsidRPr="00C16167" w:rsidDel="00D46740">
          <w:rPr>
            <w:color w:val="000000"/>
          </w:rPr>
          <w:delText>was</w:delText>
        </w:r>
        <w:r w:rsidR="00776B83" w:rsidRPr="00C16167" w:rsidDel="00D46740">
          <w:rPr>
            <w:color w:val="000000"/>
          </w:rPr>
          <w:delText xml:space="preserve"> no difference </w:delText>
        </w:r>
        <w:r w:rsidR="009524E8" w:rsidRPr="00C16167" w:rsidDel="00D46740">
          <w:rPr>
            <w:color w:val="000000"/>
          </w:rPr>
          <w:delText>between</w:delText>
        </w:r>
        <w:r w:rsidR="00776B83" w:rsidRPr="00C16167" w:rsidDel="00D46740">
          <w:rPr>
            <w:color w:val="000000"/>
          </w:rPr>
          <w:delText xml:space="preserve"> the speed of learning in the REP and NREP conditions. 2) old and new medium-level distortions</w:delText>
        </w:r>
        <w:r w:rsidR="00FA288C" w:rsidRPr="00C16167" w:rsidDel="00D46740">
          <w:rPr>
            <w:color w:val="000000"/>
          </w:rPr>
          <w:delText xml:space="preserve"> were hardly discriminated</w:delText>
        </w:r>
        <w:r w:rsidR="00776B83" w:rsidRPr="00C16167" w:rsidDel="00D46740">
          <w:rPr>
            <w:color w:val="000000"/>
          </w:rPr>
          <w:delText xml:space="preserve"> in the NREP condition. 3) novel patterns </w:delText>
        </w:r>
        <w:r w:rsidR="00961B07" w:rsidRPr="00C16167" w:rsidDel="00D46740">
          <w:rPr>
            <w:color w:val="000000"/>
          </w:rPr>
          <w:delText>were</w:delText>
        </w:r>
        <w:r w:rsidR="00776B83" w:rsidRPr="00C16167" w:rsidDel="00D46740">
          <w:rPr>
            <w:color w:val="000000"/>
          </w:rPr>
          <w:delText xml:space="preserve"> classified </w:delText>
        </w:r>
        <w:r w:rsidR="00FA288C" w:rsidRPr="00C16167" w:rsidDel="00D46740">
          <w:rPr>
            <w:color w:val="000000"/>
          </w:rPr>
          <w:delText>with high accuracy</w:delText>
        </w:r>
        <w:r w:rsidR="00776B83" w:rsidRPr="00C16167" w:rsidDel="00D46740">
          <w:rPr>
            <w:color w:val="000000"/>
          </w:rPr>
          <w:delText xml:space="preserve"> </w:delText>
        </w:r>
        <w:r w:rsidR="00961B07" w:rsidRPr="00C16167" w:rsidDel="00D46740">
          <w:rPr>
            <w:color w:val="000000"/>
          </w:rPr>
          <w:delText>even in the NREP condition</w:delText>
        </w:r>
        <w:r w:rsidR="004E67E1" w:rsidRPr="00C16167" w:rsidDel="00D46740">
          <w:rPr>
            <w:color w:val="000000"/>
          </w:rPr>
          <w:delText>, with</w:delText>
        </w:r>
        <w:r w:rsidR="00961B07" w:rsidRPr="00C16167" w:rsidDel="00D46740">
          <w:rPr>
            <w:color w:val="000000"/>
          </w:rPr>
          <w:delText xml:space="preserve"> the new medium-level distortions</w:delText>
        </w:r>
        <w:r w:rsidR="004E67E1" w:rsidRPr="00C16167" w:rsidDel="00D46740">
          <w:rPr>
            <w:color w:val="000000"/>
          </w:rPr>
          <w:delText xml:space="preserve"> </w:delText>
        </w:r>
        <w:r w:rsidR="00961B07" w:rsidRPr="00C16167" w:rsidDel="00D46740">
          <w:rPr>
            <w:color w:val="000000"/>
          </w:rPr>
          <w:delText>better classified in the NREP condition than the REP condition</w:delText>
        </w:r>
        <w:r w:rsidR="004E67E1" w:rsidRPr="00C16167" w:rsidDel="00D46740">
          <w:rPr>
            <w:color w:val="000000"/>
          </w:rPr>
          <w:delText xml:space="preserve">. We </w:delText>
        </w:r>
        <w:r w:rsidR="00390DDC" w:rsidRPr="00C16167" w:rsidDel="00D46740">
          <w:rPr>
            <w:color w:val="000000"/>
          </w:rPr>
          <w:delText>intend</w:delText>
        </w:r>
        <w:r w:rsidR="004E67E1" w:rsidRPr="00C16167" w:rsidDel="00D46740">
          <w:rPr>
            <w:color w:val="000000"/>
          </w:rPr>
          <w:delText xml:space="preserve"> to show that results 2 and 3 can also be well predicted by a pure exemplar model. </w:delText>
        </w:r>
        <w:r w:rsidR="007247E2" w:rsidRPr="00C16167" w:rsidDel="00D46740">
          <w:rPr>
            <w:color w:val="000000"/>
          </w:rPr>
          <w:delText xml:space="preserve">To be fair, we adopted the same set of free parameters as in the exemplar model used in the REP condition by Homa et al. </w:delText>
        </w:r>
      </w:del>
    </w:p>
    <w:p w14:paraId="0CEDD717" w14:textId="16AF3EA6" w:rsidR="00390DDC" w:rsidRPr="00C16167" w:rsidDel="005B5464" w:rsidRDefault="00390DDC">
      <w:pPr>
        <w:pStyle w:val="NormalWeb"/>
        <w:spacing w:before="0" w:beforeAutospacing="0" w:after="0" w:afterAutospacing="0" w:line="480" w:lineRule="auto"/>
        <w:contextualSpacing/>
        <w:rPr>
          <w:del w:id="1336" w:author="Nosofsky, Robert M." w:date="2020-06-11T12:45:00Z"/>
          <w:color w:val="000000"/>
        </w:rPr>
        <w:pPrChange w:id="1337" w:author="Nosofsky, Robert M." w:date="2020-06-08T08:54:00Z">
          <w:pPr>
            <w:pStyle w:val="NormalWeb"/>
            <w:spacing w:before="0" w:beforeAutospacing="0" w:after="0" w:afterAutospacing="0"/>
            <w:jc w:val="both"/>
          </w:pPr>
        </w:pPrChange>
      </w:pPr>
    </w:p>
    <w:p w14:paraId="1B613C43" w14:textId="6A1D50DB" w:rsidR="004E67E1" w:rsidRPr="00C16167" w:rsidDel="005B5464" w:rsidRDefault="00AF6393" w:rsidP="00C16167">
      <w:pPr>
        <w:pStyle w:val="NormalWeb"/>
        <w:spacing w:before="0" w:beforeAutospacing="0" w:after="0" w:afterAutospacing="0"/>
        <w:jc w:val="both"/>
        <w:rPr>
          <w:del w:id="1338" w:author="Nosofsky, Robert M." w:date="2020-06-11T12:45:00Z"/>
          <w:color w:val="000000"/>
        </w:rPr>
      </w:pPr>
      <w:del w:id="1339" w:author="Nosofsky, Robert M." w:date="2020-06-11T12:45:00Z">
        <w:r w:rsidRPr="00C16167" w:rsidDel="005B5464">
          <w:rPr>
            <w:color w:val="000000"/>
          </w:rPr>
          <w:delText xml:space="preserve">The second result </w:delText>
        </w:r>
        <w:r w:rsidR="00393D22" w:rsidRPr="00C16167" w:rsidDel="005B5464">
          <w:rPr>
            <w:color w:val="000000"/>
          </w:rPr>
          <w:delText>can be</w:delText>
        </w:r>
        <w:r w:rsidRPr="00C16167" w:rsidDel="005B5464">
          <w:rPr>
            <w:color w:val="000000"/>
          </w:rPr>
          <w:delText xml:space="preserve"> </w:delText>
        </w:r>
        <w:r w:rsidR="00FA288C" w:rsidRPr="00C16167" w:rsidDel="005B5464">
          <w:rPr>
            <w:color w:val="000000"/>
          </w:rPr>
          <w:delText>demonstrated</w:delText>
        </w:r>
        <w:r w:rsidRPr="00C16167" w:rsidDel="005B5464">
          <w:rPr>
            <w:color w:val="000000"/>
          </w:rPr>
          <w:delText xml:space="preserve"> by </w:delText>
        </w:r>
        <w:r w:rsidR="00961B07" w:rsidRPr="00C16167" w:rsidDel="005B5464">
          <w:rPr>
            <w:color w:val="000000"/>
          </w:rPr>
          <w:delText>modeling recognition transfer phase</w:delText>
        </w:r>
        <w:r w:rsidRPr="00C16167" w:rsidDel="005B5464">
          <w:rPr>
            <w:color w:val="000000"/>
          </w:rPr>
          <w:delText xml:space="preserve">. </w:delText>
        </w:r>
        <w:r w:rsidR="00390DDC" w:rsidRPr="00C16167" w:rsidDel="005B5464">
          <w:rPr>
            <w:color w:val="000000"/>
          </w:rPr>
          <w:delText>In the experiments 2 and 3</w:delText>
        </w:r>
        <w:r w:rsidR="007247E2" w:rsidRPr="00C16167" w:rsidDel="005B5464">
          <w:rPr>
            <w:color w:val="000000"/>
          </w:rPr>
          <w:delText>, the probability with which a transfer pattern i is recognized as old can be expressed by the equation (</w:delText>
        </w:r>
        <w:r w:rsidR="00FD25DB" w:rsidDel="005B5464">
          <w:rPr>
            <w:color w:val="000000"/>
          </w:rPr>
          <w:delText>1</w:delText>
        </w:r>
        <w:r w:rsidR="007247E2" w:rsidRPr="00C16167" w:rsidDel="005B5464">
          <w:rPr>
            <w:color w:val="000000"/>
          </w:rPr>
          <w:delText>):</w:delText>
        </w:r>
      </w:del>
    </w:p>
    <w:p w14:paraId="7C51A4F0" w14:textId="01B3BFD3" w:rsidR="007247E2" w:rsidRPr="00C16167" w:rsidDel="005B5464" w:rsidRDefault="007247E2" w:rsidP="00C16167">
      <w:pPr>
        <w:pStyle w:val="NormalWeb"/>
        <w:spacing w:before="0" w:beforeAutospacing="0" w:after="0" w:afterAutospacing="0"/>
        <w:jc w:val="both"/>
        <w:rPr>
          <w:del w:id="1340" w:author="Nosofsky, Robert M." w:date="2020-06-11T12:45:00Z"/>
          <w:color w:val="000000"/>
        </w:rPr>
      </w:pPr>
    </w:p>
    <w:p w14:paraId="633179C8" w14:textId="7617EFAA" w:rsidR="007247E2" w:rsidRPr="00C16167" w:rsidDel="005B5464" w:rsidRDefault="007247E2" w:rsidP="00C16167">
      <w:pPr>
        <w:pStyle w:val="NormalWeb"/>
        <w:spacing w:before="0" w:beforeAutospacing="0" w:after="0" w:afterAutospacing="0"/>
        <w:jc w:val="both"/>
        <w:rPr>
          <w:del w:id="1341" w:author="Nosofsky, Robert M." w:date="2020-06-11T12:45:00Z"/>
        </w:rPr>
      </w:pPr>
      <w:del w:id="1342" w:author="Nosofsky, Robert M." w:date="2020-06-11T12:45:00Z">
        <w:r w:rsidRPr="00C16167" w:rsidDel="005B5464">
          <w:delText xml:space="preserve">                               </w:delText>
        </w:r>
        <m:oMath>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old|i</m:t>
                  </m:r>
                </m:e>
              </m:d>
            </m:e>
          </m:func>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e>
                          </m:nary>
                        </m:e>
                      </m:nary>
                      <m:r>
                        <w:rPr>
                          <w:rFonts w:ascii="Cambria Math" w:hAnsi="Cambria Math"/>
                        </w:rPr>
                        <m:t>+ β</m:t>
                      </m:r>
                    </m:e>
                  </m:d>
                </m:e>
                <m:sup>
                  <m:r>
                    <w:rPr>
                      <w:rFonts w:ascii="Cambria Math" w:hAnsi="Cambria Math"/>
                    </w:rPr>
                    <m:t>γ</m:t>
                  </m:r>
                </m:sup>
              </m:sSup>
            </m:num>
            <m:den>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e>
                          </m:nary>
                        </m:e>
                      </m:nary>
                      <m:r>
                        <w:rPr>
                          <w:rFonts w:ascii="Cambria Math" w:hAnsi="Cambria Math"/>
                        </w:rPr>
                        <m:t>+ β</m:t>
                      </m:r>
                    </m:e>
                  </m:d>
                </m:e>
                <m:sup>
                  <m:r>
                    <w:rPr>
                      <w:rFonts w:ascii="Cambria Math" w:hAnsi="Cambria Math"/>
                    </w:rPr>
                    <m:t>γ</m:t>
                  </m:r>
                </m:sup>
              </m:sSup>
              <m:r>
                <w:rPr>
                  <w:rFonts w:ascii="Cambria Math" w:hAnsi="Cambria Math"/>
                </w:rPr>
                <m:t>+ θ</m:t>
              </m:r>
            </m:den>
          </m:f>
        </m:oMath>
        <w:r w:rsidRPr="00C16167" w:rsidDel="005B5464">
          <w:delText xml:space="preserve">                                                        (</w:delText>
        </w:r>
        <w:r w:rsidR="00FD25DB" w:rsidDel="005B5464">
          <w:delText>1</w:delText>
        </w:r>
        <w:r w:rsidRPr="00C16167" w:rsidDel="005B5464">
          <w:delText>)</w:delText>
        </w:r>
      </w:del>
    </w:p>
    <w:p w14:paraId="7C19CB63" w14:textId="0F524360" w:rsidR="007247E2" w:rsidRPr="00C16167" w:rsidDel="005B5464" w:rsidRDefault="007247E2" w:rsidP="00C16167">
      <w:pPr>
        <w:pStyle w:val="NormalWeb"/>
        <w:spacing w:before="0" w:beforeAutospacing="0" w:after="0" w:afterAutospacing="0"/>
        <w:jc w:val="both"/>
        <w:rPr>
          <w:del w:id="1343" w:author="Nosofsky, Robert M." w:date="2020-06-11T12:45:00Z"/>
          <w:rFonts w:eastAsiaTheme="minorEastAsia"/>
          <w:color w:val="000000"/>
        </w:rPr>
      </w:pPr>
    </w:p>
    <w:p w14:paraId="049C9E16" w14:textId="61EF7298" w:rsidR="006C6FDF" w:rsidRPr="00C16167" w:rsidDel="005B5464" w:rsidRDefault="006C6FDF" w:rsidP="00C16167">
      <w:pPr>
        <w:pStyle w:val="NormalWeb"/>
        <w:spacing w:before="0" w:beforeAutospacing="0" w:after="0" w:afterAutospacing="0"/>
        <w:jc w:val="both"/>
        <w:rPr>
          <w:del w:id="1344" w:author="Nosofsky, Robert M." w:date="2020-06-11T12:45:00Z"/>
          <w:rFonts w:eastAsiaTheme="minorEastAsia"/>
          <w:color w:val="000000"/>
        </w:rPr>
      </w:pPr>
    </w:p>
    <w:p w14:paraId="0769750F" w14:textId="7982661F" w:rsidR="00593FB2" w:rsidRPr="00C16167" w:rsidDel="005B5464" w:rsidRDefault="00593FB2" w:rsidP="00C16167">
      <w:pPr>
        <w:spacing w:line="240" w:lineRule="auto"/>
        <w:contextualSpacing/>
        <w:jc w:val="both"/>
        <w:rPr>
          <w:del w:id="1345" w:author="Nosofsky, Robert M." w:date="2020-06-11T12:45:00Z"/>
          <w:rFonts w:ascii="Times New Roman" w:hAnsi="Times New Roman" w:cs="Times New Roman"/>
          <w:sz w:val="24"/>
          <w:szCs w:val="24"/>
        </w:rPr>
      </w:pPr>
      <w:del w:id="1346" w:author="Nosofsky, Robert M." w:date="2020-06-11T12:45:00Z">
        <w:r w:rsidRPr="00C16167" w:rsidDel="005B5464">
          <w:rPr>
            <w:rFonts w:ascii="Times New Roman" w:hAnsi="Times New Roman" w:cs="Times New Roman"/>
            <w:color w:val="000000"/>
            <w:sz w:val="24"/>
            <w:szCs w:val="24"/>
          </w:rPr>
          <w:delText xml:space="preserve">where </w:delText>
        </w:r>
        <m:oMath>
          <m:r>
            <w:rPr>
              <w:rFonts w:ascii="Cambria Math" w:hAnsi="Cambria Math" w:cs="Times New Roman"/>
              <w:sz w:val="24"/>
              <w:szCs w:val="24"/>
            </w:rPr>
            <m:t>β</m:t>
          </m:r>
        </m:oMath>
        <w:r w:rsidRPr="00C16167" w:rsidDel="005B5464">
          <w:rPr>
            <w:rFonts w:ascii="Times New Roman" w:hAnsi="Times New Roman" w:cs="Times New Roman"/>
            <w:sz w:val="24"/>
            <w:szCs w:val="24"/>
          </w:rPr>
          <w:delText xml:space="preserve"> is the background noise present at the beginning at the learning phase, and </w:delText>
        </w:r>
        <m:oMath>
          <m:r>
            <w:rPr>
              <w:rFonts w:ascii="Cambria Math" w:hAnsi="Cambria Math" w:cs="Times New Roman"/>
              <w:sz w:val="24"/>
              <w:szCs w:val="24"/>
            </w:rPr>
            <m:t>γ</m:t>
          </m:r>
        </m:oMath>
        <w:r w:rsidRPr="00C16167" w:rsidDel="005B5464">
          <w:rPr>
            <w:rFonts w:ascii="Times New Roman" w:hAnsi="Times New Roman" w:cs="Times New Roman"/>
            <w:sz w:val="24"/>
            <w:szCs w:val="24"/>
          </w:rPr>
          <w:delText xml:space="preserve"> is the response-scaling factor (subjects make classification decisions exactly based on the probability matching when </w:delText>
        </w:r>
        <m:oMath>
          <m:r>
            <w:rPr>
              <w:rFonts w:ascii="Cambria Math" w:hAnsi="Cambria Math" w:cs="Times New Roman"/>
              <w:sz w:val="24"/>
              <w:szCs w:val="24"/>
            </w:rPr>
            <m:t>γ=1</m:t>
          </m:r>
        </m:oMath>
        <w:r w:rsidRPr="00C16167" w:rsidDel="005B5464">
          <w:rPr>
            <w:rFonts w:ascii="Times New Roman" w:hAnsi="Times New Roman" w:cs="Times New Roman"/>
            <w:sz w:val="24"/>
            <w:szCs w:val="24"/>
          </w:rPr>
          <w:delText xml:space="preserve">, but towards the category with the largest probability more deterministically when </w:delText>
        </w:r>
        <m:oMath>
          <m:r>
            <w:rPr>
              <w:rFonts w:ascii="Cambria Math" w:hAnsi="Cambria Math" w:cs="Times New Roman"/>
              <w:sz w:val="24"/>
              <w:szCs w:val="24"/>
            </w:rPr>
            <m:t>γ&gt;1</m:t>
          </m:r>
        </m:oMath>
        <w:r w:rsidRPr="00C16167" w:rsidDel="005B5464">
          <w:rPr>
            <w:rFonts w:ascii="Times New Roman" w:hAnsi="Times New Roman" w:cs="Times New Roman"/>
            <w:sz w:val="24"/>
            <w:szCs w:val="24"/>
          </w:rPr>
          <w:delText xml:space="preserve">). The criterion parameter </w:delText>
        </w:r>
        <m:oMath>
          <m:r>
            <w:rPr>
              <w:rFonts w:ascii="Cambria Math" w:hAnsi="Cambria Math" w:cs="Times New Roman"/>
              <w:sz w:val="24"/>
              <w:szCs w:val="24"/>
            </w:rPr>
            <m:t>θ</m:t>
          </m:r>
        </m:oMath>
        <w:r w:rsidR="00390DDC" w:rsidRPr="00C16167" w:rsidDel="005B5464">
          <w:rPr>
            <w:rFonts w:ascii="Times New Roman" w:hAnsi="Times New Roman" w:cs="Times New Roman"/>
            <w:sz w:val="24"/>
            <w:szCs w:val="24"/>
          </w:rPr>
          <w:delText xml:space="preserve"> takes the value</w:delText>
        </w:r>
        <w:r w:rsidRPr="00C16167" w:rsidDel="005B5464">
          <w:rPr>
            <w:rFonts w:ascii="Times New Roman" w:hAnsi="Times New Roman" w:cs="Times New Roman"/>
            <w:sz w:val="24"/>
            <w:szCs w:val="24"/>
          </w:rPr>
          <w:delText xml:space="preserve"> of </w:delTex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sub>
          </m:sSub>
        </m:oMath>
        <w:r w:rsidRPr="00C16167" w:rsidDel="005B5464">
          <w:rPr>
            <w:rFonts w:ascii="Times New Roman" w:hAnsi="Times New Roman" w:cs="Times New Roman"/>
            <w:sz w:val="24"/>
            <w:szCs w:val="24"/>
          </w:rPr>
          <w:delText xml:space="preserve"> in the REP condition and</w:delText>
        </w:r>
        <w:r w:rsidR="00390DDC" w:rsidRPr="00C16167" w:rsidDel="005B5464">
          <w:rPr>
            <w:rFonts w:ascii="Times New Roman" w:hAnsi="Times New Roman" w:cs="Times New Roman"/>
            <w:sz w:val="24"/>
            <w:szCs w:val="24"/>
          </w:rPr>
          <w:delText xml:space="preserve"> of</w:delText>
        </w:r>
        <w:r w:rsidRPr="00C16167" w:rsidDel="005B5464">
          <w:rPr>
            <w:rFonts w:ascii="Times New Roman" w:hAnsi="Times New Roman" w:cs="Times New Roman"/>
            <w:sz w:val="24"/>
            <w:szCs w:val="24"/>
          </w:rPr>
          <w:delText xml:space="preserve"> </w:delTex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n</m:t>
              </m:r>
            </m:sub>
          </m:sSub>
        </m:oMath>
        <w:r w:rsidRPr="00C16167" w:rsidDel="005B5464">
          <w:rPr>
            <w:rFonts w:ascii="Times New Roman" w:hAnsi="Times New Roman" w:cs="Times New Roman"/>
            <w:sz w:val="24"/>
            <w:szCs w:val="24"/>
          </w:rPr>
          <w:delText xml:space="preserve"> in the NREP condition to reflect different decision </w:delText>
        </w:r>
        <w:r w:rsidR="00390DDC" w:rsidRPr="00C16167" w:rsidDel="005B5464">
          <w:rPr>
            <w:rFonts w:ascii="Times New Roman" w:hAnsi="Times New Roman" w:cs="Times New Roman"/>
            <w:sz w:val="24"/>
            <w:szCs w:val="24"/>
          </w:rPr>
          <w:delText xml:space="preserve">criteria. </w:delText>
        </w:r>
        <w:r w:rsidR="00845AF8" w:rsidRPr="00C16167" w:rsidDel="005B5464">
          <w:rPr>
            <w:rFonts w:ascii="Times New Roman" w:hAnsi="Times New Roman" w:cs="Times New Roman"/>
            <w:sz w:val="24"/>
            <w:szCs w:val="24"/>
          </w:rPr>
          <w:delText xml:space="preserve">The difference </w:delText>
        </w:r>
        <w:r w:rsidR="009524E8" w:rsidRPr="00C16167" w:rsidDel="005B5464">
          <w:rPr>
            <w:rFonts w:ascii="Times New Roman" w:hAnsi="Times New Roman" w:cs="Times New Roman"/>
            <w:sz w:val="24"/>
            <w:szCs w:val="24"/>
          </w:rPr>
          <w:delText>between</w:delText>
        </w:r>
        <w:r w:rsidR="00845AF8" w:rsidRPr="00C16167" w:rsidDel="005B5464">
          <w:rPr>
            <w:rFonts w:ascii="Times New Roman" w:hAnsi="Times New Roman" w:cs="Times New Roman"/>
            <w:sz w:val="24"/>
            <w:szCs w:val="24"/>
          </w:rPr>
          <w:delText xml:space="preserve"> the old </w:delText>
        </w:r>
        <w:r w:rsidR="008314A1" w:rsidRPr="00C16167" w:rsidDel="005B5464">
          <w:rPr>
            <w:rFonts w:ascii="Times New Roman" w:hAnsi="Times New Roman" w:cs="Times New Roman"/>
            <w:sz w:val="24"/>
            <w:szCs w:val="24"/>
          </w:rPr>
          <w:delText>response</w:delText>
        </w:r>
        <w:r w:rsidR="00845AF8" w:rsidRPr="00C16167" w:rsidDel="005B5464">
          <w:rPr>
            <w:rFonts w:ascii="Times New Roman" w:hAnsi="Times New Roman" w:cs="Times New Roman"/>
            <w:sz w:val="24"/>
            <w:szCs w:val="24"/>
          </w:rPr>
          <w:delText xml:space="preserve"> probabilities</w:delText>
        </w:r>
        <w:r w:rsidR="008925C5" w:rsidRPr="00C16167" w:rsidDel="005B5464">
          <w:rPr>
            <w:rFonts w:ascii="Times New Roman" w:hAnsi="Times New Roman" w:cs="Times New Roman"/>
            <w:sz w:val="24"/>
            <w:szCs w:val="24"/>
          </w:rPr>
          <w:delText xml:space="preserve"> of old and new distortions</w:delText>
        </w:r>
        <w:r w:rsidR="00845AF8" w:rsidRPr="00C16167" w:rsidDel="005B5464">
          <w:rPr>
            <w:rFonts w:ascii="Times New Roman" w:hAnsi="Times New Roman" w:cs="Times New Roman"/>
            <w:sz w:val="24"/>
            <w:szCs w:val="24"/>
          </w:rPr>
          <w:delText xml:space="preserve"> is</w:delText>
        </w:r>
        <w:r w:rsidR="00393D22" w:rsidRPr="00C16167" w:rsidDel="005B5464">
          <w:rPr>
            <w:rFonts w:ascii="Times New Roman" w:hAnsi="Times New Roman" w:cs="Times New Roman"/>
            <w:sz w:val="24"/>
            <w:szCs w:val="24"/>
          </w:rPr>
          <w:delText xml:space="preserve"> essentially</w:delText>
        </w:r>
        <w:r w:rsidR="00845AF8" w:rsidRPr="00C16167" w:rsidDel="005B5464">
          <w:rPr>
            <w:rFonts w:ascii="Times New Roman" w:hAnsi="Times New Roman" w:cs="Times New Roman"/>
            <w:sz w:val="24"/>
            <w:szCs w:val="24"/>
          </w:rPr>
          <w:delText xml:space="preserve"> determined by the difference between the summed similarities of the </w:delText>
        </w:r>
        <w:r w:rsidR="008925C5" w:rsidRPr="00C16167" w:rsidDel="005B5464">
          <w:rPr>
            <w:rFonts w:ascii="Times New Roman" w:hAnsi="Times New Roman" w:cs="Times New Roman"/>
            <w:sz w:val="24"/>
            <w:szCs w:val="24"/>
          </w:rPr>
          <w:delText>two item types</w:delText>
        </w:r>
        <w:r w:rsidR="00845AF8" w:rsidRPr="00C16167" w:rsidDel="005B5464">
          <w:rPr>
            <w:rFonts w:ascii="Times New Roman" w:hAnsi="Times New Roman" w:cs="Times New Roman"/>
            <w:sz w:val="24"/>
            <w:szCs w:val="24"/>
          </w:rPr>
          <w:delText xml:space="preserve"> to all three categories. </w:delText>
        </w:r>
      </w:del>
    </w:p>
    <w:p w14:paraId="73BC635D" w14:textId="1B8AC4FC" w:rsidR="0005048F" w:rsidRPr="00C16167" w:rsidDel="005B5464" w:rsidRDefault="00256FDB" w:rsidP="00C16167">
      <w:pPr>
        <w:spacing w:line="240" w:lineRule="auto"/>
        <w:contextualSpacing/>
        <w:jc w:val="both"/>
        <w:rPr>
          <w:del w:id="1347" w:author="Nosofsky, Robert M." w:date="2020-06-11T12:45:00Z"/>
          <w:rFonts w:ascii="Times New Roman" w:hAnsi="Times New Roman" w:cs="Times New Roman"/>
          <w:sz w:val="24"/>
          <w:szCs w:val="24"/>
        </w:rPr>
      </w:pPr>
      <w:del w:id="1348" w:author="Nosofsky, Robert M." w:date="2020-06-11T12:45:00Z">
        <w:r w:rsidRPr="00C16167" w:rsidDel="005B5464">
          <w:rPr>
            <w:rFonts w:ascii="Times New Roman" w:hAnsi="Times New Roman" w:cs="Times New Roman"/>
            <w:sz w:val="24"/>
            <w:szCs w:val="24"/>
          </w:rPr>
          <w:delText xml:space="preserve">To mirror the modeling approach </w:delText>
        </w:r>
        <w:r w:rsidR="00BB4D7F" w:rsidRPr="00C16167" w:rsidDel="005B5464">
          <w:rPr>
            <w:rFonts w:ascii="Times New Roman" w:hAnsi="Times New Roman" w:cs="Times New Roman"/>
            <w:sz w:val="24"/>
            <w:szCs w:val="24"/>
          </w:rPr>
          <w:delText xml:space="preserve">used </w:delText>
        </w:r>
        <w:r w:rsidRPr="00C16167" w:rsidDel="005B5464">
          <w:rPr>
            <w:rFonts w:ascii="Times New Roman" w:hAnsi="Times New Roman" w:cs="Times New Roman"/>
            <w:sz w:val="24"/>
            <w:szCs w:val="24"/>
          </w:rPr>
          <w:delText xml:space="preserve">by Homa et al., summed similarities of an old and new distortion to stored patterns in each category can be approximated in terms of “within-category similarity” </w:delText>
        </w:r>
        <m:oMath>
          <m:sSub>
            <m:sSubPr>
              <m:ctrlPr>
                <w:rPr>
                  <w:rFonts w:ascii="Cambria Math" w:eastAsia="Times New Roman"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m:t>
              </m:r>
            </m:sub>
          </m:sSub>
        </m:oMath>
        <w:r w:rsidRPr="00C16167" w:rsidDel="005B5464">
          <w:rPr>
            <w:rFonts w:ascii="Times New Roman" w:hAnsi="Times New Roman" w:cs="Times New Roman"/>
            <w:sz w:val="24"/>
            <w:szCs w:val="24"/>
          </w:rPr>
          <w:delText xml:space="preserve"> between any two medium-level distortions within the same category, and “between-category similarity” </w:delText>
        </w:r>
        <m:oMath>
          <m:sSub>
            <m:sSubPr>
              <m:ctrlPr>
                <w:rPr>
                  <w:rFonts w:ascii="Cambria Math" w:eastAsia="Times New Roman"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b</m:t>
              </m:r>
            </m:sub>
          </m:sSub>
        </m:oMath>
        <w:r w:rsidRPr="00C16167" w:rsidDel="005B5464">
          <w:rPr>
            <w:rFonts w:ascii="Times New Roman" w:hAnsi="Times New Roman" w:cs="Times New Roman"/>
            <w:sz w:val="24"/>
            <w:szCs w:val="24"/>
          </w:rPr>
          <w:delText xml:space="preserve"> between any two </w:delText>
        </w:r>
        <w:r w:rsidR="00131FB7" w:rsidRPr="00C16167" w:rsidDel="005B5464">
          <w:rPr>
            <w:rFonts w:ascii="Times New Roman" w:hAnsi="Times New Roman" w:cs="Times New Roman"/>
            <w:sz w:val="24"/>
            <w:szCs w:val="24"/>
          </w:rPr>
          <w:delText>medium-level distortions belonging to different categories, as in equations (</w:delText>
        </w:r>
        <w:r w:rsidR="003D7A98" w:rsidRPr="00C16167" w:rsidDel="005B5464">
          <w:rPr>
            <w:rFonts w:ascii="Times New Roman" w:hAnsi="Times New Roman" w:cs="Times New Roman"/>
            <w:sz w:val="24"/>
            <w:szCs w:val="24"/>
          </w:rPr>
          <w:delText>6</w:delText>
        </w:r>
        <w:r w:rsidR="00131FB7" w:rsidRPr="00C16167" w:rsidDel="005B5464">
          <w:rPr>
            <w:rFonts w:ascii="Times New Roman" w:hAnsi="Times New Roman" w:cs="Times New Roman"/>
            <w:sz w:val="24"/>
            <w:szCs w:val="24"/>
          </w:rPr>
          <w:delText>) and (</w:delText>
        </w:r>
        <w:r w:rsidR="003D7A98" w:rsidRPr="00C16167" w:rsidDel="005B5464">
          <w:rPr>
            <w:rFonts w:ascii="Times New Roman" w:hAnsi="Times New Roman" w:cs="Times New Roman"/>
            <w:sz w:val="24"/>
            <w:szCs w:val="24"/>
          </w:rPr>
          <w:delText>7</w:delText>
        </w:r>
        <w:r w:rsidR="00131FB7" w:rsidRPr="00C16167" w:rsidDel="005B5464">
          <w:rPr>
            <w:rFonts w:ascii="Times New Roman" w:hAnsi="Times New Roman" w:cs="Times New Roman"/>
            <w:sz w:val="24"/>
            <w:szCs w:val="24"/>
          </w:rPr>
          <w:delText>)</w:delText>
        </w:r>
        <w:r w:rsidR="003D7A98" w:rsidRPr="00C16167" w:rsidDel="005B5464">
          <w:rPr>
            <w:rFonts w:ascii="Times New Roman" w:hAnsi="Times New Roman" w:cs="Times New Roman"/>
            <w:sz w:val="24"/>
            <w:szCs w:val="24"/>
          </w:rPr>
          <w:delText>. It is assumed that pattern i</w:delText>
        </w:r>
        <w:r w:rsidR="0005048F" w:rsidRPr="00C16167" w:rsidDel="005B5464">
          <w:rPr>
            <w:rFonts w:ascii="Times New Roman" w:hAnsi="Times New Roman" w:cs="Times New Roman"/>
            <w:sz w:val="24"/>
            <w:szCs w:val="24"/>
          </w:rPr>
          <w:delText xml:space="preserve"> belongs to category A.</w:delText>
        </w:r>
      </w:del>
    </w:p>
    <w:p w14:paraId="1D3CD95A" w14:textId="6AB469D7" w:rsidR="00131FB7" w:rsidRPr="00C16167" w:rsidDel="005B5464" w:rsidRDefault="00AC102B" w:rsidP="00C16167">
      <w:pPr>
        <w:pStyle w:val="NormalWeb"/>
        <w:spacing w:before="0" w:beforeAutospacing="0" w:after="0" w:afterAutospacing="0"/>
        <w:jc w:val="both"/>
        <w:rPr>
          <w:del w:id="1349" w:author="Nosofsky, Robert M." w:date="2020-06-11T12:45:00Z"/>
          <w:color w:val="000000"/>
        </w:rPr>
      </w:pPr>
      <m:oMath>
        <m:nary>
          <m:naryPr>
            <m:chr m:val="∑"/>
            <m:limLoc m:val="undOvr"/>
            <m:subHide m:val="1"/>
            <m:supHide m:val="1"/>
            <m:ctrlPr>
              <w:del w:id="1350" w:author="Nosofsky, Robert M." w:date="2020-06-11T12:45:00Z">
                <w:rPr>
                  <w:rFonts w:ascii="Cambria Math" w:hAnsi="Cambria Math"/>
                  <w:i/>
                </w:rPr>
              </w:del>
            </m:ctrlPr>
          </m:naryPr>
          <m:sub/>
          <m:sup/>
          <m:e>
            <m:r>
              <w:del w:id="1351" w:author="Nosofsky, Robert M." w:date="2020-06-11T12:45:00Z">
                <w:rPr>
                  <w:rFonts w:ascii="Cambria Math" w:hAnsi="Cambria Math"/>
                </w:rPr>
                <m:t>S</m:t>
              </w:del>
            </m:r>
            <m:d>
              <m:dPr>
                <m:ctrlPr>
                  <w:del w:id="1352" w:author="Nosofsky, Robert M." w:date="2020-06-11T12:45:00Z">
                    <w:rPr>
                      <w:rFonts w:ascii="Cambria Math" w:hAnsi="Cambria Math"/>
                      <w:i/>
                    </w:rPr>
                  </w:del>
                </m:ctrlPr>
              </m:dPr>
              <m:e>
                <m:r>
                  <w:del w:id="1353" w:author="Nosofsky, Robert M." w:date="2020-06-11T12:45:00Z">
                    <w:rPr>
                      <w:rFonts w:ascii="Cambria Math" w:hAnsi="Cambria Math"/>
                    </w:rPr>
                    <m:t>i, b</m:t>
                  </w:del>
                </m:r>
              </m:e>
            </m:d>
          </m:e>
        </m:nary>
        <m:r>
          <w:del w:id="1354" w:author="Nosofsky, Robert M." w:date="2020-06-11T12:45:00Z">
            <m:rPr>
              <m:aln/>
            </m:rPr>
            <w:rPr>
              <w:rFonts w:ascii="Cambria Math" w:hAnsi="Cambria Math"/>
            </w:rPr>
            <m:t>≅</m:t>
          </w:del>
        </m:r>
        <m:nary>
          <m:naryPr>
            <m:chr m:val="∑"/>
            <m:limLoc m:val="undOvr"/>
            <m:subHide m:val="1"/>
            <m:supHide m:val="1"/>
            <m:ctrlPr>
              <w:del w:id="1355" w:author="Nosofsky, Robert M." w:date="2020-06-11T12:45:00Z">
                <w:rPr>
                  <w:rFonts w:ascii="Cambria Math" w:hAnsi="Cambria Math"/>
                  <w:i/>
                </w:rPr>
              </w:del>
            </m:ctrlPr>
          </m:naryPr>
          <m:sub/>
          <m:sup/>
          <m:e>
            <m:r>
              <w:del w:id="1356" w:author="Nosofsky, Robert M." w:date="2020-06-11T12:45:00Z">
                <w:rPr>
                  <w:rFonts w:ascii="Cambria Math" w:hAnsi="Cambria Math"/>
                </w:rPr>
                <m:t>S</m:t>
              </w:del>
            </m:r>
            <m:d>
              <m:dPr>
                <m:ctrlPr>
                  <w:del w:id="1357" w:author="Nosofsky, Robert M." w:date="2020-06-11T12:45:00Z">
                    <w:rPr>
                      <w:rFonts w:ascii="Cambria Math" w:hAnsi="Cambria Math"/>
                      <w:i/>
                    </w:rPr>
                  </w:del>
                </m:ctrlPr>
              </m:dPr>
              <m:e>
                <m:r>
                  <w:del w:id="1358" w:author="Nosofsky, Robert M." w:date="2020-06-11T12:45:00Z">
                    <w:rPr>
                      <w:rFonts w:ascii="Cambria Math" w:hAnsi="Cambria Math"/>
                    </w:rPr>
                    <m:t>i,c</m:t>
                  </w:del>
                </m:r>
              </m:e>
            </m:d>
          </m:e>
        </m:nary>
        <m:r>
          <w:del w:id="1359" w:author="Nosofsky, Robert M." w:date="2020-06-11T12:45:00Z">
            <w:rPr>
              <w:rFonts w:ascii="Cambria Math" w:hAnsi="Cambria Math"/>
            </w:rPr>
            <m:t>≅ 5</m:t>
          </w:del>
        </m:r>
        <m:sSub>
          <m:sSubPr>
            <m:ctrlPr>
              <w:del w:id="1360" w:author="Nosofsky, Robert M." w:date="2020-06-11T12:45:00Z">
                <w:rPr>
                  <w:rFonts w:ascii="Cambria Math" w:hAnsi="Cambria Math"/>
                  <w:i/>
                </w:rPr>
              </w:del>
            </m:ctrlPr>
          </m:sSubPr>
          <m:e>
            <m:r>
              <w:del w:id="1361" w:author="Nosofsky, Robert M." w:date="2020-06-11T12:45:00Z">
                <w:rPr>
                  <w:rFonts w:ascii="Cambria Math" w:hAnsi="Cambria Math"/>
                </w:rPr>
                <m:t>B</m:t>
              </w:del>
            </m:r>
          </m:e>
          <m:sub>
            <m:r>
              <w:del w:id="1362" w:author="Nosofsky, Robert M." w:date="2020-06-11T12:45:00Z">
                <w:rPr>
                  <w:rFonts w:ascii="Cambria Math" w:hAnsi="Cambria Math"/>
                </w:rPr>
                <m:t>T</m:t>
              </w:del>
            </m:r>
          </m:sub>
        </m:sSub>
        <m:r>
          <w:del w:id="1363" w:author="Nosofsky, Robert M." w:date="2020-06-11T12:45:00Z">
            <w:rPr>
              <w:rFonts w:ascii="Cambria Math" w:hAnsi="Cambria Math"/>
            </w:rPr>
            <m:t>∙</m:t>
          </w:del>
        </m:r>
        <m:sSub>
          <m:sSubPr>
            <m:ctrlPr>
              <w:del w:id="1364" w:author="Nosofsky, Robert M." w:date="2020-06-11T12:45:00Z">
                <w:rPr>
                  <w:rFonts w:ascii="Cambria Math" w:hAnsi="Cambria Math"/>
                  <w:i/>
                </w:rPr>
              </w:del>
            </m:ctrlPr>
          </m:sSubPr>
          <m:e>
            <m:r>
              <w:del w:id="1365" w:author="Nosofsky, Robert M." w:date="2020-06-11T12:45:00Z">
                <w:rPr>
                  <w:rFonts w:ascii="Cambria Math" w:hAnsi="Cambria Math"/>
                </w:rPr>
                <m:t>S</m:t>
              </w:del>
            </m:r>
          </m:e>
          <m:sub>
            <m:r>
              <w:del w:id="1366" w:author="Nosofsky, Robert M." w:date="2020-06-11T12:45:00Z">
                <w:rPr>
                  <w:rFonts w:ascii="Cambria Math" w:hAnsi="Cambria Math"/>
                </w:rPr>
                <m:t>b</m:t>
              </w:del>
            </m:r>
          </m:sub>
        </m:sSub>
      </m:oMath>
      <w:del w:id="1367" w:author="Nosofsky, Robert M." w:date="2020-06-11T12:45:00Z">
        <w:r w:rsidR="0005048F" w:rsidRPr="00C16167" w:rsidDel="005B5464">
          <w:rPr>
            <w:rFonts w:eastAsiaTheme="minorEastAsia"/>
          </w:rPr>
          <w:delText xml:space="preserve">  (</w:delText>
        </w:r>
        <w:r w:rsidR="00FD25DB" w:rsidDel="005B5464">
          <w:rPr>
            <w:rFonts w:eastAsiaTheme="minorEastAsia"/>
          </w:rPr>
          <w:delText>2</w:delText>
        </w:r>
        <w:r w:rsidR="0005048F" w:rsidRPr="00C16167" w:rsidDel="005B5464">
          <w:rPr>
            <w:rFonts w:eastAsiaTheme="minorEastAsia"/>
          </w:rPr>
          <w:delText>)</w:delText>
        </w:r>
        <w:r w:rsidR="003D7A98" w:rsidRPr="00C16167" w:rsidDel="005B5464">
          <w:rPr>
            <w:rFonts w:eastAsiaTheme="minorEastAsia"/>
          </w:rPr>
          <w:br/>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r>
            <m:rPr>
              <m:aln/>
            </m:rPr>
            <w:rPr>
              <w:rFonts w:ascii="Cambria Math" w:hAnsi="Cambria Math"/>
            </w:rPr>
            <m:t>≅ 1∙1+</m:t>
          </m:r>
          <m:d>
            <m:dPr>
              <m:ctrlPr>
                <w:rPr>
                  <w:rFonts w:ascii="Cambria Math" w:hAnsi="Cambria Math"/>
                  <w:i/>
                </w:rPr>
              </m:ctrlPr>
            </m:dPr>
            <m:e>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oMath>
        <w:r w:rsidR="0005048F" w:rsidRPr="00C16167" w:rsidDel="005B5464">
          <w:rPr>
            <w:rFonts w:eastAsiaTheme="minorEastAsia"/>
          </w:rPr>
          <w:delText xml:space="preserve">  (</w:delText>
        </w:r>
        <w:r w:rsidR="00FD25DB" w:rsidDel="005B5464">
          <w:rPr>
            <w:rFonts w:eastAsiaTheme="minorEastAsia"/>
          </w:rPr>
          <w:delText>3</w:delText>
        </w:r>
        <w:r w:rsidR="0005048F" w:rsidRPr="00C16167" w:rsidDel="005B5464">
          <w:rPr>
            <w:rFonts w:eastAsiaTheme="minorEastAsia"/>
          </w:rPr>
          <w:delText>-1)</w:delText>
        </w:r>
        <w:r w:rsidR="003D7A98" w:rsidRPr="00C16167" w:rsidDel="005B5464">
          <w:rPr>
            <w:rFonts w:eastAsiaTheme="minorEastAsia"/>
          </w:rPr>
          <w:br/>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r>
            <m:rPr>
              <m:aln/>
            </m:rPr>
            <w:rPr>
              <w:rFonts w:ascii="Cambria Math" w:hAnsi="Cambria Math"/>
            </w:rPr>
            <m:t>≅ 5</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w</m:t>
              </m:r>
            </m:sub>
          </m:sSub>
        </m:oMath>
        <w:r w:rsidR="0005048F" w:rsidRPr="00C16167" w:rsidDel="005B5464">
          <w:rPr>
            <w:rFonts w:eastAsiaTheme="minorEastAsia"/>
          </w:rPr>
          <w:delText xml:space="preserve"> (</w:delText>
        </w:r>
        <w:r w:rsidR="00FD25DB" w:rsidDel="005B5464">
          <w:rPr>
            <w:rFonts w:eastAsiaTheme="minorEastAsia"/>
          </w:rPr>
          <w:delText>3</w:delText>
        </w:r>
        <w:r w:rsidR="0005048F" w:rsidRPr="00C16167" w:rsidDel="005B5464">
          <w:rPr>
            <w:rFonts w:eastAsiaTheme="minorEastAsia"/>
          </w:rPr>
          <w:delText>-2)</w:delText>
        </w:r>
        <w:r w:rsidR="00131FB7" w:rsidRPr="00C16167" w:rsidDel="005B5464">
          <w:rPr>
            <w:rFonts w:eastAsiaTheme="minorEastAsia"/>
          </w:rPr>
          <w:br/>
          <w:delText xml:space="preserve">       </w:delText>
        </w:r>
      </w:del>
    </w:p>
    <w:p w14:paraId="426B2132" w14:textId="07D61E57" w:rsidR="00131FB7" w:rsidRPr="00C16167" w:rsidDel="005B5464" w:rsidRDefault="00131FB7" w:rsidP="00C16167">
      <w:pPr>
        <w:pStyle w:val="NormalWeb"/>
        <w:spacing w:before="0" w:beforeAutospacing="0" w:after="0" w:afterAutospacing="0"/>
        <w:jc w:val="both"/>
        <w:rPr>
          <w:del w:id="1368" w:author="Nosofsky, Robert M." w:date="2020-06-11T12:45:00Z"/>
          <w:rFonts w:eastAsiaTheme="minorEastAsia"/>
        </w:rPr>
      </w:pPr>
      <w:del w:id="1369" w:author="Nosofsky, Robert M." w:date="2020-06-11T12:45:00Z">
        <w:r w:rsidRPr="00C16167" w:rsidDel="005B5464">
          <w:rPr>
            <w:rFonts w:eastAsiaTheme="minorEastAsia"/>
          </w:rPr>
          <w:delText xml:space="preserve">where the total number of learning blocks </w:delTex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Pr="00C16167" w:rsidDel="005B5464">
          <w:rPr>
            <w:rFonts w:eastAsiaTheme="minorEastAsia"/>
          </w:rPr>
          <w:delText xml:space="preserve"> is</w:delText>
        </w:r>
        <w:r w:rsidR="006D7509" w:rsidRPr="00C16167" w:rsidDel="005B5464">
          <w:rPr>
            <w:rFonts w:eastAsiaTheme="minorEastAsia"/>
          </w:rPr>
          <w:delText xml:space="preserve"> equal to</w:delText>
        </w:r>
        <w:r w:rsidRPr="00C16167" w:rsidDel="005B5464">
          <w:rPr>
            <w:rFonts w:eastAsiaTheme="minorEastAsia"/>
          </w:rPr>
          <w:delText xml:space="preserve"> 20 in experiments 2 and 3</w:delText>
        </w:r>
        <w:r w:rsidR="003D7A98" w:rsidRPr="00C16167" w:rsidDel="005B5464">
          <w:rPr>
            <w:rFonts w:eastAsiaTheme="minorEastAsia"/>
          </w:rPr>
          <w:delText xml:space="preserve">. </w:delText>
        </w:r>
        <w:r w:rsidR="00013709" w:rsidRPr="00C16167" w:rsidDel="005B5464">
          <w:rPr>
            <w:rFonts w:eastAsiaTheme="minorEastAsia"/>
          </w:rPr>
          <w:delText xml:space="preserve">Equation </w:delText>
        </w:r>
        <w:r w:rsidR="00FD25DB" w:rsidDel="005B5464">
          <w:rPr>
            <w:rFonts w:eastAsiaTheme="minorEastAsia"/>
          </w:rPr>
          <w:delText>3</w:delText>
        </w:r>
        <w:r w:rsidR="00013709" w:rsidRPr="00C16167" w:rsidDel="005B5464">
          <w:rPr>
            <w:rFonts w:eastAsiaTheme="minorEastAsia"/>
          </w:rPr>
          <w:delText xml:space="preserve">-1 represents the summed similarity from an old medium-level distortion o to all stored exemplars in category A. Its self-similarity is </w:delText>
        </w:r>
        <w:r w:rsidR="005041CC" w:rsidRPr="00C16167" w:rsidDel="005B5464">
          <w:rPr>
            <w:rFonts w:eastAsiaTheme="minorEastAsia"/>
          </w:rPr>
          <w:delText xml:space="preserve">maximal at 1 and its similarity to 99 other old distortions is defined to be </w:delTex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5041CC" w:rsidRPr="00C16167" w:rsidDel="005B5464">
          <w:rPr>
            <w:rFonts w:eastAsiaTheme="minorEastAsia"/>
          </w:rPr>
          <w:delText xml:space="preserve">. </w:delText>
        </w:r>
        <w:r w:rsidR="00013709" w:rsidRPr="00C16167" w:rsidDel="005B5464">
          <w:rPr>
            <w:rFonts w:eastAsiaTheme="minorEastAsia"/>
          </w:rPr>
          <w:delText xml:space="preserve"> </w:delText>
        </w:r>
        <w:r w:rsidR="005041CC" w:rsidRPr="00C16167" w:rsidDel="005B5464">
          <w:rPr>
            <w:rFonts w:eastAsiaTheme="minorEastAsia"/>
          </w:rPr>
          <w:delText xml:space="preserve">Equation </w:delText>
        </w:r>
        <w:r w:rsidR="00FD25DB" w:rsidDel="005B5464">
          <w:rPr>
            <w:rFonts w:eastAsiaTheme="minorEastAsia"/>
          </w:rPr>
          <w:delText>3</w:delText>
        </w:r>
        <w:r w:rsidR="005041CC" w:rsidRPr="00C16167" w:rsidDel="005B5464">
          <w:rPr>
            <w:rFonts w:eastAsiaTheme="minorEastAsia"/>
          </w:rPr>
          <w:delText xml:space="preserve">-2 represents the summed similarity from a new medium-level distortion n to all stored exemplars in the category A. Its similarity to all 100 old distortions is defined to be </w:delTex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5041CC" w:rsidRPr="00C16167" w:rsidDel="005B5464">
          <w:rPr>
            <w:rFonts w:eastAsiaTheme="minorEastAsia"/>
          </w:rPr>
          <w:delText>.</w:delText>
        </w:r>
        <w:r w:rsidR="00013709" w:rsidRPr="00C16167" w:rsidDel="005B5464">
          <w:rPr>
            <w:rFonts w:eastAsiaTheme="minorEastAsia"/>
          </w:rPr>
          <w:delText xml:space="preserve">  </w:delText>
        </w:r>
        <w:r w:rsidR="0005048F" w:rsidRPr="00C16167" w:rsidDel="005B5464">
          <w:rPr>
            <w:rFonts w:eastAsiaTheme="minorEastAsia"/>
          </w:rPr>
          <w:delText xml:space="preserve">Intuitively, </w:delTex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05048F" w:rsidRPr="00C16167" w:rsidDel="005B5464">
          <w:rPr>
            <w:rFonts w:eastAsiaTheme="minorEastAsia"/>
          </w:rPr>
          <w:delText xml:space="preserve"> tend to be much smaller on average than </w:delTex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05048F" w:rsidRPr="00C16167" w:rsidDel="005B5464">
          <w:rPr>
            <w:rFonts w:eastAsiaTheme="minorEastAsia"/>
          </w:rPr>
          <w:delText>, so the summed similarities from either the old or new distortion to category B and C</w:delText>
        </w:r>
        <w:r w:rsidR="00FA0C77" w:rsidRPr="00C16167" w:rsidDel="005B5464">
          <w:rPr>
            <w:rFonts w:eastAsiaTheme="minorEastAsia"/>
          </w:rPr>
          <w:delText xml:space="preserve"> (equation </w:delText>
        </w:r>
        <w:r w:rsidR="00FD25DB" w:rsidDel="005B5464">
          <w:rPr>
            <w:rFonts w:eastAsiaTheme="minorEastAsia"/>
          </w:rPr>
          <w:delText>2</w:delText>
        </w:r>
        <w:r w:rsidR="00FA0C77" w:rsidRPr="00C16167" w:rsidDel="005B5464">
          <w:rPr>
            <w:rFonts w:eastAsiaTheme="minorEastAsia"/>
          </w:rPr>
          <w:delText xml:space="preserve">) is negligible compared to the summed similarity to category A (equations </w:delText>
        </w:r>
        <w:r w:rsidR="00FD25DB" w:rsidDel="005B5464">
          <w:rPr>
            <w:rFonts w:eastAsiaTheme="minorEastAsia"/>
          </w:rPr>
          <w:delText>3</w:delText>
        </w:r>
        <w:r w:rsidR="00FA0C77" w:rsidRPr="00C16167" w:rsidDel="005B5464">
          <w:rPr>
            <w:rFonts w:eastAsiaTheme="minorEastAsia"/>
          </w:rPr>
          <w:delText xml:space="preserve">) when computing the grand total.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5041CC" w:rsidRPr="00C16167" w:rsidDel="005B5464">
          <w:rPr>
            <w:rFonts w:eastAsiaTheme="minorEastAsia"/>
          </w:rPr>
          <w:delText xml:space="preserve"> </w:delText>
        </w:r>
        <w:r w:rsidR="00F80839" w:rsidRPr="00C16167" w:rsidDel="005B5464">
          <w:rPr>
            <w:rFonts w:eastAsiaTheme="minorEastAsia"/>
          </w:rPr>
          <w:delText>is</w:delText>
        </w:r>
        <w:r w:rsidR="006D7509" w:rsidRPr="00C16167" w:rsidDel="005B5464">
          <w:rPr>
            <w:rFonts w:eastAsiaTheme="minorEastAsia"/>
          </w:rPr>
          <w:delText xml:space="preserve"> greater than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9524E8" w:rsidRPr="00C16167" w:rsidDel="005B5464">
          <w:rPr>
            <w:rFonts w:eastAsiaTheme="minorEastAsia"/>
          </w:rPr>
          <w:delText xml:space="preserve"> </w:delText>
        </w:r>
        <w:r w:rsidR="006D7509" w:rsidRPr="00C16167" w:rsidDel="005B5464">
          <w:rPr>
            <w:rFonts w:eastAsiaTheme="minorEastAsia"/>
          </w:rPr>
          <w:delText>by</w:delText>
        </w:r>
        <w:r w:rsidR="00F80839" w:rsidRPr="00C16167" w:rsidDel="005B5464">
          <w:rPr>
            <w:rFonts w:eastAsiaTheme="minorEastAsia"/>
          </w:rPr>
          <w:delText xml:space="preserve"> </w:delText>
        </w:r>
        <m:oMath>
          <m:r>
            <w:rPr>
              <w:rFonts w:ascii="Cambria Math" w:hAnsi="Cambria Math"/>
            </w:rPr>
            <m:t xml:space="preserve">1∙(1- </m:t>
          </m:r>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oMath>
        <w:r w:rsidR="006D7509" w:rsidRPr="00C16167" w:rsidDel="005B5464">
          <w:rPr>
            <w:rFonts w:eastAsiaTheme="minorEastAsia"/>
          </w:rPr>
          <w:delText>,</w:delText>
        </w:r>
        <w:r w:rsidR="00F80839" w:rsidRPr="00C16167" w:rsidDel="005B5464">
          <w:rPr>
            <w:rFonts w:eastAsiaTheme="minorEastAsia"/>
          </w:rPr>
          <w:delText xml:space="preserve"> derived </w:delText>
        </w:r>
        <w:r w:rsidR="006D7509" w:rsidRPr="00C16167" w:rsidDel="005B5464">
          <w:rPr>
            <w:rFonts w:eastAsiaTheme="minorEastAsia"/>
          </w:rPr>
          <w:delText>from</w:delText>
        </w:r>
        <w:r w:rsidR="00F80839" w:rsidRPr="00C16167" w:rsidDel="005B5464">
          <w:rPr>
            <w:rFonts w:eastAsiaTheme="minorEastAsia"/>
          </w:rPr>
          <w:delText xml:space="preserve"> equation (</w:delText>
        </w:r>
        <w:r w:rsidR="00FD25DB" w:rsidDel="005B5464">
          <w:rPr>
            <w:rFonts w:eastAsiaTheme="minorEastAsia"/>
          </w:rPr>
          <w:delText>3</w:delText>
        </w:r>
        <w:r w:rsidR="00F80839" w:rsidRPr="00C16167" w:rsidDel="005B5464">
          <w:rPr>
            <w:rFonts w:eastAsiaTheme="minorEastAsia"/>
          </w:rPr>
          <w:delText>-1) minus equation (</w:delText>
        </w:r>
        <w:r w:rsidR="00FD25DB" w:rsidDel="005B5464">
          <w:rPr>
            <w:rFonts w:eastAsiaTheme="minorEastAsia"/>
          </w:rPr>
          <w:delText>3</w:delText>
        </w:r>
        <w:r w:rsidR="00F80839" w:rsidRPr="00C16167" w:rsidDel="005B5464">
          <w:rPr>
            <w:rFonts w:eastAsiaTheme="minorEastAsia"/>
          </w:rPr>
          <w:delText xml:space="preserve">-2). </w:delText>
        </w:r>
        <w:r w:rsidR="006D7509" w:rsidRPr="00C16167" w:rsidDel="005B5464">
          <w:rPr>
            <w:rFonts w:eastAsiaTheme="minorEastAsia"/>
          </w:rPr>
          <w:delText>However, the difference attributed to the</w:delText>
        </w:r>
        <w:r w:rsidR="00212BBA" w:rsidRPr="00C16167" w:rsidDel="005B5464">
          <w:rPr>
            <w:rFonts w:eastAsiaTheme="minorEastAsia"/>
          </w:rPr>
          <w:delText xml:space="preserve"> single self-similarity term </w:delText>
        </w:r>
        <w:r w:rsidR="006D7509" w:rsidRPr="00C16167" w:rsidDel="005B5464">
          <w:rPr>
            <w:rFonts w:eastAsiaTheme="minorEastAsia"/>
          </w:rPr>
          <w:delText xml:space="preserve">is swamped by </w:delText>
        </w:r>
        <w:r w:rsidR="00212BBA" w:rsidRPr="00C16167" w:rsidDel="005B5464">
          <w:rPr>
            <w:rFonts w:eastAsiaTheme="minorEastAsia"/>
          </w:rPr>
          <w:delText xml:space="preserve">all other </w:delTex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212BBA" w:rsidRPr="00C16167" w:rsidDel="005B5464">
          <w:rPr>
            <w:rFonts w:eastAsiaTheme="minorEastAsia"/>
          </w:rPr>
          <w:delText xml:space="preserve"> terms shared by both item types</w:delText>
        </w:r>
        <w:r w:rsidR="00304B8A" w:rsidRPr="00C16167" w:rsidDel="005B5464">
          <w:rPr>
            <w:rFonts w:eastAsiaTheme="minorEastAsia"/>
          </w:rPr>
          <w:delText>. In other words,</w:delText>
        </w:r>
        <w:r w:rsidR="009A6340" w:rsidRPr="00C16167" w:rsidDel="005B5464">
          <w:rPr>
            <w:rFonts w:eastAsiaTheme="minorEastAsia"/>
          </w:rPr>
          <w:delText xml:space="preserve">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9A6340" w:rsidRPr="00C16167" w:rsidDel="005B5464">
          <w:rPr>
            <w:rFonts w:eastAsiaTheme="minorEastAsia"/>
          </w:rPr>
          <w:delText xml:space="preserve"> and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212BBA" w:rsidRPr="00C16167" w:rsidDel="005B5464">
          <w:rPr>
            <w:rFonts w:eastAsiaTheme="minorEastAsia"/>
          </w:rPr>
          <w:delText xml:space="preserve"> are almost the same, </w:delText>
        </w:r>
        <w:r w:rsidR="00304B8A" w:rsidRPr="00C16167" w:rsidDel="005B5464">
          <w:rPr>
            <w:rFonts w:eastAsiaTheme="minorEastAsia"/>
          </w:rPr>
          <w:delText>thus</w:delText>
        </w:r>
        <w:r w:rsidR="00212BBA" w:rsidRPr="00C16167" w:rsidDel="005B5464">
          <w:rPr>
            <w:rFonts w:eastAsiaTheme="minorEastAsia"/>
          </w:rPr>
          <w:delText xml:space="preserve"> the old response probabil</w:delText>
        </w:r>
        <w:r w:rsidR="005E32D3" w:rsidRPr="00C16167" w:rsidDel="005B5464">
          <w:rPr>
            <w:rFonts w:eastAsiaTheme="minorEastAsia"/>
          </w:rPr>
          <w:delText>ities</w:delText>
        </w:r>
        <w:r w:rsidR="00212BBA" w:rsidRPr="00C16167" w:rsidDel="005B5464">
          <w:rPr>
            <w:rFonts w:eastAsiaTheme="minorEastAsia"/>
          </w:rPr>
          <w:delText xml:space="preserve"> </w:delText>
        </w:r>
        <w:r w:rsidR="005E32D3" w:rsidRPr="00C16167" w:rsidDel="005B5464">
          <w:rPr>
            <w:rFonts w:eastAsiaTheme="minorEastAsia"/>
          </w:rPr>
          <w:delText>of the two item types are</w:delText>
        </w:r>
        <w:r w:rsidR="00212BBA" w:rsidRPr="00C16167" w:rsidDel="005B5464">
          <w:rPr>
            <w:rFonts w:eastAsiaTheme="minorEastAsia"/>
          </w:rPr>
          <w:delText xml:space="preserve"> </w:delText>
        </w:r>
        <w:r w:rsidR="005E32D3" w:rsidRPr="00C16167" w:rsidDel="005B5464">
          <w:rPr>
            <w:rFonts w:eastAsiaTheme="minorEastAsia"/>
          </w:rPr>
          <w:delText>very close</w:delText>
        </w:r>
        <w:r w:rsidR="00212BBA" w:rsidRPr="00C16167" w:rsidDel="005B5464">
          <w:rPr>
            <w:rFonts w:eastAsiaTheme="minorEastAsia"/>
          </w:rPr>
          <w:delText xml:space="preserve">, implying </w:delText>
        </w:r>
        <w:r w:rsidR="009204C0" w:rsidRPr="00C16167" w:rsidDel="005B5464">
          <w:rPr>
            <w:rFonts w:eastAsiaTheme="minorEastAsia"/>
          </w:rPr>
          <w:delText>that subjects failed to</w:delText>
        </w:r>
        <w:r w:rsidR="005E32D3" w:rsidRPr="00C16167" w:rsidDel="005B5464">
          <w:rPr>
            <w:rFonts w:eastAsiaTheme="minorEastAsia"/>
          </w:rPr>
          <w:delText xml:space="preserve"> discriminate between old and new patterns. </w:delText>
        </w:r>
      </w:del>
    </w:p>
    <w:p w14:paraId="22E54A4A" w14:textId="3C56A421" w:rsidR="005E32D3" w:rsidRPr="00C16167" w:rsidDel="005B5464" w:rsidRDefault="005E32D3" w:rsidP="00C16167">
      <w:pPr>
        <w:pStyle w:val="NormalWeb"/>
        <w:spacing w:before="0" w:beforeAutospacing="0" w:after="0" w:afterAutospacing="0"/>
        <w:jc w:val="both"/>
        <w:rPr>
          <w:del w:id="1370" w:author="Nosofsky, Robert M." w:date="2020-06-11T12:45:00Z"/>
          <w:rFonts w:eastAsiaTheme="minorEastAsia"/>
        </w:rPr>
      </w:pPr>
    </w:p>
    <w:p w14:paraId="515FCB87" w14:textId="3D9092E1" w:rsidR="005E32D3" w:rsidRPr="00C16167" w:rsidDel="005B5464" w:rsidRDefault="005E32D3" w:rsidP="00C16167">
      <w:pPr>
        <w:pStyle w:val="NormalWeb"/>
        <w:spacing w:before="0" w:beforeAutospacing="0" w:after="0" w:afterAutospacing="0"/>
        <w:jc w:val="both"/>
        <w:rPr>
          <w:del w:id="1371" w:author="Nosofsky, Robert M." w:date="2020-06-11T12:45:00Z"/>
          <w:rFonts w:eastAsiaTheme="minorEastAsia"/>
        </w:rPr>
      </w:pPr>
      <w:del w:id="1372" w:author="Nosofsky, Robert M." w:date="2020-06-11T12:45:00Z">
        <w:r w:rsidRPr="00C16167" w:rsidDel="005B5464">
          <w:rPr>
            <w:rFonts w:eastAsiaTheme="minorEastAsia"/>
          </w:rPr>
          <w:delText>By contrast, the old response probability is much higher for old than new distortions in the REP condition.</w:delText>
        </w:r>
        <w:r w:rsidR="00460974" w:rsidRPr="00C16167" w:rsidDel="005B5464">
          <w:rPr>
            <w:rFonts w:eastAsiaTheme="minorEastAsia"/>
          </w:rPr>
          <w:delText xml:space="preserve">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e>
          </m:nary>
        </m:oMath>
        <w:r w:rsidR="009524E8" w:rsidRPr="00C16167" w:rsidDel="005B5464">
          <w:rPr>
            <w:rFonts w:eastAsiaTheme="minorEastAsia"/>
          </w:rPr>
          <w:delText xml:space="preserve">,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e>
          </m:nary>
        </m:oMath>
        <w:r w:rsidR="009524E8" w:rsidRPr="00C16167" w:rsidDel="005B5464">
          <w:rPr>
            <w:rFonts w:eastAsiaTheme="minorEastAsia"/>
          </w:rPr>
          <w:delText xml:space="preserve"> and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460974" w:rsidRPr="00C16167" w:rsidDel="005B5464">
          <w:rPr>
            <w:rFonts w:eastAsiaTheme="minorEastAsia"/>
          </w:rPr>
          <w:delText xml:space="preserve"> stay the same as in the NREP condition. Equation </w:delText>
        </w:r>
        <w:r w:rsidR="00FD25DB" w:rsidDel="005B5464">
          <w:rPr>
            <w:rFonts w:eastAsiaTheme="minorEastAsia"/>
          </w:rPr>
          <w:delText>3</w:delText>
        </w:r>
        <w:r w:rsidR="00460974" w:rsidRPr="00C16167" w:rsidDel="005B5464">
          <w:rPr>
            <w:rFonts w:eastAsiaTheme="minorEastAsia"/>
          </w:rPr>
          <w:delText>-3 represents the summed similarity from an old</w:delText>
        </w:r>
        <w:r w:rsidR="004D35CB" w:rsidRPr="00C16167" w:rsidDel="005B5464">
          <w:rPr>
            <w:rFonts w:eastAsiaTheme="minorEastAsia"/>
          </w:rPr>
          <w:delText xml:space="preserve"> medium-level distortion to all learned patterns</w:delText>
        </w:r>
        <w:r w:rsidR="00460974" w:rsidRPr="00C16167" w:rsidDel="005B5464">
          <w:rPr>
            <w:rFonts w:eastAsiaTheme="minorEastAsia"/>
          </w:rPr>
          <w:delText xml:space="preserve"> in category A:</w:delText>
        </w:r>
      </w:del>
    </w:p>
    <w:p w14:paraId="630FE14B" w14:textId="73ACAD18" w:rsidR="00DC5FCC" w:rsidRPr="00C16167" w:rsidDel="005B5464" w:rsidRDefault="00AC102B" w:rsidP="00C16167">
      <w:pPr>
        <w:pStyle w:val="NormalWeb"/>
        <w:spacing w:before="0" w:beforeAutospacing="0" w:after="0" w:afterAutospacing="0"/>
        <w:jc w:val="both"/>
        <w:rPr>
          <w:del w:id="1373" w:author="Nosofsky, Robert M." w:date="2020-06-11T12:45:00Z"/>
          <w:rFonts w:eastAsiaTheme="minorEastAsia"/>
        </w:rPr>
      </w:pPr>
      <m:oMath>
        <m:nary>
          <m:naryPr>
            <m:chr m:val="∑"/>
            <m:limLoc m:val="undOvr"/>
            <m:subHide m:val="1"/>
            <m:supHide m:val="1"/>
            <m:ctrlPr>
              <w:del w:id="1374" w:author="Nosofsky, Robert M." w:date="2020-06-11T12:45:00Z">
                <w:rPr>
                  <w:rFonts w:ascii="Cambria Math" w:hAnsi="Cambria Math"/>
                  <w:i/>
                </w:rPr>
              </w:del>
            </m:ctrlPr>
          </m:naryPr>
          <m:sub/>
          <m:sup/>
          <m:e>
            <m:r>
              <w:del w:id="1375" w:author="Nosofsky, Robert M." w:date="2020-06-11T12:45:00Z">
                <w:rPr>
                  <w:rFonts w:ascii="Cambria Math" w:hAnsi="Cambria Math"/>
                </w:rPr>
                <m:t>S</m:t>
              </w:del>
            </m:r>
            <m:d>
              <m:dPr>
                <m:ctrlPr>
                  <w:del w:id="1376" w:author="Nosofsky, Robert M." w:date="2020-06-11T12:45:00Z">
                    <w:rPr>
                      <w:rFonts w:ascii="Cambria Math" w:hAnsi="Cambria Math"/>
                      <w:i/>
                    </w:rPr>
                  </w:del>
                </m:ctrlPr>
              </m:dPr>
              <m:e>
                <m:r>
                  <w:del w:id="1377" w:author="Nosofsky, Robert M." w:date="2020-06-11T12:45:00Z">
                    <w:rPr>
                      <w:rFonts w:ascii="Cambria Math" w:hAnsi="Cambria Math"/>
                    </w:rPr>
                    <m:t>o, a</m:t>
                  </w:del>
                </m:r>
              </m:e>
            </m:d>
          </m:e>
        </m:nary>
        <m:r>
          <w:del w:id="1378" w:author="Nosofsky, Robert M." w:date="2020-06-11T12:45:00Z">
            <w:rPr>
              <w:rFonts w:ascii="Cambria Math" w:hAnsi="Cambria Math"/>
            </w:rPr>
            <m:t xml:space="preserve">≅ </m:t>
          </w:del>
        </m:r>
        <m:sSub>
          <m:sSubPr>
            <m:ctrlPr>
              <w:del w:id="1379" w:author="Nosofsky, Robert M." w:date="2020-06-11T12:45:00Z">
                <w:rPr>
                  <w:rFonts w:ascii="Cambria Math" w:hAnsi="Cambria Math"/>
                  <w:i/>
                </w:rPr>
              </w:del>
            </m:ctrlPr>
          </m:sSubPr>
          <m:e>
            <m:r>
              <w:del w:id="1380" w:author="Nosofsky, Robert M." w:date="2020-06-11T12:45:00Z">
                <w:rPr>
                  <w:rFonts w:ascii="Cambria Math" w:hAnsi="Cambria Math"/>
                </w:rPr>
                <m:t>B</m:t>
              </w:del>
            </m:r>
          </m:e>
          <m:sub>
            <m:r>
              <w:del w:id="1381" w:author="Nosofsky, Robert M." w:date="2020-06-11T12:45:00Z">
                <w:rPr>
                  <w:rFonts w:ascii="Cambria Math" w:hAnsi="Cambria Math"/>
                </w:rPr>
                <m:t>T</m:t>
              </w:del>
            </m:r>
          </m:sub>
        </m:sSub>
        <m:r>
          <w:del w:id="1382" w:author="Nosofsky, Robert M." w:date="2020-06-11T12:45:00Z">
            <w:rPr>
              <w:rFonts w:ascii="Cambria Math" w:hAnsi="Cambria Math"/>
            </w:rPr>
            <m:t>∙1+4</m:t>
          </w:del>
        </m:r>
        <m:sSub>
          <m:sSubPr>
            <m:ctrlPr>
              <w:del w:id="1383" w:author="Nosofsky, Robert M." w:date="2020-06-11T12:45:00Z">
                <w:rPr>
                  <w:rFonts w:ascii="Cambria Math" w:hAnsi="Cambria Math"/>
                  <w:i/>
                </w:rPr>
              </w:del>
            </m:ctrlPr>
          </m:sSubPr>
          <m:e>
            <m:r>
              <w:del w:id="1384" w:author="Nosofsky, Robert M." w:date="2020-06-11T12:45:00Z">
                <w:rPr>
                  <w:rFonts w:ascii="Cambria Math" w:hAnsi="Cambria Math"/>
                </w:rPr>
                <m:t>B</m:t>
              </w:del>
            </m:r>
          </m:e>
          <m:sub>
            <m:r>
              <w:del w:id="1385" w:author="Nosofsky, Robert M." w:date="2020-06-11T12:45:00Z">
                <w:rPr>
                  <w:rFonts w:ascii="Cambria Math" w:hAnsi="Cambria Math"/>
                </w:rPr>
                <m:t>T</m:t>
              </w:del>
            </m:r>
          </m:sub>
        </m:sSub>
        <m:r>
          <w:del w:id="1386" w:author="Nosofsky, Robert M." w:date="2020-06-11T12:45:00Z">
            <w:rPr>
              <w:rFonts w:ascii="Cambria Math" w:hAnsi="Cambria Math"/>
            </w:rPr>
            <m:t>∙</m:t>
          </w:del>
        </m:r>
        <m:sSub>
          <m:sSubPr>
            <m:ctrlPr>
              <w:del w:id="1387" w:author="Nosofsky, Robert M." w:date="2020-06-11T12:45:00Z">
                <w:rPr>
                  <w:rFonts w:ascii="Cambria Math" w:hAnsi="Cambria Math"/>
                  <w:i/>
                </w:rPr>
              </w:del>
            </m:ctrlPr>
          </m:sSubPr>
          <m:e>
            <m:r>
              <w:del w:id="1388" w:author="Nosofsky, Robert M." w:date="2020-06-11T12:45:00Z">
                <w:rPr>
                  <w:rFonts w:ascii="Cambria Math" w:hAnsi="Cambria Math"/>
                </w:rPr>
                <m:t>S</m:t>
              </w:del>
            </m:r>
          </m:e>
          <m:sub>
            <m:r>
              <w:del w:id="1389" w:author="Nosofsky, Robert M." w:date="2020-06-11T12:45:00Z">
                <w:rPr>
                  <w:rFonts w:ascii="Cambria Math" w:hAnsi="Cambria Math"/>
                </w:rPr>
                <m:t>w</m:t>
              </w:del>
            </m:r>
          </m:sub>
        </m:sSub>
      </m:oMath>
      <w:del w:id="1390" w:author="Nosofsky, Robert M." w:date="2020-06-11T12:45:00Z">
        <w:r w:rsidR="00DC5FCC" w:rsidRPr="00C16167" w:rsidDel="005B5464">
          <w:rPr>
            <w:rFonts w:eastAsiaTheme="minorEastAsia"/>
          </w:rPr>
          <w:delText xml:space="preserve">       (</w:delText>
        </w:r>
        <w:r w:rsidR="00FD25DB" w:rsidDel="005B5464">
          <w:rPr>
            <w:rFonts w:eastAsiaTheme="minorEastAsia"/>
          </w:rPr>
          <w:delText>3</w:delText>
        </w:r>
        <w:r w:rsidR="00DC5FCC" w:rsidRPr="00C16167" w:rsidDel="005B5464">
          <w:rPr>
            <w:rFonts w:eastAsiaTheme="minorEastAsia"/>
          </w:rPr>
          <w:delText>-3)</w:delText>
        </w:r>
      </w:del>
    </w:p>
    <w:p w14:paraId="7342DF9F" w14:textId="427959DF" w:rsidR="00DC5FCC" w:rsidRPr="00C16167" w:rsidDel="005B5464" w:rsidRDefault="00DC5FCC" w:rsidP="00C16167">
      <w:pPr>
        <w:pStyle w:val="NormalWeb"/>
        <w:spacing w:before="0" w:beforeAutospacing="0" w:after="0" w:afterAutospacing="0"/>
        <w:jc w:val="both"/>
        <w:rPr>
          <w:del w:id="1391" w:author="Nosofsky, Robert M." w:date="2020-06-11T12:45:00Z"/>
          <w:rFonts w:eastAsiaTheme="minorEastAsia"/>
        </w:rPr>
      </w:pPr>
    </w:p>
    <w:p w14:paraId="6789CDBF" w14:textId="35CC67F3" w:rsidR="00DC5FCC" w:rsidRPr="00C16167" w:rsidDel="005B5464" w:rsidRDefault="004D35CB" w:rsidP="00C16167">
      <w:pPr>
        <w:pStyle w:val="NormalWeb"/>
        <w:spacing w:before="0" w:beforeAutospacing="0" w:after="0" w:afterAutospacing="0"/>
        <w:jc w:val="both"/>
        <w:rPr>
          <w:del w:id="1392" w:author="Nosofsky, Robert M." w:date="2020-06-11T12:45:00Z"/>
          <w:rFonts w:eastAsiaTheme="minorEastAsia"/>
        </w:rPr>
      </w:pPr>
      <w:del w:id="1393" w:author="Nosofsky, Robert M." w:date="2020-06-11T12:45:00Z">
        <w:r w:rsidRPr="00C16167" w:rsidDel="005B5464">
          <w:rPr>
            <w:rFonts w:eastAsiaTheme="minorEastAsia"/>
          </w:rPr>
          <w:delText xml:space="preserve">Its self-similarity of 1 is multiplied by 20 as it was repeated once in each learning block and its similarity to 80 other old distortions is defined to be </w:delTex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Pr="00C16167" w:rsidDel="005B5464">
          <w:rPr>
            <w:rFonts w:eastAsiaTheme="minorEastAsia"/>
          </w:rPr>
          <w:delText xml:space="preserve">.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575CCD" w:rsidRPr="00C16167" w:rsidDel="005B5464">
          <w:rPr>
            <w:rFonts w:eastAsiaTheme="minorEastAsia"/>
          </w:rPr>
          <w:delText xml:space="preserve"> </w:delText>
        </w:r>
        <w:r w:rsidRPr="00C16167" w:rsidDel="005B5464">
          <w:rPr>
            <w:rFonts w:eastAsiaTheme="minorEastAsia"/>
          </w:rPr>
          <w:delText xml:space="preserve">is greater than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Pr="00C16167" w:rsidDel="005B5464">
          <w:rPr>
            <w:rFonts w:eastAsiaTheme="minorEastAsia"/>
          </w:rPr>
          <w:delText xml:space="preserve"> to category A by </w:delText>
        </w:r>
        <m:oMath>
          <m:r>
            <w:rPr>
              <w:rFonts w:ascii="Cambria Math" w:hAnsi="Cambria Math"/>
            </w:rPr>
            <m:t xml:space="preserve">20∙(1- </m:t>
          </m:r>
          <m:sSub>
            <m:sSubPr>
              <m:ctrlPr>
                <w:rPr>
                  <w:rFonts w:ascii="Cambria Math" w:hAnsi="Cambria Math"/>
                  <w:i/>
                </w:rPr>
              </m:ctrlPr>
            </m:sSubPr>
            <m:e>
              <m:r>
                <w:rPr>
                  <w:rFonts w:ascii="Cambria Math" w:hAnsi="Cambria Math"/>
                </w:rPr>
                <m:t>S</m:t>
              </m:r>
            </m:e>
            <m:sub>
              <m:r>
                <w:rPr>
                  <w:rFonts w:ascii="Cambria Math" w:hAnsi="Cambria Math"/>
                </w:rPr>
                <m:t>w</m:t>
              </m:r>
            </m:sub>
          </m:sSub>
          <m:r>
            <w:rPr>
              <w:rFonts w:ascii="Cambria Math" w:hAnsi="Cambria Math"/>
            </w:rPr>
            <m:t>)</m:t>
          </m:r>
        </m:oMath>
        <w:r w:rsidRPr="00C16167" w:rsidDel="005B5464">
          <w:rPr>
            <w:rFonts w:eastAsiaTheme="minorEastAsia"/>
          </w:rPr>
          <w:delText xml:space="preserve">. </w:delText>
        </w:r>
        <w:r w:rsidR="009204C0" w:rsidRPr="00C16167" w:rsidDel="005B5464">
          <w:rPr>
            <w:rFonts w:eastAsiaTheme="minorEastAsia"/>
          </w:rPr>
          <w:delText xml:space="preserve">The difference attributed to the self-similarity terms is now magnified to </w:delText>
        </w:r>
        <w:r w:rsidR="0037388E" w:rsidRPr="00C16167" w:rsidDel="005B5464">
          <w:rPr>
            <w:rFonts w:eastAsiaTheme="minorEastAsia"/>
          </w:rPr>
          <w:delText>produce</w:delText>
        </w:r>
        <w:r w:rsidR="009204C0" w:rsidRPr="00C16167" w:rsidDel="005B5464">
          <w:rPr>
            <w:rFonts w:eastAsiaTheme="minorEastAsia"/>
          </w:rPr>
          <w:delText xml:space="preserve"> a substantial difference </w:delText>
        </w:r>
        <w:r w:rsidR="009524E8" w:rsidRPr="00C16167" w:rsidDel="005B5464">
          <w:rPr>
            <w:rFonts w:eastAsiaTheme="minorEastAsia"/>
          </w:rPr>
          <w:delText>between</w:delText>
        </w:r>
        <w:r w:rsidR="009204C0" w:rsidRPr="00C16167" w:rsidDel="005B5464">
          <w:rPr>
            <w:rFonts w:eastAsiaTheme="minorEastAsia"/>
          </w:rPr>
          <w:delText xml:space="preserve">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9A6340" w:rsidRPr="00C16167" w:rsidDel="005B5464">
          <w:rPr>
            <w:rFonts w:eastAsiaTheme="minorEastAsia"/>
          </w:rPr>
          <w:delText xml:space="preserve"> and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9A6340" w:rsidRPr="00C16167" w:rsidDel="005B5464">
          <w:rPr>
            <w:rFonts w:eastAsiaTheme="minorEastAsia"/>
          </w:rPr>
          <w:delText xml:space="preserve"> </w:delText>
        </w:r>
        <w:r w:rsidR="009204C0" w:rsidRPr="00C16167" w:rsidDel="005B5464">
          <w:rPr>
            <w:rFonts w:eastAsiaTheme="minorEastAsia"/>
          </w:rPr>
          <w:delText>thus the old response probabilities between the two item types, implying that subjects can easily discriminate b</w:delText>
        </w:r>
        <w:r w:rsidR="0037388E" w:rsidRPr="00C16167" w:rsidDel="005B5464">
          <w:rPr>
            <w:rFonts w:eastAsiaTheme="minorEastAsia"/>
          </w:rPr>
          <w:delText>etween old and new distortions in the REP condition.</w:delText>
        </w:r>
      </w:del>
    </w:p>
    <w:p w14:paraId="2CA70350" w14:textId="7DBCAC91" w:rsidR="009204C0" w:rsidRPr="00C16167" w:rsidDel="005B5464" w:rsidRDefault="009204C0" w:rsidP="00C16167">
      <w:pPr>
        <w:pStyle w:val="NormalWeb"/>
        <w:spacing w:before="0" w:beforeAutospacing="0" w:after="0" w:afterAutospacing="0"/>
        <w:jc w:val="both"/>
        <w:rPr>
          <w:del w:id="1394" w:author="Nosofsky, Robert M." w:date="2020-06-11T12:45:00Z"/>
          <w:rFonts w:eastAsiaTheme="minorEastAsia"/>
        </w:rPr>
      </w:pPr>
    </w:p>
    <w:p w14:paraId="1E36CF42" w14:textId="5CEBDB2F" w:rsidR="00082F3F" w:rsidRPr="00C16167" w:rsidDel="005B5464" w:rsidRDefault="005853FA" w:rsidP="00C16167">
      <w:pPr>
        <w:pStyle w:val="NormalWeb"/>
        <w:spacing w:before="0" w:beforeAutospacing="0" w:after="0" w:afterAutospacing="0"/>
        <w:jc w:val="both"/>
        <w:rPr>
          <w:del w:id="1395" w:author="Nosofsky, Robert M." w:date="2020-06-11T12:45:00Z"/>
          <w:rFonts w:eastAsiaTheme="minorEastAsia"/>
        </w:rPr>
      </w:pPr>
      <w:del w:id="1396" w:author="Nosofsky, Robert M." w:date="2020-06-11T12:45:00Z">
        <w:r w:rsidRPr="00C16167" w:rsidDel="005B5464">
          <w:rPr>
            <w:rFonts w:eastAsiaTheme="minorEastAsia"/>
          </w:rPr>
          <w:delText xml:space="preserve">Another reason </w:delText>
        </w:r>
        <w:r w:rsidR="00304B8A" w:rsidRPr="00C16167" w:rsidDel="005B5464">
          <w:rPr>
            <w:rFonts w:eastAsiaTheme="minorEastAsia"/>
          </w:rPr>
          <w:delText>causing</w:delText>
        </w:r>
        <w:r w:rsidRPr="00C16167" w:rsidDel="005B5464">
          <w:rPr>
            <w:rFonts w:eastAsiaTheme="minorEastAsia"/>
          </w:rPr>
          <w:delText xml:space="preserve"> the old response probability between the </w:delText>
        </w:r>
        <w:r w:rsidR="0037388E" w:rsidRPr="00C16167" w:rsidDel="005B5464">
          <w:rPr>
            <w:rFonts w:eastAsiaTheme="minorEastAsia"/>
          </w:rPr>
          <w:delText>two item types</w:delText>
        </w:r>
        <w:r w:rsidR="00304B8A" w:rsidRPr="00C16167" w:rsidDel="005B5464">
          <w:rPr>
            <w:rFonts w:eastAsiaTheme="minorEastAsia"/>
          </w:rPr>
          <w:delText xml:space="preserve"> to be smaller</w:delText>
        </w:r>
        <w:r w:rsidRPr="00C16167" w:rsidDel="005B5464">
          <w:rPr>
            <w:rFonts w:eastAsiaTheme="minorEastAsia"/>
          </w:rPr>
          <w:delText xml:space="preserve"> in the NREP condition than in </w:delText>
        </w:r>
        <w:r w:rsidR="00304B8A" w:rsidRPr="00C16167" w:rsidDel="005B5464">
          <w:rPr>
            <w:rFonts w:eastAsiaTheme="minorEastAsia"/>
          </w:rPr>
          <w:delText>the REP condition is different</w:delText>
        </w:r>
        <w:r w:rsidR="00415B25" w:rsidRPr="00C16167" w:rsidDel="005B5464">
          <w:rPr>
            <w:rFonts w:eastAsiaTheme="minorEastAsia"/>
          </w:rPr>
          <w:delText xml:space="preserve"> values of</w:delText>
        </w:r>
        <w:r w:rsidR="00304B8A" w:rsidRPr="00C16167" w:rsidDel="005B5464">
          <w:rPr>
            <w:rFonts w:eastAsiaTheme="minorEastAsia"/>
          </w:rPr>
          <w:delText xml:space="preserve"> </w:delTex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304B8A" w:rsidRPr="00C16167" w:rsidDel="005B5464">
          <w:rPr>
            <w:rFonts w:eastAsiaTheme="minorEastAsia"/>
          </w:rPr>
          <w:delText xml:space="preserve"> in the </w:delText>
        </w:r>
        <w:r w:rsidR="009E20B5" w:rsidRPr="00C16167" w:rsidDel="005B5464">
          <w:rPr>
            <w:rFonts w:eastAsiaTheme="minorEastAsia"/>
          </w:rPr>
          <w:delText>two</w:delText>
        </w:r>
        <w:r w:rsidR="00304B8A" w:rsidRPr="00C16167" w:rsidDel="005B5464">
          <w:rPr>
            <w:rFonts w:eastAsiaTheme="minorEastAsia"/>
          </w:rPr>
          <w:delText xml:space="preserve"> conditions. </w:delText>
        </w:r>
        <w:r w:rsidR="00C17D44" w:rsidRPr="00C16167" w:rsidDel="005B5464">
          <w:rPr>
            <w:rFonts w:eastAsiaTheme="minorEastAsia"/>
          </w:rPr>
          <w:delText xml:space="preserve">As illustrated in figure 1, </w:delText>
        </w:r>
        <w:r w:rsidR="005A5651" w:rsidRPr="00C16167" w:rsidDel="005B5464">
          <w:rPr>
            <w:rFonts w:eastAsiaTheme="minorEastAsia"/>
          </w:rPr>
          <w:delText>with more old distortions densely packed in the NREP condition</w:delText>
        </w:r>
        <w:r w:rsidR="008B05D6" w:rsidRPr="00C16167" w:rsidDel="005B5464">
          <w:rPr>
            <w:rFonts w:eastAsiaTheme="minorEastAsia"/>
          </w:rPr>
          <w:delText xml:space="preserve"> than the REP condition</w:delText>
        </w:r>
        <w:r w:rsidR="005A5651" w:rsidRPr="00C16167" w:rsidDel="005B5464">
          <w:rPr>
            <w:rFonts w:eastAsiaTheme="minorEastAsia"/>
          </w:rPr>
          <w:delText xml:space="preserve">, </w:delText>
        </w:r>
        <w:r w:rsidR="008B05D6" w:rsidRPr="00C16167" w:rsidDel="005B5464">
          <w:rPr>
            <w:rFonts w:eastAsiaTheme="minorEastAsia"/>
          </w:rPr>
          <w:delText xml:space="preserve">a new distortion is more likely to be surrounded by old distortions highly similar to it, so the </w:delTex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8B05D6" w:rsidRPr="00C16167" w:rsidDel="005B5464">
          <w:rPr>
            <w:rFonts w:eastAsiaTheme="minorEastAsia"/>
          </w:rPr>
          <w:delText>, or the expected similar</w:delText>
        </w:r>
        <w:r w:rsidR="009E20B5" w:rsidRPr="00C16167" w:rsidDel="005B5464">
          <w:rPr>
            <w:rFonts w:eastAsiaTheme="minorEastAsia"/>
          </w:rPr>
          <w:delText xml:space="preserve">ity between any two distortions, tend to be higher in the NREP condition than the REP condition. The lower </w:delTex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9E20B5" w:rsidRPr="00C16167" w:rsidDel="005B5464">
          <w:rPr>
            <w:rFonts w:eastAsiaTheme="minorEastAsia"/>
          </w:rPr>
          <w:delText xml:space="preserve"> in the NREP condition further diminishes the </w:delText>
        </w:r>
        <w:r w:rsidR="00082F3F" w:rsidRPr="00C16167" w:rsidDel="005B5464">
          <w:rPr>
            <w:rFonts w:eastAsiaTheme="minorEastAsia"/>
          </w:rPr>
          <w:delText xml:space="preserve">differences between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9A6340" w:rsidRPr="00C16167" w:rsidDel="005B5464">
          <w:rPr>
            <w:rFonts w:eastAsiaTheme="minorEastAsia"/>
          </w:rPr>
          <w:delText xml:space="preserve"> </w:delText>
        </w:r>
        <w:r w:rsidR="00082F3F" w:rsidRPr="00C16167" w:rsidDel="005B5464">
          <w:rPr>
            <w:rFonts w:eastAsiaTheme="minorEastAsia"/>
          </w:rPr>
          <w:delText xml:space="preserve">and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082F3F" w:rsidRPr="00C16167" w:rsidDel="005B5464">
          <w:rPr>
            <w:rFonts w:eastAsiaTheme="minorEastAsia"/>
          </w:rPr>
          <w:delText xml:space="preserve">. Notably, Homa et al. failed to capture this effect even in their exemplar model, which used </w:delTex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082F3F" w:rsidRPr="00C16167" w:rsidDel="005B5464">
          <w:rPr>
            <w:rFonts w:eastAsiaTheme="minorEastAsia"/>
          </w:rPr>
          <w:delText xml:space="preserve"> derived from the same medium-to-medium distortion distances in both conditions.</w:delText>
        </w:r>
      </w:del>
    </w:p>
    <w:p w14:paraId="37B9DD7C" w14:textId="5F447243" w:rsidR="005853FA" w:rsidRPr="00C16167" w:rsidDel="005B5464" w:rsidRDefault="005853FA" w:rsidP="00C16167">
      <w:pPr>
        <w:pStyle w:val="NormalWeb"/>
        <w:spacing w:before="0" w:beforeAutospacing="0" w:after="0" w:afterAutospacing="0"/>
        <w:jc w:val="both"/>
        <w:rPr>
          <w:del w:id="1397" w:author="Nosofsky, Robert M." w:date="2020-06-11T12:45:00Z"/>
          <w:rFonts w:eastAsiaTheme="minorEastAsia"/>
        </w:rPr>
      </w:pPr>
    </w:p>
    <w:p w14:paraId="7072B4F6" w14:textId="5FE06C86" w:rsidR="00082F3F" w:rsidRPr="00C16167" w:rsidDel="005B5464" w:rsidRDefault="00082F3F" w:rsidP="00C16167">
      <w:pPr>
        <w:pStyle w:val="NormalWeb"/>
        <w:spacing w:before="0" w:beforeAutospacing="0" w:after="0" w:afterAutospacing="0"/>
        <w:jc w:val="both"/>
        <w:rPr>
          <w:del w:id="1398" w:author="Nosofsky, Robert M." w:date="2020-06-11T12:45:00Z"/>
          <w:rFonts w:eastAsiaTheme="minorEastAsia"/>
        </w:rPr>
      </w:pPr>
    </w:p>
    <w:p w14:paraId="7B95362D" w14:textId="3FB03802" w:rsidR="00CB4640" w:rsidRPr="00C16167" w:rsidDel="005B5464" w:rsidRDefault="00CB4640" w:rsidP="00C16167">
      <w:pPr>
        <w:pStyle w:val="NormalWeb"/>
        <w:spacing w:before="0" w:beforeAutospacing="0" w:after="0" w:afterAutospacing="0"/>
        <w:jc w:val="both"/>
        <w:rPr>
          <w:del w:id="1399" w:author="Nosofsky, Robert M." w:date="2020-06-11T12:45:00Z"/>
          <w:rFonts w:eastAsiaTheme="minorEastAsia"/>
        </w:rPr>
      </w:pPr>
    </w:p>
    <w:p w14:paraId="264C6372" w14:textId="66616AB5" w:rsidR="00CB4640" w:rsidRPr="00C16167" w:rsidDel="005B5464" w:rsidRDefault="00AC102B" w:rsidP="00C16167">
      <w:pPr>
        <w:pStyle w:val="NormalWeb"/>
        <w:spacing w:before="0" w:beforeAutospacing="0" w:after="0" w:afterAutospacing="0"/>
        <w:jc w:val="both"/>
        <w:rPr>
          <w:del w:id="1400" w:author="Nosofsky, Robert M." w:date="2020-06-11T12:45:00Z"/>
          <w:rFonts w:eastAsiaTheme="minorEastAsia"/>
        </w:rPr>
      </w:pPr>
      <w:del w:id="1401" w:author="Nosofsky, Robert M." w:date="2020-06-11T09:13:00Z">
        <w:r>
          <w:rPr>
            <w:rFonts w:eastAsiaTheme="minorEastAsia"/>
          </w:rPr>
          <w:pict w14:anchorId="67C6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72.5pt">
              <v:imagedata r:id="rId7" o:title="category size illustration" croptop="10840f" cropbottom="4485f" cropleft="2734f" cropright="7290f"/>
            </v:shape>
          </w:pict>
        </w:r>
      </w:del>
    </w:p>
    <w:p w14:paraId="5B8FD312" w14:textId="6DF7FD4A" w:rsidR="009114B8" w:rsidRPr="00C16167" w:rsidDel="005B5464" w:rsidRDefault="009114B8" w:rsidP="00C16167">
      <w:pPr>
        <w:pStyle w:val="NormalWeb"/>
        <w:spacing w:before="0" w:beforeAutospacing="0" w:after="0" w:afterAutospacing="0"/>
        <w:jc w:val="both"/>
        <w:rPr>
          <w:del w:id="1402" w:author="Nosofsky, Robert M." w:date="2020-06-11T12:45:00Z"/>
          <w:rFonts w:eastAsiaTheme="minorEastAsia"/>
        </w:rPr>
      </w:pPr>
      <w:del w:id="1403" w:author="Nosofsky, Robert M." w:date="2020-06-11T12:45:00Z">
        <w:r w:rsidRPr="00C16167" w:rsidDel="005B5464">
          <w:rPr>
            <w:rFonts w:eastAsiaTheme="minorEastAsia"/>
          </w:rPr>
          <w:delText xml:space="preserve">Figure 1 schematic illustration of </w:delText>
        </w:r>
        <w:r w:rsidR="00A157D7" w:rsidRPr="00C16167" w:rsidDel="005B5464">
          <w:rPr>
            <w:rFonts w:eastAsiaTheme="minorEastAsia"/>
          </w:rPr>
          <w:delText>similarity structure of stored exemplars</w:delText>
        </w:r>
        <w:r w:rsidRPr="00C16167" w:rsidDel="005B5464">
          <w:rPr>
            <w:rFonts w:eastAsiaTheme="minorEastAsia"/>
          </w:rPr>
          <w:delText xml:space="preserve"> in the REP and NREP conditions. A solid circle represents a category and a dashed circle represents the average </w:delText>
        </w:r>
        <w:r w:rsidR="00C17D44" w:rsidRPr="00C16167" w:rsidDel="005B5464">
          <w:rPr>
            <w:rFonts w:eastAsiaTheme="minorEastAsia"/>
          </w:rPr>
          <w:delText xml:space="preserve">medium-level distortion distances from its prototype. The symbol o denotes </w:delText>
        </w:r>
        <w:r w:rsidR="00FB44B8" w:rsidRPr="00C16167" w:rsidDel="005B5464">
          <w:rPr>
            <w:rFonts w:eastAsiaTheme="minorEastAsia"/>
          </w:rPr>
          <w:delText xml:space="preserve">old </w:delText>
        </w:r>
        <w:r w:rsidR="00C17D44" w:rsidRPr="00C16167" w:rsidDel="005B5464">
          <w:rPr>
            <w:rFonts w:eastAsiaTheme="minorEastAsia"/>
          </w:rPr>
          <w:delText xml:space="preserve">medium-level distortions and </w:delText>
        </w:r>
        <w:r w:rsidR="008925C5" w:rsidRPr="00C16167" w:rsidDel="005B5464">
          <w:rPr>
            <w:rFonts w:eastAsiaTheme="minorEastAsia"/>
          </w:rPr>
          <w:delText xml:space="preserve">the </w:delText>
        </w:r>
        <w:r w:rsidR="00C17D44" w:rsidRPr="00C16167" w:rsidDel="005B5464">
          <w:rPr>
            <w:rFonts w:eastAsiaTheme="minorEastAsia"/>
          </w:rPr>
          <w:delText xml:space="preserve">symbol x denotes </w:delText>
        </w:r>
        <w:r w:rsidR="00FB44B8" w:rsidRPr="00C16167" w:rsidDel="005B5464">
          <w:rPr>
            <w:rFonts w:eastAsiaTheme="minorEastAsia"/>
          </w:rPr>
          <w:delText xml:space="preserve">new medium-level </w:delText>
        </w:r>
        <w:r w:rsidR="00C17D44" w:rsidRPr="00C16167" w:rsidDel="005B5464">
          <w:rPr>
            <w:rFonts w:eastAsiaTheme="minorEastAsia"/>
          </w:rPr>
          <w:delText>distortions. Smaller spatial distance between any two symbols indicates higher similarity between the two.</w:delText>
        </w:r>
      </w:del>
    </w:p>
    <w:p w14:paraId="37A13E65" w14:textId="5DBD0422" w:rsidR="00460974" w:rsidRPr="00C16167" w:rsidDel="005B5464" w:rsidRDefault="00460974" w:rsidP="00C16167">
      <w:pPr>
        <w:pStyle w:val="NormalWeb"/>
        <w:spacing w:before="0" w:beforeAutospacing="0" w:after="0" w:afterAutospacing="0"/>
        <w:jc w:val="both"/>
        <w:rPr>
          <w:del w:id="1404" w:author="Nosofsky, Robert M." w:date="2020-06-11T12:45:00Z"/>
          <w:rFonts w:eastAsiaTheme="minorEastAsia"/>
        </w:rPr>
      </w:pPr>
    </w:p>
    <w:p w14:paraId="3FE36EE6" w14:textId="31D0B7B5" w:rsidR="00FA288C" w:rsidRPr="00C16167" w:rsidDel="005B5464" w:rsidRDefault="00FA288C" w:rsidP="00C16167">
      <w:pPr>
        <w:pStyle w:val="NormalWeb"/>
        <w:spacing w:before="0" w:beforeAutospacing="0" w:after="0" w:afterAutospacing="0"/>
        <w:jc w:val="both"/>
        <w:rPr>
          <w:del w:id="1405" w:author="Nosofsky, Robert M." w:date="2020-06-11T12:45:00Z"/>
          <w:color w:val="000000"/>
        </w:rPr>
      </w:pPr>
      <w:del w:id="1406" w:author="Nosofsky, Robert M." w:date="2020-06-11T12:45:00Z">
        <w:r w:rsidRPr="00C16167" w:rsidDel="005B5464">
          <w:rPr>
            <w:color w:val="000000"/>
          </w:rPr>
          <w:delText xml:space="preserve">The third result </w:delText>
        </w:r>
        <w:r w:rsidR="00961B07" w:rsidRPr="00C16167" w:rsidDel="005B5464">
          <w:rPr>
            <w:color w:val="000000"/>
          </w:rPr>
          <w:delText>can be demonstrated by modeling classification transfer phase</w:delText>
        </w:r>
        <w:r w:rsidRPr="00C16167" w:rsidDel="005B5464">
          <w:rPr>
            <w:color w:val="000000"/>
          </w:rPr>
          <w:delText xml:space="preserve">. In the </w:delText>
        </w:r>
        <w:r w:rsidR="00961B07" w:rsidRPr="00C16167" w:rsidDel="005B5464">
          <w:rPr>
            <w:color w:val="000000"/>
          </w:rPr>
          <w:delText>experiment</w:delText>
        </w:r>
        <w:r w:rsidRPr="00C16167" w:rsidDel="005B5464">
          <w:rPr>
            <w:color w:val="000000"/>
          </w:rPr>
          <w:delText xml:space="preserve"> </w:delText>
        </w:r>
        <w:r w:rsidR="00961B07" w:rsidRPr="00C16167" w:rsidDel="005B5464">
          <w:rPr>
            <w:color w:val="000000"/>
          </w:rPr>
          <w:delText>1</w:delText>
        </w:r>
        <w:r w:rsidRPr="00C16167" w:rsidDel="005B5464">
          <w:rPr>
            <w:color w:val="000000"/>
          </w:rPr>
          <w:delText xml:space="preserve">, the probability with which a transfer pattern i is </w:delText>
        </w:r>
        <w:r w:rsidR="00961B07" w:rsidRPr="00C16167" w:rsidDel="005B5464">
          <w:rPr>
            <w:color w:val="000000"/>
          </w:rPr>
          <w:delText xml:space="preserve">correctly classified as belonging to category A </w:delText>
        </w:r>
        <w:r w:rsidRPr="00C16167" w:rsidDel="005B5464">
          <w:rPr>
            <w:color w:val="000000"/>
          </w:rPr>
          <w:delText>can</w:delText>
        </w:r>
        <w:r w:rsidR="00961B07" w:rsidRPr="00C16167" w:rsidDel="005B5464">
          <w:rPr>
            <w:color w:val="000000"/>
          </w:rPr>
          <w:delText xml:space="preserve"> be expressed by the equation (</w:delText>
        </w:r>
        <w:r w:rsidR="00FD25DB" w:rsidDel="005B5464">
          <w:rPr>
            <w:color w:val="000000"/>
          </w:rPr>
          <w:delText>4</w:delText>
        </w:r>
        <w:r w:rsidRPr="00C16167" w:rsidDel="005B5464">
          <w:rPr>
            <w:color w:val="000000"/>
          </w:rPr>
          <w:delText>):</w:delText>
        </w:r>
      </w:del>
    </w:p>
    <w:p w14:paraId="13224EF7" w14:textId="2F245A12" w:rsidR="00961B07" w:rsidRPr="00C16167" w:rsidDel="005B5464" w:rsidRDefault="00961B07" w:rsidP="00C16167">
      <w:pPr>
        <w:pStyle w:val="NormalWeb"/>
        <w:spacing w:before="0" w:beforeAutospacing="0" w:after="0" w:afterAutospacing="0"/>
        <w:jc w:val="both"/>
        <w:rPr>
          <w:del w:id="1407" w:author="Nosofsky, Robert M." w:date="2020-06-11T12:45:00Z"/>
          <w:color w:val="000000"/>
        </w:rPr>
      </w:pPr>
    </w:p>
    <w:p w14:paraId="263C124E" w14:textId="25B0177B" w:rsidR="00131FB7" w:rsidRPr="00C16167" w:rsidDel="005B5464" w:rsidRDefault="00AC102B" w:rsidP="00C16167">
      <w:pPr>
        <w:spacing w:line="240" w:lineRule="auto"/>
        <w:contextualSpacing/>
        <w:jc w:val="both"/>
        <w:rPr>
          <w:del w:id="1408" w:author="Nosofsky, Robert M." w:date="2020-06-11T12:45:00Z"/>
          <w:rFonts w:ascii="Times New Roman" w:hAnsi="Times New Roman" w:cs="Times New Roman"/>
          <w:sz w:val="24"/>
          <w:szCs w:val="24"/>
        </w:rPr>
      </w:pPr>
      <m:oMathPara>
        <m:oMath>
          <m:func>
            <m:funcPr>
              <m:ctrlPr>
                <w:del w:id="1409" w:author="Nosofsky, Robert M." w:date="2020-06-11T12:45:00Z">
                  <w:rPr>
                    <w:rFonts w:ascii="Cambria Math" w:hAnsi="Cambria Math" w:cs="Times New Roman"/>
                    <w:i/>
                    <w:sz w:val="24"/>
                    <w:szCs w:val="24"/>
                  </w:rPr>
                </w:del>
              </m:ctrlPr>
            </m:funcPr>
            <m:fName>
              <m:r>
                <w:del w:id="1410" w:author="Nosofsky, Robert M." w:date="2020-06-11T12:45:00Z">
                  <m:rPr>
                    <m:sty m:val="p"/>
                  </m:rPr>
                  <w:rPr>
                    <w:rFonts w:ascii="Cambria Math" w:hAnsi="Cambria Math" w:cs="Times New Roman"/>
                    <w:sz w:val="24"/>
                    <w:szCs w:val="24"/>
                  </w:rPr>
                  <m:t>Pr</m:t>
                </w:del>
              </m:r>
            </m:fName>
            <m:e>
              <m:d>
                <m:dPr>
                  <m:ctrlPr>
                    <w:del w:id="1411" w:author="Nosofsky, Robert M." w:date="2020-06-11T12:45:00Z">
                      <w:rPr>
                        <w:rFonts w:ascii="Cambria Math" w:hAnsi="Cambria Math" w:cs="Times New Roman"/>
                        <w:i/>
                        <w:sz w:val="24"/>
                        <w:szCs w:val="24"/>
                      </w:rPr>
                    </w:del>
                  </m:ctrlPr>
                </m:dPr>
                <m:e>
                  <m:r>
                    <w:del w:id="1412" w:author="Nosofsky, Robert M." w:date="2020-06-11T12:45:00Z">
                      <w:rPr>
                        <w:rFonts w:ascii="Cambria Math" w:hAnsi="Cambria Math" w:cs="Times New Roman"/>
                        <w:sz w:val="24"/>
                        <w:szCs w:val="24"/>
                      </w:rPr>
                      <m:t>correct|i</m:t>
                    </w:del>
                  </m:r>
                </m:e>
              </m:d>
            </m:e>
          </m:func>
          <m:r>
            <w:del w:id="1413" w:author="Nosofsky, Robert M." w:date="2020-06-11T12:45:00Z">
              <w:rPr>
                <w:rFonts w:ascii="Cambria Math" w:hAnsi="Cambria Math" w:cs="Times New Roman"/>
                <w:sz w:val="24"/>
                <w:szCs w:val="24"/>
              </w:rPr>
              <m:t xml:space="preserve">= </m:t>
            </w:del>
          </m:r>
          <m:f>
            <m:fPr>
              <m:ctrlPr>
                <w:del w:id="1414" w:author="Nosofsky, Robert M." w:date="2020-06-11T12:45:00Z">
                  <w:rPr>
                    <w:rFonts w:ascii="Cambria Math" w:hAnsi="Cambria Math" w:cs="Times New Roman"/>
                    <w:i/>
                    <w:sz w:val="24"/>
                    <w:szCs w:val="24"/>
                  </w:rPr>
                </w:del>
              </m:ctrlPr>
            </m:fPr>
            <m:num>
              <m:sSup>
                <m:sSupPr>
                  <m:ctrlPr>
                    <w:del w:id="1415" w:author="Nosofsky, Robert M." w:date="2020-06-11T12:45:00Z">
                      <w:rPr>
                        <w:rFonts w:ascii="Cambria Math" w:hAnsi="Cambria Math" w:cs="Times New Roman"/>
                        <w:i/>
                        <w:sz w:val="24"/>
                        <w:szCs w:val="24"/>
                      </w:rPr>
                    </w:del>
                  </m:ctrlPr>
                </m:sSupPr>
                <m:e>
                  <m:d>
                    <m:dPr>
                      <m:ctrlPr>
                        <w:del w:id="1416" w:author="Nosofsky, Robert M." w:date="2020-06-11T12:45:00Z">
                          <w:rPr>
                            <w:rFonts w:ascii="Cambria Math" w:hAnsi="Cambria Math" w:cs="Times New Roman"/>
                            <w:i/>
                            <w:sz w:val="24"/>
                            <w:szCs w:val="24"/>
                          </w:rPr>
                        </w:del>
                      </m:ctrlPr>
                    </m:dPr>
                    <m:e>
                      <m:nary>
                        <m:naryPr>
                          <m:chr m:val="∑"/>
                          <m:limLoc m:val="undOvr"/>
                          <m:subHide m:val="1"/>
                          <m:supHide m:val="1"/>
                          <m:ctrlPr>
                            <w:del w:id="1417" w:author="Nosofsky, Robert M." w:date="2020-06-11T12:45:00Z">
                              <w:rPr>
                                <w:rFonts w:ascii="Cambria Math" w:hAnsi="Cambria Math" w:cs="Times New Roman"/>
                                <w:i/>
                                <w:sz w:val="24"/>
                                <w:szCs w:val="24"/>
                              </w:rPr>
                            </w:del>
                          </m:ctrlPr>
                        </m:naryPr>
                        <m:sub/>
                        <m:sup/>
                        <m:e>
                          <m:r>
                            <w:del w:id="1418" w:author="Nosofsky, Robert M." w:date="2020-06-11T12:45:00Z">
                              <w:rPr>
                                <w:rFonts w:ascii="Cambria Math" w:hAnsi="Cambria Math" w:cs="Times New Roman"/>
                                <w:sz w:val="24"/>
                                <w:szCs w:val="24"/>
                              </w:rPr>
                              <m:t>S</m:t>
                            </w:del>
                          </m:r>
                          <m:d>
                            <m:dPr>
                              <m:ctrlPr>
                                <w:del w:id="1419" w:author="Nosofsky, Robert M." w:date="2020-06-11T12:45:00Z">
                                  <w:rPr>
                                    <w:rFonts w:ascii="Cambria Math" w:hAnsi="Cambria Math" w:cs="Times New Roman"/>
                                    <w:i/>
                                    <w:sz w:val="24"/>
                                    <w:szCs w:val="24"/>
                                  </w:rPr>
                                </w:del>
                              </m:ctrlPr>
                            </m:dPr>
                            <m:e>
                              <m:r>
                                <w:del w:id="1420" w:author="Nosofsky, Robert M." w:date="2020-06-11T12:45:00Z">
                                  <w:rPr>
                                    <w:rFonts w:ascii="Cambria Math" w:hAnsi="Cambria Math" w:cs="Times New Roman"/>
                                    <w:sz w:val="24"/>
                                    <w:szCs w:val="24"/>
                                  </w:rPr>
                                  <m:t>i,  a</m:t>
                                </w:del>
                              </m:r>
                            </m:e>
                          </m:d>
                          <m:r>
                            <w:del w:id="1421" w:author="Nosofsky, Robert M." w:date="2020-06-11T12:45:00Z">
                              <w:rPr>
                                <w:rFonts w:ascii="Cambria Math" w:hAnsi="Cambria Math" w:cs="Times New Roman"/>
                                <w:sz w:val="24"/>
                                <w:szCs w:val="24"/>
                              </w:rPr>
                              <m:t xml:space="preserve"> </m:t>
                            </w:del>
                          </m:r>
                        </m:e>
                      </m:nary>
                      <m:r>
                        <w:del w:id="1422" w:author="Nosofsky, Robert M." w:date="2020-06-11T12:45:00Z">
                          <w:rPr>
                            <w:rFonts w:ascii="Cambria Math" w:hAnsi="Cambria Math" w:cs="Times New Roman"/>
                            <w:sz w:val="24"/>
                            <w:szCs w:val="24"/>
                          </w:rPr>
                          <m:t>+ β</m:t>
                        </w:del>
                      </m:r>
                    </m:e>
                  </m:d>
                </m:e>
                <m:sup>
                  <m:r>
                    <w:del w:id="1423" w:author="Nosofsky, Robert M." w:date="2020-06-11T12:45:00Z">
                      <w:rPr>
                        <w:rFonts w:ascii="Cambria Math" w:hAnsi="Cambria Math" w:cs="Times New Roman"/>
                        <w:sz w:val="24"/>
                        <w:szCs w:val="24"/>
                      </w:rPr>
                      <m:t>γ</m:t>
                    </w:del>
                  </m:r>
                </m:sup>
              </m:sSup>
            </m:num>
            <m:den>
              <m:sSup>
                <m:sSupPr>
                  <m:ctrlPr>
                    <w:del w:id="1424" w:author="Nosofsky, Robert M." w:date="2020-06-11T12:45:00Z">
                      <w:rPr>
                        <w:rFonts w:ascii="Cambria Math" w:hAnsi="Cambria Math" w:cs="Times New Roman"/>
                        <w:i/>
                        <w:sz w:val="24"/>
                        <w:szCs w:val="24"/>
                      </w:rPr>
                    </w:del>
                  </m:ctrlPr>
                </m:sSupPr>
                <m:e>
                  <m:d>
                    <m:dPr>
                      <m:ctrlPr>
                        <w:del w:id="1425" w:author="Nosofsky, Robert M." w:date="2020-06-11T12:45:00Z">
                          <w:rPr>
                            <w:rFonts w:ascii="Cambria Math" w:hAnsi="Cambria Math" w:cs="Times New Roman"/>
                            <w:i/>
                            <w:sz w:val="24"/>
                            <w:szCs w:val="24"/>
                          </w:rPr>
                        </w:del>
                      </m:ctrlPr>
                    </m:dPr>
                    <m:e>
                      <m:nary>
                        <m:naryPr>
                          <m:chr m:val="∑"/>
                          <m:limLoc m:val="undOvr"/>
                          <m:subHide m:val="1"/>
                          <m:supHide m:val="1"/>
                          <m:ctrlPr>
                            <w:del w:id="1426" w:author="Nosofsky, Robert M." w:date="2020-06-11T12:45:00Z">
                              <w:rPr>
                                <w:rFonts w:ascii="Cambria Math" w:hAnsi="Cambria Math" w:cs="Times New Roman"/>
                                <w:i/>
                                <w:sz w:val="24"/>
                                <w:szCs w:val="24"/>
                              </w:rPr>
                            </w:del>
                          </m:ctrlPr>
                        </m:naryPr>
                        <m:sub/>
                        <m:sup/>
                        <m:e>
                          <m:r>
                            <w:del w:id="1427" w:author="Nosofsky, Robert M." w:date="2020-06-11T12:45:00Z">
                              <w:rPr>
                                <w:rFonts w:ascii="Cambria Math" w:hAnsi="Cambria Math" w:cs="Times New Roman"/>
                                <w:sz w:val="24"/>
                                <w:szCs w:val="24"/>
                              </w:rPr>
                              <m:t>S</m:t>
                            </w:del>
                          </m:r>
                          <m:d>
                            <m:dPr>
                              <m:ctrlPr>
                                <w:del w:id="1428" w:author="Nosofsky, Robert M." w:date="2020-06-11T12:45:00Z">
                                  <w:rPr>
                                    <w:rFonts w:ascii="Cambria Math" w:hAnsi="Cambria Math" w:cs="Times New Roman"/>
                                    <w:i/>
                                    <w:sz w:val="24"/>
                                    <w:szCs w:val="24"/>
                                  </w:rPr>
                                </w:del>
                              </m:ctrlPr>
                            </m:dPr>
                            <m:e>
                              <m:r>
                                <w:del w:id="1429" w:author="Nosofsky, Robert M." w:date="2020-06-11T12:45:00Z">
                                  <w:rPr>
                                    <w:rFonts w:ascii="Cambria Math" w:hAnsi="Cambria Math" w:cs="Times New Roman"/>
                                    <w:sz w:val="24"/>
                                    <w:szCs w:val="24"/>
                                  </w:rPr>
                                  <m:t>i,  a</m:t>
                                </w:del>
                              </m:r>
                            </m:e>
                          </m:d>
                          <m:r>
                            <w:del w:id="1430" w:author="Nosofsky, Robert M." w:date="2020-06-11T12:45:00Z">
                              <w:rPr>
                                <w:rFonts w:ascii="Cambria Math" w:hAnsi="Cambria Math" w:cs="Times New Roman"/>
                                <w:sz w:val="24"/>
                                <w:szCs w:val="24"/>
                              </w:rPr>
                              <m:t xml:space="preserve">+ </m:t>
                            </w:del>
                          </m:r>
                        </m:e>
                      </m:nary>
                      <m:r>
                        <w:del w:id="1431" w:author="Nosofsky, Robert M." w:date="2020-06-11T12:45:00Z">
                          <w:rPr>
                            <w:rFonts w:ascii="Cambria Math" w:hAnsi="Cambria Math" w:cs="Times New Roman"/>
                            <w:sz w:val="24"/>
                            <w:szCs w:val="24"/>
                          </w:rPr>
                          <m:t>β</m:t>
                        </w:del>
                      </m:r>
                    </m:e>
                  </m:d>
                </m:e>
                <m:sup>
                  <m:r>
                    <w:del w:id="1432" w:author="Nosofsky, Robert M." w:date="2020-06-11T12:45:00Z">
                      <w:rPr>
                        <w:rFonts w:ascii="Cambria Math" w:hAnsi="Cambria Math" w:cs="Times New Roman"/>
                        <w:sz w:val="24"/>
                        <w:szCs w:val="24"/>
                      </w:rPr>
                      <m:t>γ</m:t>
                    </w:del>
                  </m:r>
                </m:sup>
              </m:sSup>
              <m:r>
                <w:del w:id="1433" w:author="Nosofsky, Robert M." w:date="2020-06-11T12:45:00Z">
                  <w:rPr>
                    <w:rFonts w:ascii="Cambria Math" w:hAnsi="Cambria Math" w:cs="Times New Roman"/>
                    <w:sz w:val="24"/>
                    <w:szCs w:val="24"/>
                  </w:rPr>
                  <m:t xml:space="preserve">+ </m:t>
                </w:del>
              </m:r>
              <m:sSup>
                <m:sSupPr>
                  <m:ctrlPr>
                    <w:del w:id="1434" w:author="Nosofsky, Robert M." w:date="2020-06-11T12:45:00Z">
                      <w:rPr>
                        <w:rFonts w:ascii="Cambria Math" w:hAnsi="Cambria Math" w:cs="Times New Roman"/>
                        <w:i/>
                        <w:sz w:val="24"/>
                        <w:szCs w:val="24"/>
                      </w:rPr>
                    </w:del>
                  </m:ctrlPr>
                </m:sSupPr>
                <m:e>
                  <m:d>
                    <m:dPr>
                      <m:ctrlPr>
                        <w:del w:id="1435" w:author="Nosofsky, Robert M." w:date="2020-06-11T12:45:00Z">
                          <w:rPr>
                            <w:rFonts w:ascii="Cambria Math" w:hAnsi="Cambria Math" w:cs="Times New Roman"/>
                            <w:i/>
                            <w:sz w:val="24"/>
                            <w:szCs w:val="24"/>
                          </w:rPr>
                        </w:del>
                      </m:ctrlPr>
                    </m:dPr>
                    <m:e>
                      <m:nary>
                        <m:naryPr>
                          <m:chr m:val="∑"/>
                          <m:limLoc m:val="undOvr"/>
                          <m:subHide m:val="1"/>
                          <m:supHide m:val="1"/>
                          <m:ctrlPr>
                            <w:del w:id="1436" w:author="Nosofsky, Robert M." w:date="2020-06-11T12:45:00Z">
                              <w:rPr>
                                <w:rFonts w:ascii="Cambria Math" w:hAnsi="Cambria Math" w:cs="Times New Roman"/>
                                <w:i/>
                                <w:sz w:val="24"/>
                                <w:szCs w:val="24"/>
                              </w:rPr>
                            </w:del>
                          </m:ctrlPr>
                        </m:naryPr>
                        <m:sub/>
                        <m:sup/>
                        <m:e>
                          <m:r>
                            <w:del w:id="1437" w:author="Nosofsky, Robert M." w:date="2020-06-11T12:45:00Z">
                              <w:rPr>
                                <w:rFonts w:ascii="Cambria Math" w:hAnsi="Cambria Math" w:cs="Times New Roman"/>
                                <w:sz w:val="24"/>
                                <w:szCs w:val="24"/>
                              </w:rPr>
                              <m:t>S</m:t>
                            </w:del>
                          </m:r>
                          <m:d>
                            <m:dPr>
                              <m:ctrlPr>
                                <w:del w:id="1438" w:author="Nosofsky, Robert M." w:date="2020-06-11T12:45:00Z">
                                  <w:rPr>
                                    <w:rFonts w:ascii="Cambria Math" w:hAnsi="Cambria Math" w:cs="Times New Roman"/>
                                    <w:i/>
                                    <w:sz w:val="24"/>
                                    <w:szCs w:val="24"/>
                                  </w:rPr>
                                </w:del>
                              </m:ctrlPr>
                            </m:dPr>
                            <m:e>
                              <m:r>
                                <w:del w:id="1439" w:author="Nosofsky, Robert M." w:date="2020-06-11T12:45:00Z">
                                  <w:rPr>
                                    <w:rFonts w:ascii="Cambria Math" w:hAnsi="Cambria Math" w:cs="Times New Roman"/>
                                    <w:sz w:val="24"/>
                                    <w:szCs w:val="24"/>
                                  </w:rPr>
                                  <m:t>i,  b</m:t>
                                </w:del>
                              </m:r>
                            </m:e>
                          </m:d>
                          <m:r>
                            <w:del w:id="1440" w:author="Nosofsky, Robert M." w:date="2020-06-11T12:45:00Z">
                              <w:rPr>
                                <w:rFonts w:ascii="Cambria Math" w:hAnsi="Cambria Math" w:cs="Times New Roman"/>
                                <w:sz w:val="24"/>
                                <w:szCs w:val="24"/>
                              </w:rPr>
                              <m:t xml:space="preserve">+ </m:t>
                            </w:del>
                          </m:r>
                        </m:e>
                      </m:nary>
                      <m:r>
                        <w:del w:id="1441" w:author="Nosofsky, Robert M." w:date="2020-06-11T12:45:00Z">
                          <w:rPr>
                            <w:rFonts w:ascii="Cambria Math" w:hAnsi="Cambria Math" w:cs="Times New Roman"/>
                            <w:sz w:val="24"/>
                            <w:szCs w:val="24"/>
                          </w:rPr>
                          <m:t>β</m:t>
                        </w:del>
                      </m:r>
                    </m:e>
                  </m:d>
                </m:e>
                <m:sup>
                  <m:r>
                    <w:del w:id="1442" w:author="Nosofsky, Robert M." w:date="2020-06-11T12:45:00Z">
                      <w:rPr>
                        <w:rFonts w:ascii="Cambria Math" w:hAnsi="Cambria Math" w:cs="Times New Roman"/>
                        <w:sz w:val="24"/>
                        <w:szCs w:val="24"/>
                      </w:rPr>
                      <m:t>γ</m:t>
                    </w:del>
                  </m:r>
                </m:sup>
              </m:sSup>
              <m:r>
                <w:del w:id="1443" w:author="Nosofsky, Robert M." w:date="2020-06-11T12:45:00Z">
                  <w:rPr>
                    <w:rFonts w:ascii="Cambria Math" w:hAnsi="Cambria Math" w:cs="Times New Roman"/>
                    <w:sz w:val="24"/>
                    <w:szCs w:val="24"/>
                  </w:rPr>
                  <m:t xml:space="preserve">+ </m:t>
                </w:del>
              </m:r>
              <m:sSup>
                <m:sSupPr>
                  <m:ctrlPr>
                    <w:del w:id="1444" w:author="Nosofsky, Robert M." w:date="2020-06-11T12:45:00Z">
                      <w:rPr>
                        <w:rFonts w:ascii="Cambria Math" w:hAnsi="Cambria Math" w:cs="Times New Roman"/>
                        <w:i/>
                        <w:sz w:val="24"/>
                        <w:szCs w:val="24"/>
                      </w:rPr>
                    </w:del>
                  </m:ctrlPr>
                </m:sSupPr>
                <m:e>
                  <m:d>
                    <m:dPr>
                      <m:ctrlPr>
                        <w:del w:id="1445" w:author="Nosofsky, Robert M." w:date="2020-06-11T12:45:00Z">
                          <w:rPr>
                            <w:rFonts w:ascii="Cambria Math" w:hAnsi="Cambria Math" w:cs="Times New Roman"/>
                            <w:i/>
                            <w:sz w:val="24"/>
                            <w:szCs w:val="24"/>
                          </w:rPr>
                        </w:del>
                      </m:ctrlPr>
                    </m:dPr>
                    <m:e>
                      <m:nary>
                        <m:naryPr>
                          <m:chr m:val="∑"/>
                          <m:limLoc m:val="undOvr"/>
                          <m:subHide m:val="1"/>
                          <m:supHide m:val="1"/>
                          <m:ctrlPr>
                            <w:del w:id="1446" w:author="Nosofsky, Robert M." w:date="2020-06-11T12:45:00Z">
                              <w:rPr>
                                <w:rFonts w:ascii="Cambria Math" w:hAnsi="Cambria Math" w:cs="Times New Roman"/>
                                <w:i/>
                                <w:sz w:val="24"/>
                                <w:szCs w:val="24"/>
                              </w:rPr>
                            </w:del>
                          </m:ctrlPr>
                        </m:naryPr>
                        <m:sub/>
                        <m:sup/>
                        <m:e>
                          <m:r>
                            <w:del w:id="1447" w:author="Nosofsky, Robert M." w:date="2020-06-11T12:45:00Z">
                              <w:rPr>
                                <w:rFonts w:ascii="Cambria Math" w:hAnsi="Cambria Math" w:cs="Times New Roman"/>
                                <w:sz w:val="24"/>
                                <w:szCs w:val="24"/>
                              </w:rPr>
                              <m:t>S</m:t>
                            </w:del>
                          </m:r>
                          <m:d>
                            <m:dPr>
                              <m:ctrlPr>
                                <w:del w:id="1448" w:author="Nosofsky, Robert M." w:date="2020-06-11T12:45:00Z">
                                  <w:rPr>
                                    <w:rFonts w:ascii="Cambria Math" w:hAnsi="Cambria Math" w:cs="Times New Roman"/>
                                    <w:i/>
                                    <w:sz w:val="24"/>
                                    <w:szCs w:val="24"/>
                                  </w:rPr>
                                </w:del>
                              </m:ctrlPr>
                            </m:dPr>
                            <m:e>
                              <m:r>
                                <w:del w:id="1449" w:author="Nosofsky, Robert M." w:date="2020-06-11T12:45:00Z">
                                  <w:rPr>
                                    <w:rFonts w:ascii="Cambria Math" w:hAnsi="Cambria Math" w:cs="Times New Roman"/>
                                    <w:sz w:val="24"/>
                                    <w:szCs w:val="24"/>
                                  </w:rPr>
                                  <m:t>i,  c</m:t>
                                </w:del>
                              </m:r>
                            </m:e>
                          </m:d>
                          <m:r>
                            <w:del w:id="1450" w:author="Nosofsky, Robert M." w:date="2020-06-11T12:45:00Z">
                              <w:rPr>
                                <w:rFonts w:ascii="Cambria Math" w:hAnsi="Cambria Math" w:cs="Times New Roman"/>
                                <w:sz w:val="24"/>
                                <w:szCs w:val="24"/>
                              </w:rPr>
                              <m:t xml:space="preserve">+ </m:t>
                            </w:del>
                          </m:r>
                        </m:e>
                      </m:nary>
                      <m:r>
                        <w:del w:id="1451" w:author="Nosofsky, Robert M." w:date="2020-06-11T12:45:00Z">
                          <w:rPr>
                            <w:rFonts w:ascii="Cambria Math" w:hAnsi="Cambria Math" w:cs="Times New Roman"/>
                            <w:sz w:val="24"/>
                            <w:szCs w:val="24"/>
                          </w:rPr>
                          <m:t>β</m:t>
                        </w:del>
                      </m:r>
                    </m:e>
                  </m:d>
                </m:e>
                <m:sup>
                  <m:r>
                    <w:del w:id="1452" w:author="Nosofsky, Robert M." w:date="2020-06-11T12:45:00Z">
                      <w:rPr>
                        <w:rFonts w:ascii="Cambria Math" w:hAnsi="Cambria Math" w:cs="Times New Roman"/>
                        <w:sz w:val="24"/>
                        <w:szCs w:val="24"/>
                      </w:rPr>
                      <m:t>γ</m:t>
                    </w:del>
                  </m:r>
                </m:sup>
              </m:sSup>
              <m:r>
                <w:del w:id="1453" w:author="Nosofsky, Robert M." w:date="2020-06-11T12:45:00Z">
                  <w:rPr>
                    <w:rFonts w:ascii="Cambria Math" w:hAnsi="Cambria Math" w:cs="Times New Roman"/>
                    <w:sz w:val="24"/>
                    <w:szCs w:val="24"/>
                  </w:rPr>
                  <m:t xml:space="preserve"> </m:t>
                </w:del>
              </m:r>
            </m:den>
          </m:f>
          <m:r>
            <w:del w:id="1454" w:author="Nosofsky, Robert M." w:date="2020-06-11T12:45:00Z">
              <w:rPr>
                <w:rFonts w:ascii="Cambria Math" w:hAnsi="Cambria Math" w:cs="Times New Roman"/>
                <w:sz w:val="24"/>
                <w:szCs w:val="24"/>
              </w:rPr>
              <m:t xml:space="preserve">                       (4)</m:t>
            </w:del>
          </m:r>
        </m:oMath>
      </m:oMathPara>
    </w:p>
    <w:p w14:paraId="6996F321" w14:textId="6F819595" w:rsidR="006C6FDF" w:rsidRPr="00C16167" w:rsidDel="005B5464" w:rsidRDefault="006C6FDF" w:rsidP="00C16167">
      <w:pPr>
        <w:pStyle w:val="NormalWeb"/>
        <w:spacing w:before="0" w:beforeAutospacing="0" w:after="0" w:afterAutospacing="0"/>
        <w:jc w:val="both"/>
        <w:rPr>
          <w:del w:id="1455" w:author="Nosofsky, Robert M." w:date="2020-06-11T12:45:00Z"/>
          <w:rFonts w:eastAsiaTheme="minorEastAsia"/>
          <w:color w:val="000000"/>
        </w:rPr>
      </w:pPr>
    </w:p>
    <w:p w14:paraId="5EFA2D0D" w14:textId="54EECC60" w:rsidR="006C6FDF" w:rsidRPr="00C16167" w:rsidDel="005B5464" w:rsidRDefault="00E00434" w:rsidP="00C16167">
      <w:pPr>
        <w:pStyle w:val="NormalWeb"/>
        <w:spacing w:before="0" w:beforeAutospacing="0" w:after="0" w:afterAutospacing="0"/>
        <w:jc w:val="both"/>
        <w:rPr>
          <w:del w:id="1456" w:author="Nosofsky, Robert M." w:date="2020-06-11T12:45:00Z"/>
          <w:rFonts w:eastAsiaTheme="minorEastAsia"/>
          <w:color w:val="000000"/>
        </w:rPr>
      </w:pPr>
      <w:del w:id="1457" w:author="Nosofsky, Robert M." w:date="2020-06-11T12:45:00Z">
        <w:r w:rsidRPr="00C16167" w:rsidDel="005B5464">
          <w:rPr>
            <w:rFonts w:eastAsiaTheme="minorEastAsia"/>
            <w:color w:val="000000"/>
          </w:rPr>
          <w:delText>In both REP and NREP conditions, the summed similarities from any novel pattern to each category can be estimated by equations (</w:delText>
        </w:r>
        <w:r w:rsidR="00FD25DB" w:rsidDel="005B5464">
          <w:rPr>
            <w:rFonts w:eastAsiaTheme="minorEastAsia"/>
            <w:color w:val="000000"/>
          </w:rPr>
          <w:delText>2</w:delText>
        </w:r>
        <w:r w:rsidRPr="00C16167" w:rsidDel="005B5464">
          <w:rPr>
            <w:rFonts w:eastAsiaTheme="minorEastAsia"/>
            <w:color w:val="000000"/>
          </w:rPr>
          <w:delText>) and (</w:delText>
        </w:r>
        <w:r w:rsidR="00FD25DB" w:rsidDel="005B5464">
          <w:rPr>
            <w:rFonts w:eastAsiaTheme="minorEastAsia"/>
            <w:color w:val="000000"/>
          </w:rPr>
          <w:delText>3</w:delText>
        </w:r>
        <w:r w:rsidRPr="00C16167" w:rsidDel="005B5464">
          <w:rPr>
            <w:rFonts w:eastAsiaTheme="minorEastAsia"/>
            <w:color w:val="000000"/>
          </w:rPr>
          <w:delText xml:space="preserve">-2). The classification accuracy is primarily determined by the proportion of the summed similarity to all three categories constituted by category A. As shown before, regardless of the item types,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r>
                <w:rPr>
                  <w:rFonts w:ascii="Cambria Math" w:hAnsi="Cambria Math"/>
                </w:rPr>
                <m:t xml:space="preserve"> </m:t>
              </m:r>
            </m:e>
          </m:nary>
        </m:oMath>
        <w:r w:rsidR="009A6340" w:rsidRPr="00C16167" w:rsidDel="005B5464">
          <w:rPr>
            <w:rFonts w:eastAsiaTheme="minorEastAsia"/>
          </w:rPr>
          <w:delText xml:space="preserve"> and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r>
                <w:rPr>
                  <w:rFonts w:ascii="Cambria Math" w:hAnsi="Cambria Math"/>
                </w:rPr>
                <m:t xml:space="preserve"> </m:t>
              </m:r>
            </m:e>
          </m:nary>
        </m:oMath>
        <w:r w:rsidR="009A6340" w:rsidRPr="00C16167" w:rsidDel="005B5464">
          <w:rPr>
            <w:rFonts w:eastAsiaTheme="minorEastAsia"/>
          </w:rPr>
          <w:delText xml:space="preserve"> </w:delText>
        </w:r>
        <w:r w:rsidRPr="00C16167" w:rsidDel="005B5464">
          <w:rPr>
            <w:rFonts w:eastAsiaTheme="minorEastAsia"/>
          </w:rPr>
          <w:delText xml:space="preserve"> are </w:delText>
        </w:r>
        <w:r w:rsidR="009A6340" w:rsidRPr="00C16167" w:rsidDel="005B5464">
          <w:rPr>
            <w:rFonts w:eastAsiaTheme="minorEastAsia"/>
          </w:rPr>
          <w:delText>much smaller than</w:delText>
        </w:r>
        <w:r w:rsidR="00674B72" w:rsidRPr="00C16167" w:rsidDel="005B5464">
          <w:rPr>
            <w:rFonts w:eastAsiaTheme="minorEastAsia"/>
          </w:rPr>
          <w:delText xml:space="preserve">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r>
                <w:rPr>
                  <w:rFonts w:ascii="Cambria Math" w:hAnsi="Cambria Math"/>
                </w:rPr>
                <m:t xml:space="preserve"> </m:t>
              </m:r>
            </m:e>
          </m:nary>
        </m:oMath>
        <w:r w:rsidR="00FB44B8" w:rsidRPr="00C16167" w:rsidDel="005B5464">
          <w:rPr>
            <w:rFonts w:eastAsiaTheme="minorEastAsia"/>
          </w:rPr>
          <w:delText>, so the classification accuracy is generally very high. Although the summed similarity to category A can be expressed by the same equation (</w:delText>
        </w:r>
        <w:r w:rsidR="00FD25DB" w:rsidDel="005B5464">
          <w:rPr>
            <w:rFonts w:eastAsiaTheme="minorEastAsia"/>
          </w:rPr>
          <w:delText>3</w:delText>
        </w:r>
        <w:r w:rsidR="00FB44B8" w:rsidRPr="00C16167" w:rsidDel="005B5464">
          <w:rPr>
            <w:rFonts w:eastAsiaTheme="minorEastAsia"/>
          </w:rPr>
          <w:delText xml:space="preserve">-2) in both conditions, </w:delText>
        </w:r>
        <m:oMath>
          <m:sSub>
            <m:sSubPr>
              <m:ctrlPr>
                <w:rPr>
                  <w:rFonts w:ascii="Cambria Math" w:hAnsi="Cambria Math"/>
                  <w:i/>
                </w:rPr>
              </m:ctrlPr>
            </m:sSubPr>
            <m:e>
              <m:r>
                <w:rPr>
                  <w:rFonts w:ascii="Cambria Math" w:hAnsi="Cambria Math"/>
                </w:rPr>
                <m:t>S</m:t>
              </m:r>
            </m:e>
            <m:sub>
              <m:r>
                <w:rPr>
                  <w:rFonts w:ascii="Cambria Math" w:hAnsi="Cambria Math"/>
                </w:rPr>
                <m:t>w</m:t>
              </m:r>
            </m:sub>
          </m:sSub>
        </m:oMath>
        <w:r w:rsidR="009879D2" w:rsidRPr="00C16167" w:rsidDel="005B5464">
          <w:rPr>
            <w:rFonts w:eastAsiaTheme="minorEastAsia"/>
          </w:rPr>
          <w:delText xml:space="preserve"> is higher in the NREP condition than the REP condition, so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n, a</m:t>
                  </m:r>
                </m:e>
              </m:d>
            </m:e>
          </m:nary>
        </m:oMath>
        <w:r w:rsidR="00575CCD" w:rsidRPr="00C16167" w:rsidDel="005B5464">
          <w:rPr>
            <w:rFonts w:eastAsiaTheme="minorEastAsia"/>
          </w:rPr>
          <w:delText xml:space="preserve"> </w:delText>
        </w:r>
        <w:r w:rsidR="009879D2" w:rsidRPr="00C16167" w:rsidDel="005B5464">
          <w:rPr>
            <w:rFonts w:eastAsiaTheme="minorEastAsia"/>
          </w:rPr>
          <w:delText xml:space="preserve">thus the classification accuracy is higher in the NREP condition. </w:delText>
        </w:r>
      </w:del>
    </w:p>
    <w:p w14:paraId="3E9F336C" w14:textId="68237303" w:rsidR="00723842" w:rsidRPr="00C16167" w:rsidDel="005B5464" w:rsidRDefault="00723842" w:rsidP="00C16167">
      <w:pPr>
        <w:pStyle w:val="NormalWeb"/>
        <w:spacing w:before="0" w:beforeAutospacing="0" w:after="0" w:afterAutospacing="0"/>
        <w:jc w:val="both"/>
        <w:rPr>
          <w:del w:id="1458" w:author="Nosofsky, Robert M." w:date="2020-06-11T12:45:00Z"/>
          <w:rFonts w:eastAsiaTheme="minorEastAsia"/>
          <w:color w:val="000000"/>
        </w:rPr>
      </w:pPr>
    </w:p>
    <w:p w14:paraId="7C849F0E" w14:textId="2FDC08A1" w:rsidR="00F2063F" w:rsidRPr="00C16167" w:rsidDel="005B5464" w:rsidRDefault="00456A1D" w:rsidP="00C16167">
      <w:pPr>
        <w:spacing w:line="240" w:lineRule="auto"/>
        <w:contextualSpacing/>
        <w:jc w:val="both"/>
        <w:rPr>
          <w:del w:id="1459" w:author="Nosofsky, Robert M." w:date="2020-06-11T12:45:00Z"/>
          <w:rFonts w:ascii="Times New Roman" w:hAnsi="Times New Roman" w:cs="Times New Roman"/>
          <w:sz w:val="24"/>
          <w:szCs w:val="24"/>
        </w:rPr>
      </w:pPr>
      <w:del w:id="1460" w:author="Nosofsky, Robert M." w:date="2020-06-11T12:45:00Z">
        <w:r w:rsidRPr="00C16167" w:rsidDel="005B5464">
          <w:rPr>
            <w:rFonts w:ascii="Times New Roman" w:hAnsi="Times New Roman" w:cs="Times New Roman"/>
            <w:color w:val="000000"/>
            <w:sz w:val="24"/>
            <w:szCs w:val="24"/>
          </w:rPr>
          <w:delText xml:space="preserve">To capture the subtle effect of category density on </w:delTex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w</m:t>
              </m:r>
            </m:sub>
          </m:sSub>
        </m:oMath>
        <w:r w:rsidRPr="00C16167" w:rsidDel="005B5464">
          <w:rPr>
            <w:rFonts w:ascii="Times New Roman" w:hAnsi="Times New Roman" w:cs="Times New Roman"/>
            <w:sz w:val="24"/>
            <w:szCs w:val="24"/>
          </w:rPr>
          <w:delText xml:space="preserve">, we </w:delText>
        </w:r>
        <w:r w:rsidR="002578D7" w:rsidRPr="00C16167" w:rsidDel="005B5464">
          <w:rPr>
            <w:rFonts w:ascii="Times New Roman" w:hAnsi="Times New Roman" w:cs="Times New Roman"/>
            <w:sz w:val="24"/>
            <w:szCs w:val="24"/>
          </w:rPr>
          <w:delText xml:space="preserve">represent dot patterns as points in a six-dimensional feature space and compute pairwise similarities from Euclidean distances between the points. </w:delText>
        </w:r>
        <w:r w:rsidR="000166FC" w:rsidRPr="00C16167" w:rsidDel="005B5464">
          <w:rPr>
            <w:rFonts w:ascii="Times New Roman" w:hAnsi="Times New Roman" w:cs="Times New Roman"/>
            <w:sz w:val="24"/>
            <w:szCs w:val="24"/>
          </w:rPr>
          <w:delText xml:space="preserve">According to an MDS analysis of the similarity ratings of dot patterns (Shin &amp; Nosofsky, 1992), six psychological dimensions can well account for variability in the perceived similarity among dot patterns. The six-coordinates of the prototypes, various distortions and foils </w:delText>
        </w:r>
        <w:r w:rsidR="00F2063F" w:rsidRPr="00C16167" w:rsidDel="005B5464">
          <w:rPr>
            <w:rFonts w:ascii="Times New Roman" w:hAnsi="Times New Roman" w:cs="Times New Roman"/>
            <w:sz w:val="24"/>
            <w:szCs w:val="24"/>
          </w:rPr>
          <w:delText>are</w:delText>
        </w:r>
        <w:r w:rsidR="000166FC" w:rsidRPr="00C16167" w:rsidDel="005B5464">
          <w:rPr>
            <w:rFonts w:ascii="Times New Roman" w:hAnsi="Times New Roman" w:cs="Times New Roman"/>
            <w:sz w:val="24"/>
            <w:szCs w:val="24"/>
          </w:rPr>
          <w:delText xml:space="preserve"> </w:delText>
        </w:r>
        <w:r w:rsidR="00097B67" w:rsidRPr="00C16167" w:rsidDel="005B5464">
          <w:rPr>
            <w:rFonts w:ascii="Times New Roman" w:hAnsi="Times New Roman" w:cs="Times New Roman"/>
            <w:sz w:val="24"/>
            <w:szCs w:val="24"/>
          </w:rPr>
          <w:delText>randomly generated</w:delText>
        </w:r>
        <w:r w:rsidR="000166FC" w:rsidRPr="00C16167" w:rsidDel="005B5464">
          <w:rPr>
            <w:rFonts w:ascii="Times New Roman" w:hAnsi="Times New Roman" w:cs="Times New Roman"/>
            <w:sz w:val="24"/>
            <w:szCs w:val="24"/>
          </w:rPr>
          <w:delText xml:space="preserve"> in a way analogous to the statistical-distortion procedure </w:delText>
        </w:r>
        <w:r w:rsidR="00097B67" w:rsidRPr="00C16167" w:rsidDel="005B5464">
          <w:rPr>
            <w:rFonts w:ascii="Times New Roman" w:hAnsi="Times New Roman" w:cs="Times New Roman"/>
            <w:sz w:val="24"/>
            <w:szCs w:val="24"/>
          </w:rPr>
          <w:delText xml:space="preserve">used to generate the dot patterns. Two freely varying parameters </w:delText>
        </w:r>
        <w:r w:rsidR="00F2063F" w:rsidRPr="00C16167" w:rsidDel="005B5464">
          <w:rPr>
            <w:rFonts w:ascii="Times New Roman" w:hAnsi="Times New Roman" w:cs="Times New Roman"/>
            <w:sz w:val="24"/>
            <w:szCs w:val="24"/>
          </w:rPr>
          <w:delText>are</w:delText>
        </w:r>
        <w:r w:rsidR="00097B67" w:rsidRPr="00C16167" w:rsidDel="005B5464">
          <w:rPr>
            <w:rFonts w:ascii="Times New Roman" w:hAnsi="Times New Roman" w:cs="Times New Roman"/>
            <w:sz w:val="24"/>
            <w:szCs w:val="24"/>
          </w:rPr>
          <w:delText xml:space="preserve"> adopted in generating dot patterns. A “within” parameter is multiplied by distortion distances to generate various distortions from the prototype, and a “between” parameter defines the </w:delText>
        </w:r>
        <w:r w:rsidR="00267F38" w:rsidRPr="00C16167" w:rsidDel="005B5464">
          <w:rPr>
            <w:rFonts w:ascii="Times New Roman" w:hAnsi="Times New Roman" w:cs="Times New Roman"/>
            <w:sz w:val="24"/>
            <w:szCs w:val="24"/>
          </w:rPr>
          <w:delText xml:space="preserve">maximum distance between any two prototypes on each dimension. </w:delText>
        </w:r>
        <w:r w:rsidR="00F2063F" w:rsidRPr="00C16167" w:rsidDel="005B5464">
          <w:rPr>
            <w:rFonts w:ascii="Times New Roman" w:hAnsi="Times New Roman" w:cs="Times New Roman"/>
            <w:sz w:val="24"/>
            <w:szCs w:val="24"/>
          </w:rPr>
          <w:delText>The psychological distance between two dot patterns i and j can be expressed by equation (</w:delText>
        </w:r>
        <w:r w:rsidR="00FD25DB" w:rsidDel="005B5464">
          <w:rPr>
            <w:rFonts w:ascii="Times New Roman" w:hAnsi="Times New Roman" w:cs="Times New Roman"/>
            <w:sz w:val="24"/>
            <w:szCs w:val="24"/>
          </w:rPr>
          <w:delText>5</w:delText>
        </w:r>
        <w:r w:rsidR="00F2063F" w:rsidRPr="00C16167" w:rsidDel="005B5464">
          <w:rPr>
            <w:rFonts w:ascii="Times New Roman" w:hAnsi="Times New Roman" w:cs="Times New Roman"/>
            <w:sz w:val="24"/>
            <w:szCs w:val="24"/>
          </w:rPr>
          <w:delText xml:space="preserve">). </w:delText>
        </w:r>
      </w:del>
    </w:p>
    <w:p w14:paraId="06D6E0B6" w14:textId="4A88F871" w:rsidR="00F2063F" w:rsidRPr="00C16167" w:rsidDel="005B5464" w:rsidRDefault="00F2063F" w:rsidP="00C16167">
      <w:pPr>
        <w:spacing w:line="240" w:lineRule="auto"/>
        <w:contextualSpacing/>
        <w:jc w:val="both"/>
        <w:rPr>
          <w:del w:id="1461" w:author="Nosofsky, Robert M." w:date="2020-06-11T12:45:00Z"/>
          <w:rFonts w:ascii="Times New Roman" w:hAnsi="Times New Roman" w:cs="Times New Roman"/>
          <w:sz w:val="24"/>
          <w:szCs w:val="24"/>
        </w:rPr>
      </w:pPr>
      <w:del w:id="1462" w:author="Nosofsky, Robert M." w:date="2020-06-11T12:45:00Z">
        <w:r w:rsidRPr="00C16167" w:rsidDel="005B5464">
          <w:rPr>
            <w:rFonts w:ascii="Times New Roman" w:hAnsi="Times New Roman" w:cs="Times New Roman"/>
            <w:sz w:val="24"/>
            <w:szCs w:val="24"/>
          </w:rPr>
          <w:delText xml:space="preserve">                                                </w:delTex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nary>
                    <m:naryPr>
                      <m:chr m:val="∑"/>
                      <m:limLoc m:val="subSup"/>
                      <m:supHide m:val="1"/>
                      <m:ctrlPr>
                        <w:rPr>
                          <w:rFonts w:ascii="Cambria Math" w:hAnsi="Cambria Math" w:cs="Times New Roman"/>
                          <w:i/>
                          <w:sz w:val="24"/>
                          <w:szCs w:val="24"/>
                        </w:rPr>
                      </m:ctrlPr>
                    </m:naryPr>
                    <m:sub>
                      <m:r>
                        <w:rPr>
                          <w:rFonts w:ascii="Cambria Math" w:hAnsi="Cambria Math" w:cs="Times New Roman"/>
                          <w:sz w:val="24"/>
                          <w:szCs w:val="24"/>
                        </w:rPr>
                        <m:t>M</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m:t>
                              </m:r>
                            </m:sub>
                          </m:sSub>
                          <m:r>
                            <w:rPr>
                              <w:rFonts w:ascii="Cambria Math" w:hAnsi="Cambria Math" w:cs="Times New Roman"/>
                              <w:sz w:val="24"/>
                              <w:szCs w:val="24"/>
                            </w:rPr>
                            <m:t>)</m:t>
                          </m:r>
                        </m:e>
                        <m:sup>
                          <m:r>
                            <w:rPr>
                              <w:rFonts w:ascii="Cambria Math" w:hAnsi="Cambria Math" w:cs="Times New Roman"/>
                              <w:sz w:val="24"/>
                              <w:szCs w:val="24"/>
                            </w:rPr>
                            <m:t>2</m:t>
                          </m:r>
                        </m:sup>
                      </m:sSup>
                    </m:e>
                  </m:nary>
                </m:e>
              </m:d>
            </m:e>
            <m:sup>
              <m:r>
                <w:rPr>
                  <w:rFonts w:ascii="Cambria Math" w:hAnsi="Cambria Math" w:cs="Times New Roman"/>
                  <w:sz w:val="24"/>
                  <w:szCs w:val="24"/>
                </w:rPr>
                <m:t>1/2</m:t>
              </m:r>
            </m:sup>
          </m:sSup>
        </m:oMath>
        <w:r w:rsidRPr="00C16167" w:rsidDel="005B5464">
          <w:rPr>
            <w:rFonts w:ascii="Times New Roman" w:hAnsi="Times New Roman" w:cs="Times New Roman"/>
            <w:sz w:val="24"/>
            <w:szCs w:val="24"/>
          </w:rPr>
          <w:delText xml:space="preserve">                                      </w:delText>
        </w:r>
        <w:r w:rsidR="00FD25DB" w:rsidDel="005B5464">
          <w:rPr>
            <w:rFonts w:ascii="Times New Roman" w:hAnsi="Times New Roman" w:cs="Times New Roman"/>
            <w:sz w:val="24"/>
            <w:szCs w:val="24"/>
          </w:rPr>
          <w:delText xml:space="preserve">                           </w:delText>
        </w:r>
        <w:r w:rsidRPr="00C16167" w:rsidDel="005B5464">
          <w:rPr>
            <w:rFonts w:ascii="Times New Roman" w:hAnsi="Times New Roman" w:cs="Times New Roman"/>
            <w:sz w:val="24"/>
            <w:szCs w:val="24"/>
          </w:rPr>
          <w:delText>(</w:delText>
        </w:r>
        <w:r w:rsidR="00FD25DB" w:rsidDel="005B5464">
          <w:rPr>
            <w:rFonts w:ascii="Times New Roman" w:hAnsi="Times New Roman" w:cs="Times New Roman"/>
            <w:sz w:val="24"/>
            <w:szCs w:val="24"/>
          </w:rPr>
          <w:delText>5</w:delText>
        </w:r>
        <w:r w:rsidRPr="00C16167" w:rsidDel="005B5464">
          <w:rPr>
            <w:rFonts w:ascii="Times New Roman" w:hAnsi="Times New Roman" w:cs="Times New Roman"/>
            <w:sz w:val="24"/>
            <w:szCs w:val="24"/>
          </w:rPr>
          <w:delText>)</w:delText>
        </w:r>
      </w:del>
    </w:p>
    <w:p w14:paraId="7C776D12" w14:textId="7A70B24E" w:rsidR="00F2063F" w:rsidRPr="00C16167" w:rsidDel="005B5464" w:rsidRDefault="00F2063F" w:rsidP="00C16167">
      <w:pPr>
        <w:spacing w:line="240" w:lineRule="auto"/>
        <w:contextualSpacing/>
        <w:jc w:val="both"/>
        <w:rPr>
          <w:del w:id="1463" w:author="Nosofsky, Robert M." w:date="2020-06-11T12:45:00Z"/>
          <w:rFonts w:ascii="Times New Roman" w:hAnsi="Times New Roman" w:cs="Times New Roman"/>
          <w:sz w:val="24"/>
          <w:szCs w:val="24"/>
        </w:rPr>
      </w:pPr>
      <w:del w:id="1464" w:author="Nosofsky, Robert M." w:date="2020-06-11T12:45:00Z">
        <w:r w:rsidRPr="00C16167" w:rsidDel="005B5464">
          <w:rPr>
            <w:rFonts w:ascii="Times New Roman" w:hAnsi="Times New Roman" w:cs="Times New Roman"/>
            <w:sz w:val="24"/>
            <w:szCs w:val="24"/>
          </w:rPr>
          <w:delText xml:space="preserve">where </w:delTex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m:t>
              </m:r>
            </m:sub>
          </m:sSub>
        </m:oMath>
        <w:r w:rsidRPr="00C16167" w:rsidDel="005B5464">
          <w:rPr>
            <w:rFonts w:ascii="Times New Roman" w:hAnsi="Times New Roman" w:cs="Times New Roman"/>
            <w:sz w:val="24"/>
            <w:szCs w:val="24"/>
          </w:rPr>
          <w:delText xml:space="preserve"> represents the coordinate of </w:delText>
        </w:r>
        <w:r w:rsidR="0023544B" w:rsidRPr="00C16167" w:rsidDel="005B5464">
          <w:rPr>
            <w:rFonts w:ascii="Times New Roman" w:hAnsi="Times New Roman" w:cs="Times New Roman"/>
            <w:sz w:val="24"/>
            <w:szCs w:val="24"/>
          </w:rPr>
          <w:delText>pattern</w:delText>
        </w:r>
        <w:r w:rsidRPr="00C16167" w:rsidDel="005B5464">
          <w:rPr>
            <w:rFonts w:ascii="Times New Roman" w:hAnsi="Times New Roman" w:cs="Times New Roman"/>
            <w:sz w:val="24"/>
            <w:szCs w:val="24"/>
          </w:rPr>
          <w:delText xml:space="preserve"> i on dimension m in the six-dimensional psychological space. The similarity measure is an exponential decay function of the distance, as in equation (</w:delText>
        </w:r>
        <w:r w:rsidR="00FD25DB" w:rsidDel="005B5464">
          <w:rPr>
            <w:rFonts w:ascii="Times New Roman" w:hAnsi="Times New Roman" w:cs="Times New Roman"/>
            <w:sz w:val="24"/>
            <w:szCs w:val="24"/>
          </w:rPr>
          <w:delText>6</w:delText>
        </w:r>
        <w:r w:rsidRPr="00C16167" w:rsidDel="005B5464">
          <w:rPr>
            <w:rFonts w:ascii="Times New Roman" w:hAnsi="Times New Roman" w:cs="Times New Roman"/>
            <w:sz w:val="24"/>
            <w:szCs w:val="24"/>
          </w:rPr>
          <w:delText>)</w:delText>
        </w:r>
      </w:del>
    </w:p>
    <w:p w14:paraId="0CA04C45" w14:textId="382461FB" w:rsidR="00F2063F" w:rsidRPr="00C16167" w:rsidDel="005B5464" w:rsidRDefault="00F2063F" w:rsidP="00C16167">
      <w:pPr>
        <w:spacing w:line="240" w:lineRule="auto"/>
        <w:contextualSpacing/>
        <w:jc w:val="both"/>
        <w:rPr>
          <w:del w:id="1465" w:author="Nosofsky, Robert M." w:date="2020-06-11T12:45:00Z"/>
          <w:rFonts w:ascii="Times New Roman" w:hAnsi="Times New Roman" w:cs="Times New Roman"/>
          <w:sz w:val="24"/>
          <w:szCs w:val="24"/>
        </w:rPr>
      </w:pPr>
      <w:del w:id="1466" w:author="Nosofsky, Robert M." w:date="2020-06-11T12:45:00Z">
        <w:r w:rsidRPr="00C16167" w:rsidDel="005B5464">
          <w:rPr>
            <w:rFonts w:ascii="Times New Roman" w:hAnsi="Times New Roman" w:cs="Times New Roman"/>
            <w:sz w:val="24"/>
            <w:szCs w:val="24"/>
          </w:rPr>
          <w:delText xml:space="preserve">                                         </w:delText>
        </w:r>
        <w:r w:rsidR="0023544B" w:rsidRPr="00C16167" w:rsidDel="005B5464">
          <w:rPr>
            <w:rFonts w:ascii="Times New Roman" w:hAnsi="Times New Roman" w:cs="Times New Roman"/>
            <w:sz w:val="24"/>
            <w:szCs w:val="24"/>
          </w:rPr>
          <w:delText xml:space="preserve">    </w:delText>
        </w:r>
        <w:r w:rsidRPr="00C16167" w:rsidDel="005B5464">
          <w:rPr>
            <w:rFonts w:ascii="Times New Roman" w:hAnsi="Times New Roman" w:cs="Times New Roman"/>
            <w:sz w:val="24"/>
            <w:szCs w:val="24"/>
          </w:rPr>
          <w:delText xml:space="preserve">     </w:delTex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m:t>
              </m:r>
            </m:sub>
          </m:sSub>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ij</m:t>
                  </m:r>
                </m:sub>
              </m:sSub>
            </m:sup>
          </m:sSup>
        </m:oMath>
        <w:r w:rsidRPr="00C16167" w:rsidDel="005B5464">
          <w:rPr>
            <w:rFonts w:ascii="Times New Roman" w:hAnsi="Times New Roman" w:cs="Times New Roman"/>
            <w:sz w:val="24"/>
            <w:szCs w:val="24"/>
          </w:rPr>
          <w:delText xml:space="preserve">                                                        </w:delText>
        </w:r>
        <w:r w:rsidR="0023544B" w:rsidRPr="00C16167" w:rsidDel="005B5464">
          <w:rPr>
            <w:rFonts w:ascii="Times New Roman" w:hAnsi="Times New Roman" w:cs="Times New Roman"/>
            <w:sz w:val="24"/>
            <w:szCs w:val="24"/>
          </w:rPr>
          <w:delText xml:space="preserve">                              </w:delText>
        </w:r>
        <w:r w:rsidRPr="00C16167" w:rsidDel="005B5464">
          <w:rPr>
            <w:rFonts w:ascii="Times New Roman" w:hAnsi="Times New Roman" w:cs="Times New Roman"/>
            <w:sz w:val="24"/>
            <w:szCs w:val="24"/>
          </w:rPr>
          <w:delText>(</w:delText>
        </w:r>
        <w:r w:rsidR="00FD25DB" w:rsidDel="005B5464">
          <w:rPr>
            <w:rFonts w:ascii="Times New Roman" w:hAnsi="Times New Roman" w:cs="Times New Roman"/>
            <w:sz w:val="24"/>
            <w:szCs w:val="24"/>
          </w:rPr>
          <w:delText>6</w:delText>
        </w:r>
        <w:r w:rsidRPr="00C16167" w:rsidDel="005B5464">
          <w:rPr>
            <w:rFonts w:ascii="Times New Roman" w:hAnsi="Times New Roman" w:cs="Times New Roman"/>
            <w:sz w:val="24"/>
            <w:szCs w:val="24"/>
          </w:rPr>
          <w:delText>)</w:delText>
        </w:r>
      </w:del>
    </w:p>
    <w:p w14:paraId="7C9AA8F0" w14:textId="66CFB31F" w:rsidR="00F2063F" w:rsidRPr="00C16167" w:rsidDel="005B5464" w:rsidRDefault="00F2063F" w:rsidP="00C16167">
      <w:pPr>
        <w:spacing w:line="240" w:lineRule="auto"/>
        <w:contextualSpacing/>
        <w:jc w:val="both"/>
        <w:rPr>
          <w:del w:id="1467" w:author="Nosofsky, Robert M." w:date="2020-06-11T12:45:00Z"/>
          <w:rFonts w:ascii="Times New Roman" w:hAnsi="Times New Roman" w:cs="Times New Roman"/>
          <w:sz w:val="24"/>
          <w:szCs w:val="24"/>
        </w:rPr>
      </w:pPr>
      <w:del w:id="1468" w:author="Nosofsky, Robert M." w:date="2020-06-11T12:45:00Z">
        <w:r w:rsidRPr="00C16167" w:rsidDel="005B5464">
          <w:rPr>
            <w:rFonts w:ascii="Times New Roman" w:hAnsi="Times New Roman" w:cs="Times New Roman"/>
            <w:sz w:val="24"/>
            <w:szCs w:val="24"/>
          </w:rPr>
          <w:delText xml:space="preserve">where the sensitivity parameter c reflects subjects’ overall discriminability in the psychological space. </w:delText>
        </w:r>
      </w:del>
    </w:p>
    <w:p w14:paraId="544FF007" w14:textId="6CD9EEDA" w:rsidR="00267F38" w:rsidRPr="00C16167" w:rsidDel="005B5464" w:rsidRDefault="0023544B" w:rsidP="00C16167">
      <w:pPr>
        <w:pStyle w:val="NormalWeb"/>
        <w:spacing w:before="0" w:beforeAutospacing="0" w:after="0" w:afterAutospacing="0"/>
        <w:jc w:val="both"/>
        <w:rPr>
          <w:del w:id="1469" w:author="Nosofsky, Robert M." w:date="2020-06-11T12:45:00Z"/>
        </w:rPr>
      </w:pPr>
      <w:del w:id="1470" w:author="Nosofsky, Robert M." w:date="2020-06-11T12:45:00Z">
        <w:r w:rsidRPr="00C16167" w:rsidDel="005B5464">
          <w:delText xml:space="preserve">The transfer phases of the three experiments </w:delText>
        </w:r>
        <w:r w:rsidR="00E254A9" w:rsidRPr="00C16167" w:rsidDel="005B5464">
          <w:delText>are</w:delText>
        </w:r>
        <w:r w:rsidRPr="00C16167" w:rsidDel="005B5464">
          <w:delText xml:space="preserve"> simulated 10000 times to obtain a reliable prediction of the mean proportions across trials and subjects. In each simulation, a single point </w:delText>
        </w:r>
        <w:r w:rsidR="00E254A9" w:rsidRPr="00C16167" w:rsidDel="005B5464">
          <w:delText>is</w:delText>
        </w:r>
        <w:r w:rsidRPr="00C16167" w:rsidDel="005B5464">
          <w:delText xml:space="preserve"> generated to represent each item type of the transfer patterns</w:delText>
        </w:r>
        <w:r w:rsidR="00757932" w:rsidRPr="00C16167" w:rsidDel="005B5464">
          <w:delText>*</w:delText>
        </w:r>
        <w:r w:rsidR="00E254A9" w:rsidRPr="00C16167" w:rsidDel="005B5464">
          <w:delText>, and its similarities to old distortions are derived from equations (</w:delText>
        </w:r>
        <w:r w:rsidR="00FD25DB" w:rsidDel="005B5464">
          <w:delText>5</w:delText>
        </w:r>
        <w:r w:rsidR="00E254A9" w:rsidRPr="00C16167" w:rsidDel="005B5464">
          <w:delText>) and (</w:delText>
        </w:r>
        <w:r w:rsidR="00FD25DB" w:rsidDel="005B5464">
          <w:delText>6</w:delText>
        </w:r>
        <w:r w:rsidR="00E254A9" w:rsidRPr="00C16167" w:rsidDel="005B5464">
          <w:delText>).</w:delText>
        </w:r>
        <w:r w:rsidR="007A68AB" w:rsidRPr="00C16167" w:rsidDel="005B5464">
          <w:delText xml:space="preserve"> For each category, </w:delText>
        </w:r>
        <m:oMath>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T</m:t>
              </m:r>
            </m:sub>
          </m:sSub>
        </m:oMath>
        <w:r w:rsidR="007A68AB" w:rsidRPr="00C16167" w:rsidDel="005B5464">
          <w:delText xml:space="preserve"> (</w:delTex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7A68AB" w:rsidRPr="00C16167" w:rsidDel="005B5464">
          <w:delText xml:space="preserve"> = 15</w:delText>
        </w:r>
        <w:r w:rsidR="00D3271C" w:rsidRPr="00C16167" w:rsidDel="005B5464">
          <w:delText xml:space="preserve"> in the experiment 1</w:delText>
        </w:r>
        <w:r w:rsidR="007A68AB" w:rsidRPr="00C16167" w:rsidDel="005B5464">
          <w:delText xml:space="preserve">, </w:delTex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7A68AB" w:rsidRPr="00C16167" w:rsidDel="005B5464">
          <w:delText xml:space="preserve"> = 20</w:delText>
        </w:r>
        <w:r w:rsidR="00D3271C" w:rsidRPr="00C16167" w:rsidDel="005B5464">
          <w:delText xml:space="preserve"> in the experiments 2 and 3)</w:delText>
        </w:r>
        <w:r w:rsidR="007A68AB" w:rsidRPr="00C16167" w:rsidDel="005B5464">
          <w:delText xml:space="preserve"> different training patterns were generated in the REP condition, and 5 different training patterns, each to be repeatedly counted in each training block, were generated for each category in the NREP condition. </w:delText>
        </w:r>
        <w:r w:rsidRPr="00C16167" w:rsidDel="005B5464">
          <w:delText xml:space="preserve">The probabilities of correct response and old recognition are computed from </w:delText>
        </w:r>
        <w:r w:rsidR="00E254A9" w:rsidRPr="00C16167" w:rsidDel="005B5464">
          <w:delText>individual similarities by equations (</w:delText>
        </w:r>
        <w:r w:rsidR="00FD25DB" w:rsidDel="005B5464">
          <w:delText>4</w:delText>
        </w:r>
        <w:r w:rsidR="00E254A9" w:rsidRPr="00C16167" w:rsidDel="005B5464">
          <w:delText>) and (</w:delText>
        </w:r>
        <w:r w:rsidR="00FD25DB" w:rsidDel="005B5464">
          <w:delText>1</w:delText>
        </w:r>
        <w:r w:rsidR="00E254A9" w:rsidRPr="00C16167" w:rsidDel="005B5464">
          <w:delText xml:space="preserve">) respectively. </w:delText>
        </w:r>
        <w:r w:rsidR="008D70ED" w:rsidRPr="00C16167" w:rsidDel="005B5464">
          <w:delText>After 10000 iterations, the predicted probabilities</w:delText>
        </w:r>
        <w:r w:rsidR="007A68AB" w:rsidRPr="00C16167" w:rsidDel="005B5464">
          <w:delText xml:space="preserve"> in each experiment</w:delText>
        </w:r>
        <w:r w:rsidR="008D70ED" w:rsidRPr="00C16167" w:rsidDel="005B5464">
          <w:delText xml:space="preserve"> by learning conditions and item types were averaged across iterations.</w:delText>
        </w:r>
      </w:del>
    </w:p>
    <w:p w14:paraId="19B82BAA" w14:textId="7FAD1B1A" w:rsidR="00267F38" w:rsidRPr="00C16167" w:rsidDel="005B5464" w:rsidRDefault="00267F38" w:rsidP="00C16167">
      <w:pPr>
        <w:pStyle w:val="NormalWeb"/>
        <w:spacing w:before="0" w:beforeAutospacing="0" w:after="0" w:afterAutospacing="0"/>
        <w:jc w:val="both"/>
        <w:rPr>
          <w:del w:id="1471" w:author="Nosofsky, Robert M." w:date="2020-06-11T12:45:00Z"/>
        </w:rPr>
      </w:pPr>
    </w:p>
    <w:p w14:paraId="496FDA8B" w14:textId="16DDFBDE" w:rsidR="00267F38" w:rsidRPr="00C16167" w:rsidDel="005B5464" w:rsidRDefault="00757932" w:rsidP="00C16167">
      <w:pPr>
        <w:pStyle w:val="NormalWeb"/>
        <w:spacing w:before="0" w:beforeAutospacing="0" w:after="0" w:afterAutospacing="0"/>
        <w:jc w:val="both"/>
        <w:rPr>
          <w:del w:id="1472" w:author="Nosofsky, Robert M." w:date="2020-06-11T12:45:00Z"/>
        </w:rPr>
      </w:pPr>
      <w:del w:id="1473" w:author="Nosofsky, Robert M." w:date="2020-06-11T12:45:00Z">
        <w:r w:rsidRPr="00C16167" w:rsidDel="005B5464">
          <w:delText>*</w:delText>
        </w:r>
        <w:r w:rsidR="008D70ED" w:rsidRPr="00C16167" w:rsidDel="005B5464">
          <w:delText xml:space="preserve"> For simplicity, the transfer patterns always belong to the first category as defined in each iteration.</w:delText>
        </w:r>
        <w:r w:rsidR="007A68AB" w:rsidRPr="00C16167" w:rsidDel="005B5464">
          <w:delText xml:space="preserve"> The old distortions in the two learning conditions were separately defined as the first exemplar in the first category of the respective condition.</w:delText>
        </w:r>
      </w:del>
    </w:p>
    <w:p w14:paraId="631FF2C4" w14:textId="5D143882" w:rsidR="00267F38" w:rsidRPr="00C16167" w:rsidDel="005B5464" w:rsidRDefault="00267F38" w:rsidP="00C16167">
      <w:pPr>
        <w:pStyle w:val="NormalWeb"/>
        <w:spacing w:before="0" w:beforeAutospacing="0" w:after="0" w:afterAutospacing="0"/>
        <w:jc w:val="both"/>
        <w:rPr>
          <w:del w:id="1474" w:author="Nosofsky, Robert M." w:date="2020-06-11T12:45:00Z"/>
        </w:rPr>
      </w:pPr>
    </w:p>
    <w:p w14:paraId="5BB13519" w14:textId="1F2E20A8" w:rsidR="00267F38" w:rsidRPr="00C16167" w:rsidDel="005B5464" w:rsidRDefault="007A68AB" w:rsidP="00C16167">
      <w:pPr>
        <w:pStyle w:val="NormalWeb"/>
        <w:spacing w:before="0" w:beforeAutospacing="0" w:after="0" w:afterAutospacing="0"/>
        <w:jc w:val="both"/>
        <w:rPr>
          <w:del w:id="1475" w:author="Nosofsky, Robert M." w:date="2020-06-11T12:45:00Z"/>
          <w:color w:val="000000"/>
          <w:shd w:val="clear" w:color="auto" w:fill="FFFFFF"/>
        </w:rPr>
      </w:pPr>
      <w:del w:id="1476" w:author="Nosofsky, Robert M." w:date="2020-06-11T12:45:00Z">
        <w:r w:rsidRPr="00C16167" w:rsidDel="005B5464">
          <w:delText xml:space="preserve"> </w:delText>
        </w:r>
        <w:r w:rsidR="00224C38" w:rsidRPr="00C16167" w:rsidDel="005B5464">
          <w:delText xml:space="preserve">As can be seen from the figure 2, </w:delText>
        </w:r>
        <w:r w:rsidR="00202FA9" w:rsidRPr="00C16167" w:rsidDel="005B5464">
          <w:rPr>
            <w:color w:val="000000"/>
            <w:shd w:val="clear" w:color="auto" w:fill="FFFFFF"/>
          </w:rPr>
          <w:delText>the exemplar model</w:delText>
        </w:r>
        <w:r w:rsidR="00224C38" w:rsidRPr="00C16167" w:rsidDel="005B5464">
          <w:rPr>
            <w:color w:val="000000"/>
            <w:shd w:val="clear" w:color="auto" w:fill="FFFFFF"/>
          </w:rPr>
          <w:delText xml:space="preserve"> </w:delText>
        </w:r>
        <w:r w:rsidR="00202FA9" w:rsidRPr="00C16167" w:rsidDel="005B5464">
          <w:rPr>
            <w:color w:val="000000"/>
            <w:shd w:val="clear" w:color="auto" w:fill="FFFFFF"/>
          </w:rPr>
          <w:delText xml:space="preserve">perfectly </w:delText>
        </w:r>
        <w:r w:rsidR="00224C38" w:rsidRPr="00C16167" w:rsidDel="005B5464">
          <w:rPr>
            <w:color w:val="000000"/>
            <w:shd w:val="clear" w:color="auto" w:fill="FFFFFF"/>
          </w:rPr>
          <w:delText>predicts the ordering of classification accuracies</w:delText>
        </w:r>
        <w:r w:rsidR="00202FA9" w:rsidRPr="00C16167" w:rsidDel="005B5464">
          <w:rPr>
            <w:color w:val="000000"/>
            <w:shd w:val="clear" w:color="auto" w:fill="FFFFFF"/>
          </w:rPr>
          <w:delText xml:space="preserve"> and old r</w:delText>
        </w:r>
        <w:r w:rsidR="008314A1" w:rsidRPr="00C16167" w:rsidDel="005B5464">
          <w:rPr>
            <w:color w:val="000000"/>
            <w:shd w:val="clear" w:color="auto" w:fill="FFFFFF"/>
          </w:rPr>
          <w:delText>esponse</w:delText>
        </w:r>
        <w:r w:rsidR="00202FA9" w:rsidRPr="00C16167" w:rsidDel="005B5464">
          <w:rPr>
            <w:color w:val="000000"/>
            <w:shd w:val="clear" w:color="auto" w:fill="FFFFFF"/>
          </w:rPr>
          <w:delText xml:space="preserve"> probabilities</w:delText>
        </w:r>
        <w:r w:rsidR="00224C38" w:rsidRPr="00C16167" w:rsidDel="005B5464">
          <w:rPr>
            <w:color w:val="000000"/>
            <w:shd w:val="clear" w:color="auto" w:fill="FFFFFF"/>
          </w:rPr>
          <w:delText xml:space="preserve"> for the different item types in each condition.</w:delText>
        </w:r>
        <w:r w:rsidR="00D87D98" w:rsidRPr="00C16167" w:rsidDel="005B5464">
          <w:rPr>
            <w:color w:val="000000"/>
            <w:shd w:val="clear" w:color="auto" w:fill="FFFFFF"/>
          </w:rPr>
          <w:delText xml:space="preserve"> The quantitative fit was also reasonably well (SSE = .009).</w:delText>
        </w:r>
        <w:r w:rsidR="00224C38" w:rsidRPr="00C16167" w:rsidDel="005B5464">
          <w:rPr>
            <w:color w:val="000000"/>
            <w:shd w:val="clear" w:color="auto" w:fill="FFFFFF"/>
          </w:rPr>
          <w:delText xml:space="preserve"> Specifically, </w:delText>
        </w:r>
        <w:r w:rsidR="008314A1" w:rsidRPr="00C16167" w:rsidDel="005B5464">
          <w:rPr>
            <w:color w:val="000000"/>
            <w:shd w:val="clear" w:color="auto" w:fill="FFFFFF"/>
          </w:rPr>
          <w:delText>t</w:delText>
        </w:r>
        <w:r w:rsidR="00202FA9" w:rsidRPr="00C16167" w:rsidDel="005B5464">
          <w:rPr>
            <w:color w:val="000000"/>
            <w:shd w:val="clear" w:color="auto" w:fill="FFFFFF"/>
          </w:rPr>
          <w:delText>here</w:delText>
        </w:r>
        <w:r w:rsidR="008314A1" w:rsidRPr="00C16167" w:rsidDel="005B5464">
          <w:rPr>
            <w:color w:val="000000"/>
            <w:shd w:val="clear" w:color="auto" w:fill="FFFFFF"/>
          </w:rPr>
          <w:delText xml:space="preserve"> was little difference between the old response probabilities of old and new distortions in the NREP condition. The classification accuracies in the experiment 1 also tend to quite high, with the accuracy of medium-level distortion higher in the NREP condition than the REP condition.</w:delText>
        </w:r>
      </w:del>
    </w:p>
    <w:p w14:paraId="384EEF80" w14:textId="47A7805B" w:rsidR="008314A1" w:rsidRPr="00C16167" w:rsidDel="005B5464" w:rsidRDefault="008314A1" w:rsidP="00C16167">
      <w:pPr>
        <w:pStyle w:val="NormalWeb"/>
        <w:spacing w:before="0" w:beforeAutospacing="0" w:after="0" w:afterAutospacing="0"/>
        <w:jc w:val="both"/>
        <w:rPr>
          <w:del w:id="1477" w:author="Nosofsky, Robert M." w:date="2020-06-11T12:45:00Z"/>
        </w:rPr>
      </w:pPr>
    </w:p>
    <w:p w14:paraId="4746DF29" w14:textId="50A9992A" w:rsidR="00267F38" w:rsidRPr="00C16167" w:rsidDel="005B5464" w:rsidRDefault="00AC102B" w:rsidP="00C16167">
      <w:pPr>
        <w:pStyle w:val="NormalWeb"/>
        <w:spacing w:before="0" w:beforeAutospacing="0" w:after="0" w:afterAutospacing="0"/>
        <w:jc w:val="both"/>
        <w:rPr>
          <w:del w:id="1478" w:author="Nosofsky, Robert M." w:date="2020-06-11T12:45:00Z"/>
        </w:rPr>
      </w:pPr>
      <w:del w:id="1479" w:author="Nosofsky, Robert M." w:date="2020-06-11T12:45:00Z">
        <w:r w:rsidDel="005B5464">
          <w:rPr>
            <w:noProof/>
          </w:rPr>
          <w:pict w14:anchorId="36F3F89E">
            <v:shape id="_x0000_i1026" type="#_x0000_t75" style="width:468pt;height:267.75pt">
              <v:imagedata r:id="rId8" o:title="results"/>
            </v:shape>
          </w:pict>
        </w:r>
      </w:del>
    </w:p>
    <w:p w14:paraId="04EC03B0" w14:textId="1565ADD0" w:rsidR="006C6FDF" w:rsidRPr="00C16167" w:rsidDel="005B5464" w:rsidRDefault="006C6FDF" w:rsidP="00C16167">
      <w:pPr>
        <w:pStyle w:val="NormalWeb"/>
        <w:spacing w:before="0" w:beforeAutospacing="0" w:after="0" w:afterAutospacing="0"/>
        <w:jc w:val="both"/>
        <w:rPr>
          <w:del w:id="1480" w:author="Nosofsky, Robert M." w:date="2020-06-11T12:45:00Z"/>
          <w:rFonts w:eastAsiaTheme="minorEastAsia"/>
          <w:color w:val="000000"/>
        </w:rPr>
      </w:pPr>
    </w:p>
    <w:p w14:paraId="6D56179B" w14:textId="78C9B7F6" w:rsidR="006C6FDF" w:rsidRPr="00C16167" w:rsidDel="005B5464" w:rsidRDefault="006C6FDF" w:rsidP="00C16167">
      <w:pPr>
        <w:pStyle w:val="NormalWeb"/>
        <w:spacing w:before="0" w:beforeAutospacing="0" w:after="0" w:afterAutospacing="0"/>
        <w:jc w:val="both"/>
        <w:rPr>
          <w:del w:id="1481" w:author="Nosofsky, Robert M." w:date="2020-06-11T12:45:00Z"/>
          <w:rFonts w:eastAsiaTheme="minorEastAsia"/>
          <w:color w:val="000000"/>
        </w:rPr>
      </w:pPr>
    </w:p>
    <w:p w14:paraId="1AD476A5" w14:textId="43F80741" w:rsidR="006C6FDF" w:rsidRPr="00C16167" w:rsidDel="005B5464" w:rsidRDefault="00224C38" w:rsidP="00C16167">
      <w:pPr>
        <w:pStyle w:val="NormalWeb"/>
        <w:spacing w:before="0" w:beforeAutospacing="0" w:after="0" w:afterAutospacing="0"/>
        <w:jc w:val="both"/>
        <w:rPr>
          <w:del w:id="1482" w:author="Nosofsky, Robert M." w:date="2020-06-11T12:45:00Z"/>
          <w:rFonts w:eastAsiaTheme="minorEastAsia"/>
          <w:color w:val="000000"/>
        </w:rPr>
      </w:pPr>
      <w:del w:id="1483" w:author="Nosofsky, Robert M." w:date="2020-06-11T12:45:00Z">
        <w:r w:rsidRPr="00C16167" w:rsidDel="005B5464">
          <w:rPr>
            <w:rFonts w:eastAsiaTheme="minorEastAsia"/>
            <w:color w:val="000000"/>
          </w:rPr>
          <w:delText xml:space="preserve">Figure 2 observed and predicted probabilities of correct classification in experiment 1 and of old responses in experiments 2 and 3 for each item types, shown for the REP and NREP conditions separately. </w:delText>
        </w:r>
        <w:r w:rsidR="00574759" w:rsidDel="005B5464">
          <w:rPr>
            <w:rFonts w:eastAsiaTheme="minorEastAsia"/>
            <w:color w:val="000000"/>
          </w:rPr>
          <w:delText xml:space="preserve">The bars represent observed data and the dots on each bar represent predicted data. </w:delText>
        </w:r>
      </w:del>
    </w:p>
    <w:p w14:paraId="63D8499E" w14:textId="1D3B2574" w:rsidR="006C6FDF" w:rsidRPr="00C16167" w:rsidDel="005B5464" w:rsidRDefault="006C6FDF" w:rsidP="00C16167">
      <w:pPr>
        <w:pStyle w:val="NormalWeb"/>
        <w:spacing w:before="0" w:beforeAutospacing="0" w:after="0" w:afterAutospacing="0"/>
        <w:jc w:val="both"/>
        <w:rPr>
          <w:del w:id="1484" w:author="Nosofsky, Robert M." w:date="2020-06-11T12:45:00Z"/>
          <w:rFonts w:eastAsiaTheme="minorEastAsia"/>
          <w:color w:val="000000"/>
        </w:rPr>
      </w:pPr>
    </w:p>
    <w:p w14:paraId="7B8D1CA5" w14:textId="011888A5" w:rsidR="006C6FDF" w:rsidRPr="00C16167" w:rsidDel="005B5464" w:rsidRDefault="006C6FDF" w:rsidP="00C16167">
      <w:pPr>
        <w:pStyle w:val="NormalWeb"/>
        <w:spacing w:before="0" w:beforeAutospacing="0" w:after="0" w:afterAutospacing="0"/>
        <w:jc w:val="both"/>
        <w:rPr>
          <w:del w:id="1485" w:author="Nosofsky, Robert M." w:date="2020-06-11T12:45:00Z"/>
          <w:rFonts w:eastAsiaTheme="minorEastAsia"/>
          <w:color w:val="000000"/>
        </w:rPr>
      </w:pPr>
    </w:p>
    <w:p w14:paraId="6F90D582" w14:textId="00A90141" w:rsidR="008F4CAC" w:rsidRPr="00C16167" w:rsidDel="005B5464" w:rsidRDefault="00674B72" w:rsidP="00C16167">
      <w:pPr>
        <w:pStyle w:val="NormalWeb"/>
        <w:spacing w:before="0" w:beforeAutospacing="0" w:after="0" w:afterAutospacing="0"/>
        <w:jc w:val="both"/>
        <w:rPr>
          <w:del w:id="1486" w:author="Nosofsky, Robert M." w:date="2020-06-11T12:45:00Z"/>
          <w:rFonts w:eastAsiaTheme="minorEastAsia"/>
          <w:color w:val="000000"/>
        </w:rPr>
      </w:pPr>
      <w:del w:id="1487" w:author="Nosofsky, Robert M." w:date="2020-06-11T12:45:00Z">
        <w:r w:rsidRPr="00C16167" w:rsidDel="005B5464">
          <w:delText xml:space="preserve">Lastly, we acknowledge that </w:delText>
        </w:r>
        <w:r w:rsidR="00830EEA" w:rsidRPr="00C16167" w:rsidDel="005B5464">
          <w:delText>the first result severely challenges a pure exemplar model. Indeed, Homa et al. showed that the speed of learning was predicted</w:delText>
        </w:r>
        <w:r w:rsidR="0084266B" w:rsidRPr="00C16167" w:rsidDel="005B5464">
          <w:delText xml:space="preserve"> by a pure exemplar model</w:delText>
        </w:r>
        <w:r w:rsidR="00830EEA" w:rsidRPr="00C16167" w:rsidDel="005B5464">
          <w:delText xml:space="preserve"> to be faster in the REP condition than the NREP condition.</w:delText>
        </w:r>
        <w:r w:rsidR="00E3621B" w:rsidRPr="00C16167" w:rsidDel="005B5464">
          <w:delText xml:space="preserve"> The learning rate </w:delText>
        </w:r>
        <w:r w:rsidR="0047189F" w:rsidRPr="00C16167" w:rsidDel="005B5464">
          <w:delText>was</w:delText>
        </w:r>
        <w:r w:rsidR="00E3621B" w:rsidRPr="00C16167" w:rsidDel="005B5464">
          <w:delText xml:space="preserve"> demonstrated by </w:delText>
        </w:r>
        <w:r w:rsidR="0047189F" w:rsidRPr="00C16167" w:rsidDel="005B5464">
          <w:delText xml:space="preserve">the </w:delText>
        </w:r>
        <w:r w:rsidR="00E3621B" w:rsidRPr="00C16167" w:rsidDel="005B5464">
          <w:delText xml:space="preserve">rate at which classification accuracy increases across learning blocks. At the beginning of the learning phase, the classification accuracies between the two conditions </w:delText>
        </w:r>
        <w:r w:rsidR="0047189F" w:rsidRPr="00C16167" w:rsidDel="005B5464">
          <w:delText>were</w:delText>
        </w:r>
        <w:r w:rsidR="00E3621B" w:rsidRPr="00C16167" w:rsidDel="005B5464">
          <w:delText xml:space="preserve"> very similar as </w:delText>
        </w:r>
        <w:r w:rsidR="0047189F" w:rsidRPr="00C16167" w:rsidDel="005B5464">
          <w:delText>they</w:delText>
        </w:r>
        <w:r w:rsidR="00E3621B" w:rsidRPr="00C16167" w:rsidDel="005B5464">
          <w:delText xml:space="preserve"> </w:delText>
        </w:r>
        <w:r w:rsidR="0047189F" w:rsidRPr="00C16167" w:rsidDel="005B5464">
          <w:delText>was</w:delText>
        </w:r>
        <w:r w:rsidR="00E3621B" w:rsidRPr="00C16167" w:rsidDel="005B5464">
          <w:delText xml:space="preserve"> dominated by the same background noise</w:delText>
        </w:r>
        <w:r w:rsidR="0047189F" w:rsidRPr="00C16167" w:rsidDel="005B5464">
          <w:delText xml:space="preserve"> </w:delText>
        </w:r>
        <m:oMath>
          <m:r>
            <w:rPr>
              <w:rFonts w:ascii="Cambria Math" w:hAnsi="Cambria Math"/>
            </w:rPr>
            <m:t>β</m:t>
          </m:r>
        </m:oMath>
        <w:r w:rsidR="00E3621B" w:rsidRPr="00C16167" w:rsidDel="005B5464">
          <w:delText>; as the learning progresses across blocks, the classification accuracies bec</w:delText>
        </w:r>
        <w:r w:rsidR="0047189F" w:rsidRPr="00C16167" w:rsidDel="005B5464">
          <w:delText>a</w:delText>
        </w:r>
        <w:r w:rsidR="00E3621B" w:rsidRPr="00C16167" w:rsidDel="005B5464">
          <w:delText xml:space="preserve">me increasingly different in the two conditions as caused by the differential magnitudes of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e>
          </m:nary>
        </m:oMath>
        <w:r w:rsidR="00E3621B" w:rsidRPr="00C16167" w:rsidDel="005B5464">
          <w:delText xml:space="preserve"> </w:delText>
        </w:r>
        <w:r w:rsidR="0013552D" w:rsidDel="005B5464">
          <w:delText>relative to</w:delText>
        </w:r>
        <w:r w:rsidR="00E3621B" w:rsidRPr="00C16167" w:rsidDel="005B5464">
          <w:delText xml:space="preserve">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b</m:t>
                  </m:r>
                </m:e>
              </m:d>
            </m:e>
          </m:nary>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c</m:t>
                  </m:r>
                </m:e>
              </m:d>
            </m:e>
          </m:nary>
        </m:oMath>
        <w:r w:rsidR="0013552D" w:rsidDel="005B5464">
          <w:delText xml:space="preserve"> </w:delText>
        </w:r>
        <w:r w:rsidR="0047189F" w:rsidRPr="00C16167" w:rsidDel="005B5464">
          <w:delText>(equation 8).</w:delText>
        </w:r>
        <w:r w:rsidR="00830EEA" w:rsidRPr="00C16167" w:rsidDel="005B5464">
          <w:delText xml:space="preserve"> </w:delText>
        </w:r>
        <w:r w:rsidR="0084266B" w:rsidRPr="00C16167" w:rsidDel="005B5464">
          <w:delText xml:space="preserve">To summarize their argument, </w:delText>
        </w:r>
        <w:r w:rsidR="00852215" w:rsidRPr="00C16167" w:rsidDel="005B5464">
          <w:delText xml:space="preserve">in each learning block, </w:delText>
        </w:r>
        <w:r w:rsidR="0084266B" w:rsidRPr="00C16167" w:rsidDel="005B5464">
          <w:delText xml:space="preserve">the main difference between the classification accuracy </w:delText>
        </w:r>
        <w:r w:rsidR="00852215" w:rsidRPr="00C16167" w:rsidDel="005B5464">
          <w:delText>for</w:delText>
        </w:r>
        <w:r w:rsidR="0084266B" w:rsidRPr="00C16167" w:rsidDel="005B5464">
          <w:delText xml:space="preserve"> </w:delText>
        </w:r>
        <w:r w:rsidR="00C16167" w:rsidRPr="00C16167" w:rsidDel="005B5464">
          <w:delText>the two learning conditions lies</w:delText>
        </w:r>
        <w:r w:rsidR="0084266B" w:rsidRPr="00C16167" w:rsidDel="005B5464">
          <w:delText xml:space="preserve"> in the difference between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e>
          </m:nary>
        </m:oMath>
        <w:r w:rsidR="0084266B" w:rsidRPr="00C16167" w:rsidDel="005B5464">
          <w:delText>s in the two conditions.</w:delText>
        </w:r>
        <w:r w:rsidR="00852215" w:rsidRPr="00C16167" w:rsidDel="005B5464">
          <w:delText xml:space="preserve">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i,  a</m:t>
                  </m:r>
                </m:e>
              </m:d>
            </m:e>
          </m:nary>
        </m:oMath>
        <w:r w:rsidR="00852215" w:rsidRPr="00C16167" w:rsidDel="005B5464">
          <w:rPr>
            <w:rFonts w:eastAsiaTheme="minorEastAsia"/>
            <w:color w:val="000000"/>
          </w:rPr>
          <w:delText>s for the REP and NREP conditions can be estimated by equations (11-1) and (11-2) respectively.</w:delText>
        </w:r>
      </w:del>
    </w:p>
    <w:p w14:paraId="225BC7E7" w14:textId="6EA1D162" w:rsidR="00852215" w:rsidRPr="00C16167" w:rsidDel="005B5464" w:rsidRDefault="00852215" w:rsidP="00C16167">
      <w:pPr>
        <w:pStyle w:val="NormalWeb"/>
        <w:spacing w:before="0" w:beforeAutospacing="0" w:after="0" w:afterAutospacing="0"/>
        <w:jc w:val="both"/>
        <w:rPr>
          <w:del w:id="1488" w:author="Nosofsky, Robert M." w:date="2020-06-11T12:45:00Z"/>
          <w:rFonts w:eastAsiaTheme="minorEastAsia"/>
          <w:color w:val="000000"/>
        </w:rPr>
      </w:pPr>
    </w:p>
    <w:p w14:paraId="36109D25" w14:textId="2B57F304" w:rsidR="00852215" w:rsidRPr="00C16167" w:rsidDel="005B5464" w:rsidRDefault="00AC102B" w:rsidP="00C16167">
      <w:pPr>
        <w:pStyle w:val="NormalWeb"/>
        <w:spacing w:before="0" w:beforeAutospacing="0" w:after="0" w:afterAutospacing="0"/>
        <w:jc w:val="both"/>
        <w:rPr>
          <w:del w:id="1489" w:author="Nosofsky, Robert M." w:date="2020-06-11T12:45:00Z"/>
          <w:rFonts w:eastAsiaTheme="minorEastAsia"/>
        </w:rPr>
      </w:pPr>
      <m:oMath>
        <m:nary>
          <m:naryPr>
            <m:chr m:val="∑"/>
            <m:limLoc m:val="undOvr"/>
            <m:subHide m:val="1"/>
            <m:supHide m:val="1"/>
            <m:ctrlPr>
              <w:del w:id="1490" w:author="Nosofsky, Robert M." w:date="2020-06-11T12:45:00Z">
                <w:rPr>
                  <w:rFonts w:ascii="Cambria Math" w:hAnsi="Cambria Math"/>
                  <w:i/>
                </w:rPr>
              </w:del>
            </m:ctrlPr>
          </m:naryPr>
          <m:sub/>
          <m:sup/>
          <m:e>
            <m:r>
              <w:del w:id="1491" w:author="Nosofsky, Robert M." w:date="2020-06-11T12:45:00Z">
                <w:rPr>
                  <w:rFonts w:ascii="Cambria Math" w:hAnsi="Cambria Math"/>
                </w:rPr>
                <m:t>S</m:t>
              </w:del>
            </m:r>
            <m:d>
              <m:dPr>
                <m:ctrlPr>
                  <w:del w:id="1492" w:author="Nosofsky, Robert M." w:date="2020-06-11T12:45:00Z">
                    <w:rPr>
                      <w:rFonts w:ascii="Cambria Math" w:hAnsi="Cambria Math"/>
                      <w:i/>
                    </w:rPr>
                  </w:del>
                </m:ctrlPr>
              </m:dPr>
              <m:e>
                <m:r>
                  <w:del w:id="1493" w:author="Nosofsky, Robert M." w:date="2020-06-11T12:45:00Z">
                    <w:rPr>
                      <w:rFonts w:ascii="Cambria Math" w:hAnsi="Cambria Math"/>
                    </w:rPr>
                    <m:t>o, a|B</m:t>
                  </w:del>
                </m:r>
              </m:e>
            </m:d>
          </m:e>
        </m:nary>
        <m:r>
          <w:del w:id="1494" w:author="Nosofsky, Robert M." w:date="2020-06-11T12:45:00Z">
            <w:rPr>
              <w:rFonts w:ascii="Cambria Math" w:hAnsi="Cambria Math"/>
            </w:rPr>
            <m:t xml:space="preserve">≅ </m:t>
          </w:del>
        </m:r>
        <m:d>
          <m:dPr>
            <m:ctrlPr>
              <w:del w:id="1495" w:author="Nosofsky, Robert M." w:date="2020-06-11T12:45:00Z">
                <w:rPr>
                  <w:rFonts w:ascii="Cambria Math" w:hAnsi="Cambria Math"/>
                  <w:i/>
                </w:rPr>
              </w:del>
            </m:ctrlPr>
          </m:dPr>
          <m:e>
            <m:r>
              <w:del w:id="1496" w:author="Nosofsky, Robert M." w:date="2020-06-11T12:45:00Z">
                <w:rPr>
                  <w:rFonts w:ascii="Cambria Math" w:hAnsi="Cambria Math"/>
                </w:rPr>
                <m:t>B-1</m:t>
              </w:del>
            </m:r>
          </m:e>
        </m:d>
        <m:r>
          <w:del w:id="1497" w:author="Nosofsky, Robert M." w:date="2020-06-11T12:45:00Z">
            <w:rPr>
              <w:rFonts w:ascii="Cambria Math" w:hAnsi="Cambria Math"/>
            </w:rPr>
            <m:t>∙1+4</m:t>
          </w:del>
        </m:r>
        <m:d>
          <m:dPr>
            <m:ctrlPr>
              <w:del w:id="1498" w:author="Nosofsky, Robert M." w:date="2020-06-11T12:45:00Z">
                <w:rPr>
                  <w:rFonts w:ascii="Cambria Math" w:hAnsi="Cambria Math"/>
                  <w:i/>
                </w:rPr>
              </w:del>
            </m:ctrlPr>
          </m:dPr>
          <m:e>
            <m:r>
              <w:del w:id="1499" w:author="Nosofsky, Robert M." w:date="2020-06-11T12:45:00Z">
                <w:rPr>
                  <w:rFonts w:ascii="Cambria Math" w:hAnsi="Cambria Math"/>
                </w:rPr>
                <m:t>B-1</m:t>
              </w:del>
            </m:r>
          </m:e>
        </m:d>
        <m:r>
          <w:del w:id="1500" w:author="Nosofsky, Robert M." w:date="2020-06-11T12:45:00Z">
            <w:rPr>
              <w:rFonts w:ascii="Cambria Math" w:hAnsi="Cambria Math"/>
            </w:rPr>
            <m:t>∙</m:t>
          </w:del>
        </m:r>
        <m:sSub>
          <m:sSubPr>
            <m:ctrlPr>
              <w:del w:id="1501" w:author="Nosofsky, Robert M." w:date="2020-06-11T12:45:00Z">
                <w:rPr>
                  <w:rFonts w:ascii="Cambria Math" w:hAnsi="Cambria Math"/>
                  <w:i/>
                </w:rPr>
              </w:del>
            </m:ctrlPr>
          </m:sSubPr>
          <m:e>
            <m:r>
              <w:del w:id="1502" w:author="Nosofsky, Robert M." w:date="2020-06-11T12:45:00Z">
                <w:rPr>
                  <w:rFonts w:ascii="Cambria Math" w:hAnsi="Cambria Math"/>
                </w:rPr>
                <m:t>S</m:t>
              </w:del>
            </m:r>
          </m:e>
          <m:sub>
            <m:r>
              <w:del w:id="1503" w:author="Nosofsky, Robert M." w:date="2020-06-11T12:45:00Z">
                <w:rPr>
                  <w:rFonts w:ascii="Cambria Math" w:hAnsi="Cambria Math"/>
                </w:rPr>
                <m:t>w</m:t>
              </w:del>
            </m:r>
          </m:sub>
        </m:sSub>
      </m:oMath>
      <w:del w:id="1504" w:author="Nosofsky, Robert M." w:date="2020-06-11T12:45:00Z">
        <w:r w:rsidR="00852215" w:rsidRPr="00C16167" w:rsidDel="005B5464">
          <w:rPr>
            <w:rFonts w:eastAsiaTheme="minorEastAsia"/>
          </w:rPr>
          <w:delText xml:space="preserve">  (</w:delText>
        </w:r>
        <w:r w:rsidR="0067645C" w:rsidRPr="00C16167" w:rsidDel="005B5464">
          <w:rPr>
            <w:rFonts w:eastAsiaTheme="minorEastAsia"/>
          </w:rPr>
          <w:delText>11</w:delText>
        </w:r>
        <w:r w:rsidR="00852215" w:rsidRPr="00C16167" w:rsidDel="005B5464">
          <w:rPr>
            <w:rFonts w:eastAsiaTheme="minorEastAsia"/>
          </w:rPr>
          <w:delText>-1)</w:delText>
        </w:r>
      </w:del>
    </w:p>
    <w:p w14:paraId="36695F12" w14:textId="032B1EE5" w:rsidR="00852215" w:rsidRPr="00C16167" w:rsidDel="005B5464" w:rsidRDefault="00AC102B" w:rsidP="00C16167">
      <w:pPr>
        <w:pStyle w:val="NormalWeb"/>
        <w:spacing w:before="0" w:beforeAutospacing="0" w:after="0" w:afterAutospacing="0"/>
        <w:jc w:val="both"/>
        <w:rPr>
          <w:del w:id="1505" w:author="Nosofsky, Robert M." w:date="2020-06-11T12:45:00Z"/>
          <w:color w:val="000000"/>
        </w:rPr>
      </w:pPr>
      <m:oMath>
        <m:nary>
          <m:naryPr>
            <m:chr m:val="∑"/>
            <m:limLoc m:val="undOvr"/>
            <m:subHide m:val="1"/>
            <m:supHide m:val="1"/>
            <m:ctrlPr>
              <w:del w:id="1506" w:author="Nosofsky, Robert M." w:date="2020-06-11T12:45:00Z">
                <w:rPr>
                  <w:rFonts w:ascii="Cambria Math" w:hAnsi="Cambria Math"/>
                  <w:i/>
                </w:rPr>
              </w:del>
            </m:ctrlPr>
          </m:naryPr>
          <m:sub/>
          <m:sup/>
          <m:e>
            <m:r>
              <w:del w:id="1507" w:author="Nosofsky, Robert M." w:date="2020-06-11T12:45:00Z">
                <w:rPr>
                  <w:rFonts w:ascii="Cambria Math" w:hAnsi="Cambria Math"/>
                </w:rPr>
                <m:t>S</m:t>
              </w:del>
            </m:r>
            <m:d>
              <m:dPr>
                <m:ctrlPr>
                  <w:del w:id="1508" w:author="Nosofsky, Robert M." w:date="2020-06-11T12:45:00Z">
                    <w:rPr>
                      <w:rFonts w:ascii="Cambria Math" w:hAnsi="Cambria Math"/>
                      <w:i/>
                    </w:rPr>
                  </w:del>
                </m:ctrlPr>
              </m:dPr>
              <m:e>
                <m:r>
                  <w:del w:id="1509" w:author="Nosofsky, Robert M." w:date="2020-06-11T12:45:00Z">
                    <w:rPr>
                      <w:rFonts w:ascii="Cambria Math" w:hAnsi="Cambria Math"/>
                    </w:rPr>
                    <m:t>o, a|B</m:t>
                  </w:del>
                </m:r>
              </m:e>
            </m:d>
          </m:e>
        </m:nary>
        <m:r>
          <w:del w:id="1510" w:author="Nosofsky, Robert M." w:date="2020-06-11T12:45:00Z">
            <w:rPr>
              <w:rFonts w:ascii="Cambria Math" w:hAnsi="Cambria Math"/>
            </w:rPr>
            <m:t>≅ 5</m:t>
          </w:del>
        </m:r>
        <m:d>
          <m:dPr>
            <m:ctrlPr>
              <w:del w:id="1511" w:author="Nosofsky, Robert M." w:date="2020-06-11T12:45:00Z">
                <w:rPr>
                  <w:rFonts w:ascii="Cambria Math" w:hAnsi="Cambria Math"/>
                  <w:i/>
                </w:rPr>
              </w:del>
            </m:ctrlPr>
          </m:dPr>
          <m:e>
            <m:r>
              <w:del w:id="1512" w:author="Nosofsky, Robert M." w:date="2020-06-11T12:45:00Z">
                <w:rPr>
                  <w:rFonts w:ascii="Cambria Math" w:hAnsi="Cambria Math"/>
                </w:rPr>
                <m:t>B-1</m:t>
              </w:del>
            </m:r>
          </m:e>
        </m:d>
        <m:r>
          <w:del w:id="1513" w:author="Nosofsky, Robert M." w:date="2020-06-11T12:45:00Z">
            <w:rPr>
              <w:rFonts w:ascii="Cambria Math" w:hAnsi="Cambria Math"/>
            </w:rPr>
            <m:t>∙</m:t>
          </w:del>
        </m:r>
        <m:sSub>
          <m:sSubPr>
            <m:ctrlPr>
              <w:del w:id="1514" w:author="Nosofsky, Robert M." w:date="2020-06-11T12:45:00Z">
                <w:rPr>
                  <w:rFonts w:ascii="Cambria Math" w:hAnsi="Cambria Math"/>
                  <w:i/>
                </w:rPr>
              </w:del>
            </m:ctrlPr>
          </m:sSubPr>
          <m:e>
            <m:r>
              <w:del w:id="1515" w:author="Nosofsky, Robert M." w:date="2020-06-11T12:45:00Z">
                <w:rPr>
                  <w:rFonts w:ascii="Cambria Math" w:hAnsi="Cambria Math"/>
                </w:rPr>
                <m:t>S</m:t>
              </w:del>
            </m:r>
          </m:e>
          <m:sub>
            <m:r>
              <w:del w:id="1516" w:author="Nosofsky, Robert M." w:date="2020-06-11T12:45:00Z">
                <w:rPr>
                  <w:rFonts w:ascii="Cambria Math" w:hAnsi="Cambria Math"/>
                </w:rPr>
                <m:t>w</m:t>
              </w:del>
            </m:r>
          </m:sub>
        </m:sSub>
      </m:oMath>
      <w:del w:id="1517" w:author="Nosofsky, Robert M." w:date="2020-06-11T12:45:00Z">
        <w:r w:rsidR="00852215" w:rsidRPr="00C16167" w:rsidDel="005B5464">
          <w:rPr>
            <w:color w:val="000000"/>
          </w:rPr>
          <w:delText xml:space="preserve">     </w:delText>
        </w:r>
        <w:r w:rsidR="00C16167" w:rsidDel="005B5464">
          <w:rPr>
            <w:color w:val="000000"/>
          </w:rPr>
          <w:delText xml:space="preserve">                    </w:delText>
        </w:r>
        <w:r w:rsidR="00852215" w:rsidRPr="00C16167" w:rsidDel="005B5464">
          <w:rPr>
            <w:color w:val="000000"/>
          </w:rPr>
          <w:delText>(</w:delText>
        </w:r>
        <w:r w:rsidR="0067645C" w:rsidRPr="00C16167" w:rsidDel="005B5464">
          <w:rPr>
            <w:color w:val="000000"/>
          </w:rPr>
          <w:delText>11</w:delText>
        </w:r>
        <w:r w:rsidR="00852215" w:rsidRPr="00C16167" w:rsidDel="005B5464">
          <w:rPr>
            <w:color w:val="000000"/>
          </w:rPr>
          <w:delText>-2)</w:delText>
        </w:r>
      </w:del>
    </w:p>
    <w:p w14:paraId="03710C16" w14:textId="284CEBB8" w:rsidR="00852215" w:rsidRPr="00C16167" w:rsidDel="005B5464" w:rsidRDefault="00852215" w:rsidP="00C16167">
      <w:pPr>
        <w:pStyle w:val="NormalWeb"/>
        <w:spacing w:before="0" w:beforeAutospacing="0" w:after="0" w:afterAutospacing="0"/>
        <w:jc w:val="both"/>
        <w:rPr>
          <w:del w:id="1518" w:author="Nosofsky, Robert M." w:date="2020-06-11T12:45:00Z"/>
          <w:color w:val="000000"/>
        </w:rPr>
      </w:pPr>
    </w:p>
    <w:p w14:paraId="22E9539A" w14:textId="2B80E667" w:rsidR="0067645C" w:rsidRPr="00C16167" w:rsidDel="005B5464" w:rsidRDefault="0067645C" w:rsidP="00C16167">
      <w:pPr>
        <w:pStyle w:val="NormalWeb"/>
        <w:spacing w:before="0" w:beforeAutospacing="0" w:after="0" w:afterAutospacing="0"/>
        <w:jc w:val="both"/>
        <w:rPr>
          <w:del w:id="1519" w:author="Nosofsky, Robert M." w:date="2020-06-11T12:45:00Z"/>
          <w:color w:val="000000"/>
        </w:rPr>
      </w:pPr>
      <w:del w:id="1520" w:author="Nosofsky, Robert M." w:date="2020-06-11T12:45:00Z">
        <w:r w:rsidRPr="00C16167" w:rsidDel="005B5464">
          <w:rPr>
            <w:color w:val="000000"/>
          </w:rPr>
          <w:delText>where B indexes the learning block</w:delText>
        </w:r>
        <w:r w:rsidR="0047189F" w:rsidRPr="00C16167" w:rsidDel="005B5464">
          <w:rPr>
            <w:color w:val="000000"/>
          </w:rPr>
          <w:delText xml:space="preserve"> </w:delText>
        </w:r>
        <w:r w:rsidR="0013552D" w:rsidDel="005B5464">
          <w:rPr>
            <w:color w:val="000000"/>
          </w:rPr>
          <w:delText xml:space="preserve">and </w:delText>
        </w:r>
        <w:r w:rsidR="0047189F" w:rsidRPr="00C16167" w:rsidDel="005B5464">
          <w:rPr>
            <w:color w:val="000000"/>
          </w:rPr>
          <w:delText>begins at B = 2</w:delText>
        </w:r>
        <w:r w:rsidR="0013552D" w:rsidDel="005B5464">
          <w:rPr>
            <w:color w:val="000000"/>
          </w:rPr>
          <w:delText>, and</w:delText>
        </w:r>
        <w:r w:rsidRPr="00C16167" w:rsidDel="005B5464">
          <w:rPr>
            <w:color w:val="000000"/>
          </w:rPr>
          <w:delText xml:space="preserve"> </w:delText>
        </w:r>
        <w:r w:rsidR="009D7D13" w:rsidRPr="00C16167" w:rsidDel="005B5464">
          <w:rPr>
            <w:color w:val="000000"/>
          </w:rPr>
          <w:delText>o</w:delText>
        </w:r>
        <w:r w:rsidRPr="00C16167" w:rsidDel="005B5464">
          <w:rPr>
            <w:color w:val="000000"/>
          </w:rPr>
          <w:delText xml:space="preserve"> represents an old distortion used in </w:delText>
        </w:r>
        <w:r w:rsidR="009D7D13" w:rsidRPr="00C16167" w:rsidDel="005B5464">
          <w:rPr>
            <w:color w:val="000000"/>
          </w:rPr>
          <w:delText xml:space="preserve">the block B of </w:delText>
        </w:r>
        <w:r w:rsidRPr="00C16167" w:rsidDel="005B5464">
          <w:rPr>
            <w:color w:val="000000"/>
          </w:rPr>
          <w:delText xml:space="preserve">the learning phase. </w:delText>
        </w:r>
      </w:del>
    </w:p>
    <w:p w14:paraId="6C3909D8" w14:textId="0B13B6E4" w:rsidR="0067645C" w:rsidRPr="00C16167" w:rsidDel="005B5464" w:rsidRDefault="0067645C" w:rsidP="00C16167">
      <w:pPr>
        <w:pStyle w:val="NormalWeb"/>
        <w:spacing w:before="0" w:beforeAutospacing="0" w:after="0" w:afterAutospacing="0"/>
        <w:jc w:val="both"/>
        <w:rPr>
          <w:del w:id="1521" w:author="Nosofsky, Robert M." w:date="2020-06-11T12:45:00Z"/>
          <w:color w:val="000000"/>
        </w:rPr>
      </w:pPr>
    </w:p>
    <w:p w14:paraId="633B8792" w14:textId="684124BA" w:rsidR="00206CE5" w:rsidRPr="00C16167" w:rsidDel="005B5464" w:rsidRDefault="0067645C" w:rsidP="00C16167">
      <w:pPr>
        <w:pStyle w:val="NormalWeb"/>
        <w:spacing w:before="0" w:beforeAutospacing="0" w:after="0" w:afterAutospacing="0"/>
        <w:jc w:val="both"/>
        <w:rPr>
          <w:del w:id="1522" w:author="Nosofsky, Robert M." w:date="2020-06-11T12:45:00Z"/>
        </w:rPr>
      </w:pPr>
      <w:del w:id="1523" w:author="Nosofsky, Robert M." w:date="2020-06-11T12:45:00Z">
        <w:r w:rsidRPr="00C16167" w:rsidDel="005B5464">
          <w:rPr>
            <w:color w:val="000000"/>
          </w:rPr>
          <w:delText>As the learning progresses,</w:delText>
        </w:r>
        <w:r w:rsidRPr="00C16167" w:rsidDel="005B5464">
          <w:delText xml:space="preserve">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Pr="00C16167" w:rsidDel="005B5464">
          <w:delText xml:space="preserve"> increase</w:delText>
        </w:r>
        <w:r w:rsidR="00C16167" w:rsidRPr="00C16167" w:rsidDel="005B5464">
          <w:delText>d</w:delText>
        </w:r>
        <w:r w:rsidRPr="00C16167" w:rsidDel="005B5464">
          <w:delText xml:space="preserve"> at the rate of </w:delText>
        </w:r>
        <m:oMath>
          <m:r>
            <w:rPr>
              <w:rFonts w:ascii="Cambria Math" w:hAnsi="Cambria Math"/>
            </w:rPr>
            <m:t>1+4</m:t>
          </m:r>
          <m:sSub>
            <m:sSubPr>
              <m:ctrlPr>
                <w:rPr>
                  <w:rFonts w:ascii="Cambria Math" w:hAnsi="Cambria Math"/>
                  <w:i/>
                </w:rPr>
              </m:ctrlPr>
            </m:sSubPr>
            <m:e>
              <m:r>
                <w:rPr>
                  <w:rFonts w:ascii="Cambria Math" w:hAnsi="Cambria Math"/>
                </w:rPr>
                <m:t>S</m:t>
              </m:r>
            </m:e>
            <m:sub>
              <m:r>
                <w:rPr>
                  <w:rFonts w:ascii="Cambria Math" w:hAnsi="Cambria Math"/>
                </w:rPr>
                <m:t>w</m:t>
              </m:r>
            </m:sub>
          </m:sSub>
        </m:oMath>
        <w:r w:rsidRPr="00C16167" w:rsidDel="005B5464">
          <w:delText xml:space="preserve"> in the REP condition </w:delText>
        </w:r>
        <w:r w:rsidR="009D7D13" w:rsidRPr="00C16167" w:rsidDel="005B5464">
          <w:delText xml:space="preserve">as the same pattern o was presented one more time in the previous block, while </w:delText>
        </w:r>
        <m:oMath>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o,  a</m:t>
                  </m:r>
                </m:e>
              </m:d>
            </m:e>
          </m:nary>
        </m:oMath>
        <w:r w:rsidR="009D7D13" w:rsidRPr="00C16167" w:rsidDel="005B5464">
          <w:delText xml:space="preserve"> increase</w:delText>
        </w:r>
        <w:r w:rsidR="00C16167" w:rsidRPr="00C16167" w:rsidDel="005B5464">
          <w:delText>d</w:delText>
        </w:r>
        <w:r w:rsidR="009D7D13" w:rsidRPr="00C16167" w:rsidDel="005B5464">
          <w:delText xml:space="preserve"> at the rate of </w:delText>
        </w:r>
        <m:oMath>
          <m:r>
            <w:rPr>
              <w:rFonts w:ascii="Cambria Math" w:hAnsi="Cambria Math"/>
            </w:rPr>
            <m:t>5</m:t>
          </m:r>
          <m:sSub>
            <m:sSubPr>
              <m:ctrlPr>
                <w:rPr>
                  <w:rFonts w:ascii="Cambria Math" w:hAnsi="Cambria Math"/>
                  <w:i/>
                </w:rPr>
              </m:ctrlPr>
            </m:sSubPr>
            <m:e>
              <m:r>
                <w:rPr>
                  <w:rFonts w:ascii="Cambria Math" w:hAnsi="Cambria Math"/>
                </w:rPr>
                <m:t>S</m:t>
              </m:r>
            </m:e>
            <m:sub>
              <m:r>
                <w:rPr>
                  <w:rFonts w:ascii="Cambria Math" w:hAnsi="Cambria Math"/>
                </w:rPr>
                <m:t>w</m:t>
              </m:r>
            </m:sub>
          </m:sSub>
        </m:oMath>
        <w:r w:rsidR="009D7D13" w:rsidRPr="00C16167" w:rsidDel="005B5464">
          <w:delText xml:space="preserve"> in the NREP condition as the pattern o </w:delText>
        </w:r>
        <w:r w:rsidR="00C16167" w:rsidRPr="00C16167" w:rsidDel="005B5464">
          <w:delText>were</w:delText>
        </w:r>
        <w:r w:rsidR="00867FA9" w:rsidRPr="00C16167" w:rsidDel="005B5464">
          <w:delText xml:space="preserve"> different</w:delText>
        </w:r>
        <w:r w:rsidR="009D7D13" w:rsidRPr="00C16167" w:rsidDel="005B5464">
          <w:delText xml:space="preserve"> from </w:delText>
        </w:r>
        <w:r w:rsidR="0047189F" w:rsidRPr="00C16167" w:rsidDel="005B5464">
          <w:delText>all</w:delText>
        </w:r>
        <w:r w:rsidR="009D7D13" w:rsidRPr="00C16167" w:rsidDel="005B5464">
          <w:delText xml:space="preserve"> five patterns presented in the previous block. </w:delText>
        </w:r>
        <w:r w:rsidR="00867FA9" w:rsidRPr="00C16167" w:rsidDel="005B5464">
          <w:delText xml:space="preserve">Therefore, the </w:delText>
        </w:r>
        <w:r w:rsidR="0047189F" w:rsidRPr="00C16167" w:rsidDel="005B5464">
          <w:delText>learning rate</w:delText>
        </w:r>
        <w:r w:rsidR="00867FA9" w:rsidRPr="00C16167" w:rsidDel="005B5464">
          <w:delText xml:space="preserve"> </w:delText>
        </w:r>
        <w:r w:rsidR="00C16167" w:rsidRPr="00C16167" w:rsidDel="005B5464">
          <w:delText>was</w:delText>
        </w:r>
        <w:r w:rsidR="00867FA9" w:rsidRPr="00C16167" w:rsidDel="005B5464">
          <w:delText xml:space="preserve"> greater </w:delText>
        </w:r>
        <w:r w:rsidR="0047189F" w:rsidRPr="00C16167" w:rsidDel="005B5464">
          <w:delText xml:space="preserve">in the REP condition </w:delText>
        </w:r>
        <w:r w:rsidR="00867FA9" w:rsidRPr="00C16167" w:rsidDel="005B5464">
          <w:delText xml:space="preserve">than the NREP condition by </w:delText>
        </w:r>
        <m:oMath>
          <m:r>
            <w:rPr>
              <w:rFonts w:ascii="Cambria Math" w:hAnsi="Cambria Math"/>
            </w:rPr>
            <m:t xml:space="preserve">1- </m:t>
          </m:r>
          <m:sSub>
            <m:sSubPr>
              <m:ctrlPr>
                <w:rPr>
                  <w:rFonts w:ascii="Cambria Math" w:hAnsi="Cambria Math"/>
                  <w:i/>
                </w:rPr>
              </m:ctrlPr>
            </m:sSubPr>
            <m:e>
              <m:r>
                <w:rPr>
                  <w:rFonts w:ascii="Cambria Math" w:hAnsi="Cambria Math"/>
                </w:rPr>
                <m:t>S</m:t>
              </m:r>
            </m:e>
            <m:sub>
              <m:r>
                <w:rPr>
                  <w:rFonts w:ascii="Cambria Math" w:hAnsi="Cambria Math"/>
                </w:rPr>
                <m:t>w</m:t>
              </m:r>
            </m:sub>
          </m:sSub>
        </m:oMath>
        <w:r w:rsidR="00867FA9" w:rsidRPr="00C16167" w:rsidDel="005B5464">
          <w:delText xml:space="preserve"> per block. </w:delText>
        </w:r>
        <w:r w:rsidR="00206CE5" w:rsidRPr="00C16167" w:rsidDel="005B5464">
          <w:delText xml:space="preserve">      </w:delText>
        </w:r>
      </w:del>
    </w:p>
    <w:p w14:paraId="7DCCDFA6" w14:textId="262AEBC2" w:rsidR="00206CE5" w:rsidRPr="00C16167" w:rsidDel="005B5464" w:rsidRDefault="00206CE5" w:rsidP="00C16167">
      <w:pPr>
        <w:pStyle w:val="NormalWeb"/>
        <w:spacing w:before="0" w:beforeAutospacing="0" w:after="0" w:afterAutospacing="0"/>
        <w:jc w:val="both"/>
        <w:rPr>
          <w:del w:id="1524" w:author="Nosofsky, Robert M." w:date="2020-06-11T12:45:00Z"/>
        </w:rPr>
      </w:pPr>
    </w:p>
    <w:p w14:paraId="37ACEDEC" w14:textId="45685C47" w:rsidR="00206CE5" w:rsidRPr="00C16167" w:rsidDel="005B5464" w:rsidRDefault="0013552D" w:rsidP="00C16167">
      <w:pPr>
        <w:pStyle w:val="NormalWeb"/>
        <w:spacing w:before="0" w:beforeAutospacing="0" w:after="0" w:afterAutospacing="0"/>
        <w:jc w:val="both"/>
        <w:rPr>
          <w:del w:id="1525" w:author="Nosofsky, Robert M." w:date="2020-06-11T12:45:00Z"/>
          <w:color w:val="000000"/>
        </w:rPr>
      </w:pPr>
      <w:del w:id="1526" w:author="Nosofsky, Robert M." w:date="2020-06-11T12:45:00Z">
        <w:r w:rsidDel="005B5464">
          <w:rPr>
            <w:color w:val="000000"/>
          </w:rPr>
          <w:delText>We intend to</w:delText>
        </w:r>
        <w:r w:rsidR="00206CE5" w:rsidRPr="00C16167" w:rsidDel="005B5464">
          <w:rPr>
            <w:color w:val="000000"/>
          </w:rPr>
          <w:delText xml:space="preserve"> </w:delText>
        </w:r>
        <w:r w:rsidR="008363B9" w:rsidRPr="00C16167" w:rsidDel="005B5464">
          <w:rPr>
            <w:color w:val="000000"/>
          </w:rPr>
          <w:delText>replicate Homa et al.’s study</w:delText>
        </w:r>
        <w:r w:rsidR="00206CE5" w:rsidRPr="00C16167" w:rsidDel="005B5464">
          <w:rPr>
            <w:color w:val="000000"/>
          </w:rPr>
          <w:delText xml:space="preserve"> </w:delText>
        </w:r>
        <w:r w:rsidR="008363B9" w:rsidRPr="00C16167" w:rsidDel="005B5464">
          <w:rPr>
            <w:color w:val="000000"/>
          </w:rPr>
          <w:delText xml:space="preserve">to </w:delText>
        </w:r>
        <w:r w:rsidDel="005B5464">
          <w:rPr>
            <w:color w:val="000000"/>
          </w:rPr>
          <w:delText>confirm</w:delText>
        </w:r>
        <w:r w:rsidR="008363B9" w:rsidRPr="00C16167" w:rsidDel="005B5464">
          <w:rPr>
            <w:color w:val="000000"/>
          </w:rPr>
          <w:delText xml:space="preserve"> whether or not the speed of learning is different in the REP and NREP conditions</w:delText>
        </w:r>
        <w:r w:rsidR="00206CE5" w:rsidRPr="00C16167" w:rsidDel="005B5464">
          <w:rPr>
            <w:color w:val="000000"/>
          </w:rPr>
          <w:delText>,</w:delText>
        </w:r>
        <w:r w:rsidR="008363B9" w:rsidRPr="00C16167" w:rsidDel="005B5464">
          <w:rPr>
            <w:color w:val="000000"/>
          </w:rPr>
          <w:delText xml:space="preserve"> and</w:delText>
        </w:r>
        <w:r w:rsidR="00206CE5" w:rsidRPr="00C16167" w:rsidDel="005B5464">
          <w:rPr>
            <w:color w:val="000000"/>
          </w:rPr>
          <w:delText xml:space="preserve"> </w:delText>
        </w:r>
        <w:r w:rsidR="008363B9" w:rsidRPr="00C16167" w:rsidDel="005B5464">
          <w:rPr>
            <w:color w:val="000000"/>
          </w:rPr>
          <w:delText xml:space="preserve">whether or not there is any above-chance discrimination of old vs. new medium distortions in the NREP condition. </w:delText>
        </w:r>
      </w:del>
    </w:p>
    <w:p w14:paraId="00305214" w14:textId="1BC1D86D" w:rsidR="0067645C" w:rsidRPr="00C16167" w:rsidDel="005B5464" w:rsidRDefault="00206CE5" w:rsidP="00C16167">
      <w:pPr>
        <w:pStyle w:val="NormalWeb"/>
        <w:spacing w:before="0" w:beforeAutospacing="0" w:after="0" w:afterAutospacing="0"/>
        <w:jc w:val="both"/>
        <w:rPr>
          <w:del w:id="1527" w:author="Nosofsky, Robert M." w:date="2020-06-11T12:45:00Z"/>
          <w:color w:val="000000"/>
        </w:rPr>
      </w:pPr>
      <w:del w:id="1528" w:author="Nosofsky, Robert M." w:date="2020-06-11T12:45:00Z">
        <w:r w:rsidRPr="00C16167" w:rsidDel="005B5464">
          <w:delText xml:space="preserve">     </w:delText>
        </w:r>
      </w:del>
    </w:p>
    <w:p w14:paraId="58C9667D" w14:textId="55853196" w:rsidR="0067645C" w:rsidDel="005B5464" w:rsidRDefault="009D7D13" w:rsidP="00852215">
      <w:pPr>
        <w:pStyle w:val="NormalWeb"/>
        <w:spacing w:before="0" w:beforeAutospacing="0" w:after="0" w:afterAutospacing="0"/>
        <w:jc w:val="both"/>
        <w:rPr>
          <w:del w:id="1529" w:author="Nosofsky, Robert M." w:date="2020-06-11T12:45:00Z"/>
          <w:rFonts w:ascii="Calibri" w:hAnsi="Calibri" w:cs="Calibri"/>
          <w:color w:val="000000"/>
        </w:rPr>
      </w:pPr>
      <w:del w:id="1530" w:author="Nosofsky, Robert M." w:date="2020-06-11T12:45:00Z">
        <w:r w:rsidDel="005B5464">
          <w:rPr>
            <w:rFonts w:ascii="Calibri" w:hAnsi="Calibri" w:cs="Calibri"/>
            <w:color w:val="000000"/>
          </w:rPr>
          <w:delText xml:space="preserve"> </w:delText>
        </w:r>
      </w:del>
    </w:p>
    <w:p w14:paraId="416D9D1B" w14:textId="71CC3D34" w:rsidR="0067645C" w:rsidDel="005B5464" w:rsidRDefault="0067645C" w:rsidP="00852215">
      <w:pPr>
        <w:pStyle w:val="NormalWeb"/>
        <w:spacing w:before="0" w:beforeAutospacing="0" w:after="0" w:afterAutospacing="0"/>
        <w:jc w:val="both"/>
        <w:rPr>
          <w:del w:id="1531" w:author="Nosofsky, Robert M." w:date="2020-06-11T12:45:00Z"/>
          <w:rFonts w:ascii="Calibri" w:hAnsi="Calibri" w:cs="Calibri"/>
          <w:color w:val="000000"/>
        </w:rPr>
      </w:pPr>
    </w:p>
    <w:p w14:paraId="2530F8EA" w14:textId="29735917" w:rsidR="00852215" w:rsidRPr="00852215" w:rsidDel="005B5464" w:rsidRDefault="00852215" w:rsidP="00852215">
      <w:pPr>
        <w:pStyle w:val="NormalWeb"/>
        <w:spacing w:before="0" w:beforeAutospacing="0" w:after="0" w:afterAutospacing="0"/>
        <w:jc w:val="both"/>
        <w:rPr>
          <w:del w:id="1532" w:author="Nosofsky, Robert M." w:date="2020-06-11T12:45:00Z"/>
          <w:rFonts w:ascii="Calibri" w:eastAsiaTheme="minorEastAsia" w:hAnsi="Calibri" w:cs="Calibri"/>
          <w:color w:val="000000"/>
        </w:rPr>
      </w:pPr>
      <w:del w:id="1533" w:author="Nosofsky, Robert M." w:date="2020-06-11T12:45:00Z">
        <w:r w:rsidDel="005B5464">
          <w:rPr>
            <w:rFonts w:ascii="Calibri" w:hAnsi="Calibri" w:cs="Calibri"/>
            <w:color w:val="000000"/>
          </w:rPr>
          <w:delText xml:space="preserve">     </w:delText>
        </w:r>
      </w:del>
    </w:p>
    <w:p w14:paraId="62C9F642" w14:textId="492D956E" w:rsidR="008F4CAC" w:rsidDel="005B5464" w:rsidRDefault="008F4CAC" w:rsidP="00AD6247">
      <w:pPr>
        <w:pStyle w:val="NormalWeb"/>
        <w:spacing w:before="0" w:beforeAutospacing="0" w:after="0" w:afterAutospacing="0"/>
        <w:rPr>
          <w:del w:id="1534" w:author="Nosofsky, Robert M." w:date="2020-06-11T12:45:00Z"/>
          <w:rFonts w:ascii="Calibri" w:hAnsi="Calibri" w:cs="Calibri"/>
          <w:color w:val="000000"/>
        </w:rPr>
      </w:pPr>
    </w:p>
    <w:p w14:paraId="78F9263A" w14:textId="74CA8123" w:rsidR="008F4CAC" w:rsidDel="005B5464" w:rsidRDefault="008F4CAC" w:rsidP="00AD6247">
      <w:pPr>
        <w:pStyle w:val="NormalWeb"/>
        <w:spacing w:before="0" w:beforeAutospacing="0" w:after="0" w:afterAutospacing="0"/>
        <w:rPr>
          <w:del w:id="1535" w:author="Nosofsky, Robert M." w:date="2020-06-11T12:45:00Z"/>
          <w:rFonts w:ascii="Calibri" w:hAnsi="Calibri" w:cs="Calibri"/>
          <w:color w:val="000000"/>
        </w:rPr>
      </w:pPr>
    </w:p>
    <w:p w14:paraId="093C80A0" w14:textId="17C9164D" w:rsidR="00456A1D" w:rsidDel="005B5464" w:rsidRDefault="00456A1D" w:rsidP="00AD6247">
      <w:pPr>
        <w:pStyle w:val="NormalWeb"/>
        <w:spacing w:before="0" w:beforeAutospacing="0" w:after="0" w:afterAutospacing="0"/>
        <w:rPr>
          <w:del w:id="1536" w:author="Nosofsky, Robert M." w:date="2020-06-11T12:45:00Z"/>
          <w:rFonts w:ascii="Calibri" w:hAnsi="Calibri" w:cs="Calibri"/>
          <w:color w:val="000000"/>
        </w:rPr>
      </w:pPr>
    </w:p>
    <w:p w14:paraId="711F2FD9" w14:textId="186941BF" w:rsidR="00456A1D" w:rsidDel="005B5464" w:rsidRDefault="00456A1D" w:rsidP="00AD6247">
      <w:pPr>
        <w:pStyle w:val="NormalWeb"/>
        <w:spacing w:before="0" w:beforeAutospacing="0" w:after="0" w:afterAutospacing="0"/>
        <w:rPr>
          <w:del w:id="1537" w:author="Nosofsky, Robert M." w:date="2020-06-11T12:45:00Z"/>
          <w:rFonts w:ascii="Calibri" w:hAnsi="Calibri" w:cs="Calibri"/>
          <w:color w:val="000000"/>
        </w:rPr>
      </w:pPr>
    </w:p>
    <w:p w14:paraId="547B7ABD" w14:textId="190BF197" w:rsidR="00456A1D" w:rsidDel="005B5464" w:rsidRDefault="00456A1D" w:rsidP="00AD6247">
      <w:pPr>
        <w:pStyle w:val="NormalWeb"/>
        <w:spacing w:before="0" w:beforeAutospacing="0" w:after="0" w:afterAutospacing="0"/>
        <w:rPr>
          <w:del w:id="1538" w:author="Nosofsky, Robert M." w:date="2020-06-11T12:45:00Z"/>
          <w:rFonts w:ascii="Calibri" w:hAnsi="Calibri" w:cs="Calibri"/>
          <w:color w:val="000000"/>
        </w:rPr>
      </w:pPr>
    </w:p>
    <w:p w14:paraId="20207583" w14:textId="7A3FDFFB" w:rsidR="00456A1D" w:rsidDel="005B5464" w:rsidRDefault="00456A1D" w:rsidP="00AD6247">
      <w:pPr>
        <w:pStyle w:val="NormalWeb"/>
        <w:spacing w:before="0" w:beforeAutospacing="0" w:after="0" w:afterAutospacing="0"/>
        <w:rPr>
          <w:del w:id="1539" w:author="Nosofsky, Robert M." w:date="2020-06-11T12:45:00Z"/>
          <w:rFonts w:ascii="Calibri" w:hAnsi="Calibri" w:cs="Calibri"/>
          <w:color w:val="000000"/>
        </w:rPr>
      </w:pPr>
    </w:p>
    <w:p w14:paraId="1848D5B2" w14:textId="7F808DE0" w:rsidR="000D2D7C" w:rsidDel="005B5464" w:rsidRDefault="000D2D7C" w:rsidP="00AD6247">
      <w:pPr>
        <w:pStyle w:val="NormalWeb"/>
        <w:spacing w:before="0" w:beforeAutospacing="0" w:after="0" w:afterAutospacing="0"/>
        <w:rPr>
          <w:del w:id="1540" w:author="Nosofsky, Robert M." w:date="2020-06-11T12:45:00Z"/>
          <w:rFonts w:ascii="Calibri" w:hAnsi="Calibri" w:cs="Calibri"/>
          <w:color w:val="000000"/>
        </w:rPr>
      </w:pPr>
    </w:p>
    <w:p w14:paraId="3D3ABC7F" w14:textId="01CFC796" w:rsidR="000D2D7C" w:rsidDel="005B5464" w:rsidRDefault="000D2D7C" w:rsidP="00AD6247">
      <w:pPr>
        <w:pStyle w:val="NormalWeb"/>
        <w:spacing w:before="0" w:beforeAutospacing="0" w:after="0" w:afterAutospacing="0"/>
        <w:rPr>
          <w:del w:id="1541" w:author="Nosofsky, Robert M." w:date="2020-06-11T12:45:00Z"/>
          <w:rFonts w:ascii="Calibri" w:hAnsi="Calibri" w:cs="Calibri"/>
          <w:color w:val="000000"/>
        </w:rPr>
      </w:pPr>
    </w:p>
    <w:p w14:paraId="115E1BC5" w14:textId="1B2866B0" w:rsidR="000D2D7C" w:rsidDel="005B5464" w:rsidRDefault="000D2D7C" w:rsidP="00AD6247">
      <w:pPr>
        <w:pStyle w:val="NormalWeb"/>
        <w:spacing w:before="0" w:beforeAutospacing="0" w:after="0" w:afterAutospacing="0"/>
        <w:rPr>
          <w:del w:id="1542" w:author="Nosofsky, Robert M." w:date="2020-06-11T12:45:00Z"/>
          <w:rFonts w:ascii="Calibri" w:hAnsi="Calibri" w:cs="Calibri"/>
          <w:color w:val="000000"/>
        </w:rPr>
      </w:pPr>
    </w:p>
    <w:p w14:paraId="625C20EB" w14:textId="77F83352" w:rsidR="000D2D7C" w:rsidDel="005B5464" w:rsidRDefault="000D2D7C" w:rsidP="00AD6247">
      <w:pPr>
        <w:pStyle w:val="NormalWeb"/>
        <w:spacing w:before="0" w:beforeAutospacing="0" w:after="0" w:afterAutospacing="0"/>
        <w:rPr>
          <w:del w:id="1543" w:author="Nosofsky, Robert M." w:date="2020-06-11T12:45:00Z"/>
          <w:rFonts w:ascii="Calibri" w:hAnsi="Calibri" w:cs="Calibri"/>
          <w:color w:val="000000"/>
        </w:rPr>
      </w:pPr>
    </w:p>
    <w:p w14:paraId="0367B4BC" w14:textId="07D5C947" w:rsidR="000D2D7C" w:rsidDel="005B5464" w:rsidRDefault="000D2D7C" w:rsidP="00AD6247">
      <w:pPr>
        <w:pStyle w:val="NormalWeb"/>
        <w:spacing w:before="0" w:beforeAutospacing="0" w:after="0" w:afterAutospacing="0"/>
        <w:rPr>
          <w:del w:id="1544" w:author="Nosofsky, Robert M." w:date="2020-06-11T12:45:00Z"/>
          <w:rFonts w:ascii="Calibri" w:hAnsi="Calibri" w:cs="Calibri"/>
          <w:color w:val="000000"/>
        </w:rPr>
      </w:pPr>
    </w:p>
    <w:p w14:paraId="3C8D5036" w14:textId="2F975F44" w:rsidR="000D2D7C" w:rsidDel="005B5464" w:rsidRDefault="000D2D7C" w:rsidP="00AD6247">
      <w:pPr>
        <w:pStyle w:val="NormalWeb"/>
        <w:spacing w:before="0" w:beforeAutospacing="0" w:after="0" w:afterAutospacing="0"/>
        <w:rPr>
          <w:del w:id="1545" w:author="Nosofsky, Robert M." w:date="2020-06-11T12:45:00Z"/>
          <w:rFonts w:ascii="Calibri" w:hAnsi="Calibri" w:cs="Calibri"/>
          <w:color w:val="000000"/>
        </w:rPr>
      </w:pPr>
    </w:p>
    <w:p w14:paraId="144AFF23" w14:textId="5D2E8F90" w:rsidR="000D2D7C" w:rsidDel="005B5464" w:rsidRDefault="000D2D7C" w:rsidP="00AD6247">
      <w:pPr>
        <w:pStyle w:val="NormalWeb"/>
        <w:spacing w:before="0" w:beforeAutospacing="0" w:after="0" w:afterAutospacing="0"/>
        <w:rPr>
          <w:del w:id="1546" w:author="Nosofsky, Robert M." w:date="2020-06-11T12:45:00Z"/>
          <w:rFonts w:ascii="Calibri" w:hAnsi="Calibri" w:cs="Calibri"/>
          <w:color w:val="000000"/>
        </w:rPr>
      </w:pPr>
    </w:p>
    <w:p w14:paraId="1C2A9B30" w14:textId="5E467BAD" w:rsidR="000D2D7C" w:rsidDel="005B5464" w:rsidRDefault="000D2D7C" w:rsidP="00AD6247">
      <w:pPr>
        <w:pStyle w:val="NormalWeb"/>
        <w:spacing w:before="0" w:beforeAutospacing="0" w:after="0" w:afterAutospacing="0"/>
        <w:rPr>
          <w:del w:id="1547" w:author="Nosofsky, Robert M." w:date="2020-06-11T12:45:00Z"/>
          <w:rFonts w:ascii="Calibri" w:hAnsi="Calibri" w:cs="Calibri"/>
          <w:color w:val="000000"/>
        </w:rPr>
      </w:pPr>
    </w:p>
    <w:p w14:paraId="29904021" w14:textId="5103790F" w:rsidR="000D2D7C" w:rsidDel="005B5464" w:rsidRDefault="000D2D7C" w:rsidP="00AD6247">
      <w:pPr>
        <w:pStyle w:val="NormalWeb"/>
        <w:spacing w:before="0" w:beforeAutospacing="0" w:after="0" w:afterAutospacing="0"/>
        <w:rPr>
          <w:del w:id="1548" w:author="Nosofsky, Robert M." w:date="2020-06-11T12:45:00Z"/>
          <w:rFonts w:ascii="Calibri" w:hAnsi="Calibri" w:cs="Calibri"/>
          <w:color w:val="000000"/>
        </w:rPr>
      </w:pPr>
    </w:p>
    <w:p w14:paraId="1DF8F49A" w14:textId="0D480CCB" w:rsidR="000D2D7C" w:rsidDel="005B5464" w:rsidRDefault="000D2D7C" w:rsidP="00AD6247">
      <w:pPr>
        <w:pStyle w:val="NormalWeb"/>
        <w:spacing w:before="0" w:beforeAutospacing="0" w:after="0" w:afterAutospacing="0"/>
        <w:rPr>
          <w:del w:id="1549" w:author="Nosofsky, Robert M." w:date="2020-06-11T12:45:00Z"/>
          <w:rFonts w:ascii="Calibri" w:hAnsi="Calibri" w:cs="Calibri"/>
          <w:color w:val="000000"/>
        </w:rPr>
      </w:pPr>
    </w:p>
    <w:p w14:paraId="72CC7DC7" w14:textId="201F8125" w:rsidR="000D2D7C" w:rsidDel="005B5464" w:rsidRDefault="000D2D7C" w:rsidP="00AD6247">
      <w:pPr>
        <w:pStyle w:val="NormalWeb"/>
        <w:spacing w:before="0" w:beforeAutospacing="0" w:after="0" w:afterAutospacing="0"/>
        <w:rPr>
          <w:del w:id="1550" w:author="Nosofsky, Robert M." w:date="2020-06-11T12:45:00Z"/>
          <w:rFonts w:ascii="Calibri" w:hAnsi="Calibri" w:cs="Calibri"/>
          <w:color w:val="000000"/>
        </w:rPr>
      </w:pPr>
    </w:p>
    <w:p w14:paraId="2A022039" w14:textId="73AA2129" w:rsidR="000D2D7C" w:rsidDel="005B5464" w:rsidRDefault="000D2D7C" w:rsidP="00AD6247">
      <w:pPr>
        <w:pStyle w:val="NormalWeb"/>
        <w:spacing w:before="0" w:beforeAutospacing="0" w:after="0" w:afterAutospacing="0"/>
        <w:rPr>
          <w:del w:id="1551" w:author="Nosofsky, Robert M." w:date="2020-06-11T12:45:00Z"/>
          <w:rFonts w:ascii="Calibri" w:hAnsi="Calibri" w:cs="Calibri"/>
          <w:color w:val="000000"/>
        </w:rPr>
      </w:pPr>
    </w:p>
    <w:p w14:paraId="2E9AF7F6" w14:textId="60C70EFD" w:rsidR="000D2D7C" w:rsidDel="005B5464" w:rsidRDefault="000D2D7C" w:rsidP="00AD6247">
      <w:pPr>
        <w:pStyle w:val="NormalWeb"/>
        <w:spacing w:before="0" w:beforeAutospacing="0" w:after="0" w:afterAutospacing="0"/>
        <w:rPr>
          <w:del w:id="1552" w:author="Nosofsky, Robert M." w:date="2020-06-11T12:45:00Z"/>
          <w:rFonts w:ascii="Calibri" w:hAnsi="Calibri" w:cs="Calibri"/>
          <w:color w:val="000000"/>
        </w:rPr>
      </w:pPr>
    </w:p>
    <w:p w14:paraId="0A275643" w14:textId="4F96EBBB" w:rsidR="000D2D7C" w:rsidDel="005B5464" w:rsidRDefault="000D2D7C" w:rsidP="00AD6247">
      <w:pPr>
        <w:pStyle w:val="NormalWeb"/>
        <w:spacing w:before="0" w:beforeAutospacing="0" w:after="0" w:afterAutospacing="0"/>
        <w:rPr>
          <w:del w:id="1553" w:author="Nosofsky, Robert M." w:date="2020-06-11T12:45:00Z"/>
          <w:rFonts w:ascii="Calibri" w:hAnsi="Calibri" w:cs="Calibri"/>
          <w:color w:val="000000"/>
        </w:rPr>
      </w:pPr>
    </w:p>
    <w:p w14:paraId="2224FD2B" w14:textId="6BDE4D62" w:rsidR="000D2D7C" w:rsidDel="005B5464" w:rsidRDefault="000D2D7C" w:rsidP="00AD6247">
      <w:pPr>
        <w:pStyle w:val="NormalWeb"/>
        <w:spacing w:before="0" w:beforeAutospacing="0" w:after="0" w:afterAutospacing="0"/>
        <w:rPr>
          <w:del w:id="1554" w:author="Nosofsky, Robert M." w:date="2020-06-11T12:45:00Z"/>
          <w:rFonts w:ascii="Calibri" w:hAnsi="Calibri" w:cs="Calibri"/>
          <w:color w:val="000000"/>
        </w:rPr>
      </w:pPr>
    </w:p>
    <w:p w14:paraId="00111046" w14:textId="4A4B8A62" w:rsidR="000D2D7C" w:rsidDel="005B5464" w:rsidRDefault="000D2D7C" w:rsidP="00AD6247">
      <w:pPr>
        <w:pStyle w:val="NormalWeb"/>
        <w:spacing w:before="0" w:beforeAutospacing="0" w:after="0" w:afterAutospacing="0"/>
        <w:rPr>
          <w:del w:id="1555" w:author="Nosofsky, Robert M." w:date="2020-06-11T12:45:00Z"/>
          <w:rFonts w:ascii="Calibri" w:hAnsi="Calibri" w:cs="Calibri"/>
          <w:color w:val="000000"/>
        </w:rPr>
      </w:pPr>
    </w:p>
    <w:p w14:paraId="29AA0301" w14:textId="4F08AD17" w:rsidR="000D2D7C" w:rsidDel="005B5464" w:rsidRDefault="000D2D7C" w:rsidP="00AD6247">
      <w:pPr>
        <w:pStyle w:val="NormalWeb"/>
        <w:spacing w:before="0" w:beforeAutospacing="0" w:after="0" w:afterAutospacing="0"/>
        <w:rPr>
          <w:del w:id="1556" w:author="Nosofsky, Robert M." w:date="2020-06-11T12:45:00Z"/>
          <w:rFonts w:ascii="Calibri" w:hAnsi="Calibri" w:cs="Calibri"/>
          <w:color w:val="000000"/>
        </w:rPr>
      </w:pPr>
    </w:p>
    <w:p w14:paraId="7A421255" w14:textId="1AE51CE1" w:rsidR="000D2D7C" w:rsidDel="005B5464" w:rsidRDefault="000D2D7C" w:rsidP="00AD6247">
      <w:pPr>
        <w:pStyle w:val="NormalWeb"/>
        <w:spacing w:before="0" w:beforeAutospacing="0" w:after="0" w:afterAutospacing="0"/>
        <w:rPr>
          <w:del w:id="1557" w:author="Nosofsky, Robert M." w:date="2020-06-11T12:45:00Z"/>
          <w:rFonts w:ascii="Calibri" w:hAnsi="Calibri" w:cs="Calibri"/>
          <w:color w:val="000000"/>
        </w:rPr>
      </w:pPr>
    </w:p>
    <w:p w14:paraId="53C62D9B" w14:textId="6291AF30" w:rsidR="000D2D7C" w:rsidDel="005B5464" w:rsidRDefault="000D2D7C" w:rsidP="00AD6247">
      <w:pPr>
        <w:pStyle w:val="NormalWeb"/>
        <w:spacing w:before="0" w:beforeAutospacing="0" w:after="0" w:afterAutospacing="0"/>
        <w:rPr>
          <w:del w:id="1558" w:author="Nosofsky, Robert M." w:date="2020-06-11T12:45:00Z"/>
          <w:rFonts w:ascii="Calibri" w:hAnsi="Calibri" w:cs="Calibri"/>
          <w:color w:val="000000"/>
        </w:rPr>
      </w:pPr>
    </w:p>
    <w:p w14:paraId="74D06E58" w14:textId="09FAC146" w:rsidR="000D2D7C" w:rsidDel="005B5464" w:rsidRDefault="000D2D7C" w:rsidP="00AD6247">
      <w:pPr>
        <w:pStyle w:val="NormalWeb"/>
        <w:spacing w:before="0" w:beforeAutospacing="0" w:after="0" w:afterAutospacing="0"/>
        <w:rPr>
          <w:del w:id="1559" w:author="Nosofsky, Robert M." w:date="2020-06-11T12:45:00Z"/>
          <w:rFonts w:ascii="Calibri" w:hAnsi="Calibri" w:cs="Calibri"/>
          <w:color w:val="000000"/>
        </w:rPr>
      </w:pPr>
    </w:p>
    <w:p w14:paraId="7B261A67" w14:textId="73D53F11" w:rsidR="000D2D7C" w:rsidDel="005B5464" w:rsidRDefault="000D2D7C" w:rsidP="00AD6247">
      <w:pPr>
        <w:pStyle w:val="NormalWeb"/>
        <w:spacing w:before="0" w:beforeAutospacing="0" w:after="0" w:afterAutospacing="0"/>
        <w:rPr>
          <w:del w:id="1560" w:author="Nosofsky, Robert M." w:date="2020-06-11T12:45:00Z"/>
          <w:rFonts w:ascii="Calibri" w:hAnsi="Calibri" w:cs="Calibri"/>
          <w:color w:val="000000"/>
        </w:rPr>
      </w:pPr>
    </w:p>
    <w:p w14:paraId="7FCFEC1B" w14:textId="56E1688F" w:rsidR="000D2D7C" w:rsidDel="005B5464" w:rsidRDefault="000D2D7C" w:rsidP="00AD6247">
      <w:pPr>
        <w:pStyle w:val="NormalWeb"/>
        <w:spacing w:before="0" w:beforeAutospacing="0" w:after="0" w:afterAutospacing="0"/>
        <w:rPr>
          <w:del w:id="1561" w:author="Nosofsky, Robert M." w:date="2020-06-11T12:45:00Z"/>
          <w:rFonts w:ascii="Calibri" w:hAnsi="Calibri" w:cs="Calibri"/>
          <w:color w:val="000000"/>
        </w:rPr>
      </w:pPr>
    </w:p>
    <w:p w14:paraId="66A1D067" w14:textId="207519AE" w:rsidR="000D2D7C" w:rsidDel="005B5464" w:rsidRDefault="000D2D7C" w:rsidP="00AD6247">
      <w:pPr>
        <w:pStyle w:val="NormalWeb"/>
        <w:spacing w:before="0" w:beforeAutospacing="0" w:after="0" w:afterAutospacing="0"/>
        <w:rPr>
          <w:del w:id="1562" w:author="Nosofsky, Robert M." w:date="2020-06-11T12:45:00Z"/>
          <w:rFonts w:ascii="Calibri" w:hAnsi="Calibri" w:cs="Calibri"/>
          <w:color w:val="000000"/>
        </w:rPr>
      </w:pPr>
    </w:p>
    <w:p w14:paraId="68C4DE5A" w14:textId="4766F8FC" w:rsidR="000D2D7C" w:rsidDel="005B5464" w:rsidRDefault="000D2D7C" w:rsidP="00AD6247">
      <w:pPr>
        <w:pStyle w:val="NormalWeb"/>
        <w:spacing w:before="0" w:beforeAutospacing="0" w:after="0" w:afterAutospacing="0"/>
        <w:rPr>
          <w:del w:id="1563" w:author="Nosofsky, Robert M." w:date="2020-06-11T12:45:00Z"/>
          <w:rFonts w:ascii="Calibri" w:hAnsi="Calibri" w:cs="Calibri"/>
          <w:color w:val="000000"/>
        </w:rPr>
      </w:pPr>
    </w:p>
    <w:p w14:paraId="639301DA" w14:textId="546AAE0B" w:rsidR="000D2D7C" w:rsidDel="005B5464" w:rsidRDefault="000D2D7C" w:rsidP="00AD6247">
      <w:pPr>
        <w:pStyle w:val="NormalWeb"/>
        <w:spacing w:before="0" w:beforeAutospacing="0" w:after="0" w:afterAutospacing="0"/>
        <w:rPr>
          <w:del w:id="1564" w:author="Nosofsky, Robert M." w:date="2020-06-11T12:45:00Z"/>
          <w:rFonts w:ascii="Calibri" w:hAnsi="Calibri" w:cs="Calibri"/>
          <w:color w:val="000000"/>
        </w:rPr>
      </w:pPr>
    </w:p>
    <w:p w14:paraId="19BAFC43" w14:textId="1BA3B550" w:rsidR="000D2D7C" w:rsidDel="005B5464" w:rsidRDefault="000D2D7C" w:rsidP="00AD6247">
      <w:pPr>
        <w:pStyle w:val="NormalWeb"/>
        <w:spacing w:before="0" w:beforeAutospacing="0" w:after="0" w:afterAutospacing="0"/>
        <w:rPr>
          <w:del w:id="1565" w:author="Nosofsky, Robert M." w:date="2020-06-11T12:45:00Z"/>
          <w:rFonts w:ascii="Calibri" w:hAnsi="Calibri" w:cs="Calibri"/>
          <w:color w:val="000000"/>
        </w:rPr>
      </w:pPr>
    </w:p>
    <w:p w14:paraId="356C57AE" w14:textId="726F8551" w:rsidR="000D2D7C" w:rsidDel="005B5464" w:rsidRDefault="000D2D7C" w:rsidP="00AD6247">
      <w:pPr>
        <w:pStyle w:val="NormalWeb"/>
        <w:spacing w:before="0" w:beforeAutospacing="0" w:after="0" w:afterAutospacing="0"/>
        <w:rPr>
          <w:del w:id="1566" w:author="Nosofsky, Robert M." w:date="2020-06-11T12:45:00Z"/>
          <w:rFonts w:ascii="Calibri" w:hAnsi="Calibri" w:cs="Calibri"/>
          <w:color w:val="000000"/>
        </w:rPr>
      </w:pPr>
    </w:p>
    <w:p w14:paraId="186C70AD" w14:textId="3B5A6AAA" w:rsidR="000D2D7C" w:rsidDel="005B5464" w:rsidRDefault="000D2D7C" w:rsidP="00AD6247">
      <w:pPr>
        <w:pStyle w:val="NormalWeb"/>
        <w:spacing w:before="0" w:beforeAutospacing="0" w:after="0" w:afterAutospacing="0"/>
        <w:rPr>
          <w:del w:id="1567" w:author="Nosofsky, Robert M." w:date="2020-06-11T12:45:00Z"/>
          <w:rFonts w:ascii="Calibri" w:hAnsi="Calibri" w:cs="Calibri"/>
          <w:color w:val="000000"/>
        </w:rPr>
      </w:pPr>
    </w:p>
    <w:p w14:paraId="132B54BF" w14:textId="16BAC783" w:rsidR="000D2D7C" w:rsidDel="005B5464" w:rsidRDefault="000D2D7C" w:rsidP="00AD6247">
      <w:pPr>
        <w:pStyle w:val="NormalWeb"/>
        <w:spacing w:before="0" w:beforeAutospacing="0" w:after="0" w:afterAutospacing="0"/>
        <w:rPr>
          <w:del w:id="1568" w:author="Nosofsky, Robert M." w:date="2020-06-11T12:45:00Z"/>
          <w:rFonts w:ascii="Calibri" w:hAnsi="Calibri" w:cs="Calibri"/>
          <w:color w:val="000000"/>
        </w:rPr>
      </w:pPr>
    </w:p>
    <w:p w14:paraId="005EEA33" w14:textId="1684B892" w:rsidR="000D2D7C" w:rsidDel="005B5464" w:rsidRDefault="000D2D7C" w:rsidP="00AD6247">
      <w:pPr>
        <w:pStyle w:val="NormalWeb"/>
        <w:spacing w:before="0" w:beforeAutospacing="0" w:after="0" w:afterAutospacing="0"/>
        <w:rPr>
          <w:del w:id="1569" w:author="Nosofsky, Robert M." w:date="2020-06-11T12:45:00Z"/>
          <w:rFonts w:ascii="Calibri" w:hAnsi="Calibri" w:cs="Calibri"/>
          <w:color w:val="000000"/>
        </w:rPr>
      </w:pPr>
    </w:p>
    <w:p w14:paraId="544B4C97" w14:textId="0BC30979" w:rsidR="00E5314C" w:rsidRDefault="005B5464" w:rsidP="005B5464">
      <w:pPr>
        <w:jc w:val="center"/>
        <w:rPr>
          <w:ins w:id="1570" w:author="Nosofsky, Robert M." w:date="2020-06-11T12:45:00Z"/>
        </w:rPr>
        <w:pPrChange w:id="1571" w:author="Nosofsky, Robert M." w:date="2020-06-11T12:45:00Z">
          <w:pPr/>
        </w:pPrChange>
      </w:pPr>
      <w:ins w:id="1572" w:author="Nosofsky, Robert M." w:date="2020-06-11T12:45:00Z">
        <w:r>
          <w:t>Experiment 1</w:t>
        </w:r>
      </w:ins>
    </w:p>
    <w:p w14:paraId="7CA9738E" w14:textId="77777777" w:rsidR="005B5464" w:rsidRDefault="005B5464" w:rsidP="005B5464">
      <w:pPr>
        <w:jc w:val="center"/>
        <w:rPr>
          <w:ins w:id="1573" w:author="Nosofsky, Robert M." w:date="2020-06-11T12:45:00Z"/>
        </w:rPr>
        <w:pPrChange w:id="1574" w:author="Nosofsky, Robert M." w:date="2020-06-11T12:45:00Z">
          <w:pPr/>
        </w:pPrChange>
      </w:pPr>
    </w:p>
    <w:p w14:paraId="544F163C" w14:textId="77777777" w:rsidR="005B5464" w:rsidRDefault="005B5464" w:rsidP="005B5464">
      <w:pPr>
        <w:pPrChange w:id="1575" w:author="Nosofsky, Robert M." w:date="2020-06-11T12:45:00Z">
          <w:pPr/>
        </w:pPrChange>
      </w:pPr>
      <w:bookmarkStart w:id="1576" w:name="_GoBack"/>
      <w:bookmarkEnd w:id="1576"/>
    </w:p>
    <w:sectPr w:rsidR="005B54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1" w:author="mingjia hu" w:date="2020-06-07T23:11:00Z" w:initials="mh">
    <w:p w14:paraId="2259AE98" w14:textId="5603115C" w:rsidR="00AC102B" w:rsidRDefault="00AC102B">
      <w:pPr>
        <w:pStyle w:val="CommentText"/>
      </w:pPr>
      <w:r>
        <w:rPr>
          <w:rStyle w:val="CommentReference"/>
        </w:rPr>
        <w:annotationRef/>
      </w:r>
      <w:r>
        <w:t xml:space="preserve">Citation to be added </w:t>
      </w:r>
    </w:p>
  </w:comment>
  <w:comment w:id="415" w:author="mingjia hu" w:date="2020-06-07T17:07:00Z" w:initials="mh">
    <w:p w14:paraId="173A9EA6" w14:textId="17259569" w:rsidR="00AC102B" w:rsidRDefault="00AC102B">
      <w:pPr>
        <w:pStyle w:val="CommentText"/>
      </w:pPr>
      <w:r>
        <w:rPr>
          <w:rStyle w:val="CommentReference"/>
        </w:rPr>
        <w:annotationRef/>
      </w:r>
      <w:r>
        <w:t>I’m not sure how to transition into the Homa et al.’s study. It’s not directly related to any of the experimental effects discussed above. Also, I haven’t reviewed any old/new recognition experiments.</w:t>
      </w:r>
    </w:p>
  </w:comment>
  <w:comment w:id="1330" w:author="mingjia hu" w:date="2020-06-01T12:53:00Z" w:initials="mh">
    <w:p w14:paraId="7B5359ED" w14:textId="77777777" w:rsidR="00AC102B" w:rsidRDefault="00AC102B">
      <w:pPr>
        <w:pStyle w:val="CommentText"/>
      </w:pPr>
      <w:r>
        <w:rPr>
          <w:rStyle w:val="CommentReference"/>
        </w:rPr>
        <w:annotationRef/>
      </w:r>
      <w:r>
        <w:t>Some details are not completely correct, but I just want to include as much details as necessary for our model simulation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59AE98" w15:done="0"/>
  <w15:commentEx w15:paraId="173A9EA6" w15:done="0"/>
  <w15:commentEx w15:paraId="7B5359E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altName w:val="SimSun"/>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osofsky, Robert M.">
    <w15:presenceInfo w15:providerId="AD" w15:userId="S-1-5-21-1085031214-1292428093-527237240-189930"/>
  </w15:person>
  <w15:person w15:author="mingjia hu">
    <w15:presenceInfo w15:providerId="Windows Live" w15:userId="ece810bc7abe6a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0F"/>
    <w:rsid w:val="00013709"/>
    <w:rsid w:val="000138C9"/>
    <w:rsid w:val="000166FC"/>
    <w:rsid w:val="00025C31"/>
    <w:rsid w:val="00030D27"/>
    <w:rsid w:val="00042A96"/>
    <w:rsid w:val="0005048F"/>
    <w:rsid w:val="00063DEC"/>
    <w:rsid w:val="00064777"/>
    <w:rsid w:val="00082F3F"/>
    <w:rsid w:val="00097B67"/>
    <w:rsid w:val="000A68E9"/>
    <w:rsid w:val="000A7A32"/>
    <w:rsid w:val="000C1743"/>
    <w:rsid w:val="000D2D7C"/>
    <w:rsid w:val="000F3DC7"/>
    <w:rsid w:val="00131FB7"/>
    <w:rsid w:val="0013552D"/>
    <w:rsid w:val="00136AAA"/>
    <w:rsid w:val="001501B7"/>
    <w:rsid w:val="001679B9"/>
    <w:rsid w:val="0017090C"/>
    <w:rsid w:val="0018568F"/>
    <w:rsid w:val="001A1453"/>
    <w:rsid w:val="001B0E56"/>
    <w:rsid w:val="001B57F5"/>
    <w:rsid w:val="001D7AA3"/>
    <w:rsid w:val="001E2FF5"/>
    <w:rsid w:val="001E44B8"/>
    <w:rsid w:val="001E68D4"/>
    <w:rsid w:val="00202FA9"/>
    <w:rsid w:val="00203C1C"/>
    <w:rsid w:val="00206CE5"/>
    <w:rsid w:val="00212BBA"/>
    <w:rsid w:val="00216B7D"/>
    <w:rsid w:val="00216E71"/>
    <w:rsid w:val="00224C38"/>
    <w:rsid w:val="00224FCB"/>
    <w:rsid w:val="0023544B"/>
    <w:rsid w:val="00256FDB"/>
    <w:rsid w:val="002578D7"/>
    <w:rsid w:val="00267F38"/>
    <w:rsid w:val="00285B0C"/>
    <w:rsid w:val="002B0448"/>
    <w:rsid w:val="002C4B68"/>
    <w:rsid w:val="002E66C7"/>
    <w:rsid w:val="00304B8A"/>
    <w:rsid w:val="00317A8B"/>
    <w:rsid w:val="0032790B"/>
    <w:rsid w:val="00361F35"/>
    <w:rsid w:val="0037388E"/>
    <w:rsid w:val="0037553C"/>
    <w:rsid w:val="00380EEF"/>
    <w:rsid w:val="00385C91"/>
    <w:rsid w:val="00390DDC"/>
    <w:rsid w:val="00393D22"/>
    <w:rsid w:val="003944E1"/>
    <w:rsid w:val="003B523E"/>
    <w:rsid w:val="003C2080"/>
    <w:rsid w:val="003C40D3"/>
    <w:rsid w:val="003D7A98"/>
    <w:rsid w:val="00400B27"/>
    <w:rsid w:val="00415B25"/>
    <w:rsid w:val="0041687B"/>
    <w:rsid w:val="004303F5"/>
    <w:rsid w:val="00451D1C"/>
    <w:rsid w:val="00456A1D"/>
    <w:rsid w:val="00456B83"/>
    <w:rsid w:val="00460974"/>
    <w:rsid w:val="004651D9"/>
    <w:rsid w:val="0047189F"/>
    <w:rsid w:val="00487621"/>
    <w:rsid w:val="00493C2F"/>
    <w:rsid w:val="004A2109"/>
    <w:rsid w:val="004A37C6"/>
    <w:rsid w:val="004A6179"/>
    <w:rsid w:val="004B07E0"/>
    <w:rsid w:val="004B5A67"/>
    <w:rsid w:val="004D1678"/>
    <w:rsid w:val="004D35CB"/>
    <w:rsid w:val="004D52F6"/>
    <w:rsid w:val="004E67E1"/>
    <w:rsid w:val="004F57A6"/>
    <w:rsid w:val="005041CC"/>
    <w:rsid w:val="00521DCE"/>
    <w:rsid w:val="00522F99"/>
    <w:rsid w:val="005238CD"/>
    <w:rsid w:val="00533CEB"/>
    <w:rsid w:val="00574759"/>
    <w:rsid w:val="00575CCD"/>
    <w:rsid w:val="005853FA"/>
    <w:rsid w:val="00593FB2"/>
    <w:rsid w:val="005A42BE"/>
    <w:rsid w:val="005A5651"/>
    <w:rsid w:val="005B1DB7"/>
    <w:rsid w:val="005B5464"/>
    <w:rsid w:val="005C1DF5"/>
    <w:rsid w:val="005E32D3"/>
    <w:rsid w:val="005E4B06"/>
    <w:rsid w:val="00614ACA"/>
    <w:rsid w:val="00625A96"/>
    <w:rsid w:val="0066011B"/>
    <w:rsid w:val="00663105"/>
    <w:rsid w:val="00667C53"/>
    <w:rsid w:val="00674B72"/>
    <w:rsid w:val="0067645C"/>
    <w:rsid w:val="006B4E08"/>
    <w:rsid w:val="006C6FDF"/>
    <w:rsid w:val="006D7509"/>
    <w:rsid w:val="006E59F6"/>
    <w:rsid w:val="006F212F"/>
    <w:rsid w:val="006F362E"/>
    <w:rsid w:val="007078E1"/>
    <w:rsid w:val="007169E7"/>
    <w:rsid w:val="00723842"/>
    <w:rsid w:val="007247E2"/>
    <w:rsid w:val="007304B7"/>
    <w:rsid w:val="00747128"/>
    <w:rsid w:val="007515A3"/>
    <w:rsid w:val="00752C05"/>
    <w:rsid w:val="00755979"/>
    <w:rsid w:val="00757932"/>
    <w:rsid w:val="00770EE8"/>
    <w:rsid w:val="00776B83"/>
    <w:rsid w:val="007A68AB"/>
    <w:rsid w:val="007B113A"/>
    <w:rsid w:val="007B2CF9"/>
    <w:rsid w:val="007C2739"/>
    <w:rsid w:val="007D080D"/>
    <w:rsid w:val="007D6DEB"/>
    <w:rsid w:val="007F38EF"/>
    <w:rsid w:val="007F5285"/>
    <w:rsid w:val="00830EEA"/>
    <w:rsid w:val="008314A1"/>
    <w:rsid w:val="00832BDC"/>
    <w:rsid w:val="008363B9"/>
    <w:rsid w:val="0084266B"/>
    <w:rsid w:val="00845AF8"/>
    <w:rsid w:val="00852215"/>
    <w:rsid w:val="00867FA9"/>
    <w:rsid w:val="008925C5"/>
    <w:rsid w:val="008B05D6"/>
    <w:rsid w:val="008B0826"/>
    <w:rsid w:val="008B39D5"/>
    <w:rsid w:val="008D70ED"/>
    <w:rsid w:val="008F4CAC"/>
    <w:rsid w:val="009114B8"/>
    <w:rsid w:val="0091386B"/>
    <w:rsid w:val="009204C0"/>
    <w:rsid w:val="0093481F"/>
    <w:rsid w:val="009502CD"/>
    <w:rsid w:val="009524E8"/>
    <w:rsid w:val="00961B07"/>
    <w:rsid w:val="009705A9"/>
    <w:rsid w:val="009879D2"/>
    <w:rsid w:val="009A33D2"/>
    <w:rsid w:val="009A6340"/>
    <w:rsid w:val="009C4056"/>
    <w:rsid w:val="009D7D13"/>
    <w:rsid w:val="009E20B5"/>
    <w:rsid w:val="00A157D7"/>
    <w:rsid w:val="00A17041"/>
    <w:rsid w:val="00A32AE3"/>
    <w:rsid w:val="00A5589B"/>
    <w:rsid w:val="00A9561D"/>
    <w:rsid w:val="00A970CD"/>
    <w:rsid w:val="00AA30C4"/>
    <w:rsid w:val="00AB150F"/>
    <w:rsid w:val="00AC102B"/>
    <w:rsid w:val="00AC30C2"/>
    <w:rsid w:val="00AD6247"/>
    <w:rsid w:val="00AE425F"/>
    <w:rsid w:val="00AF5142"/>
    <w:rsid w:val="00AF6393"/>
    <w:rsid w:val="00B013B1"/>
    <w:rsid w:val="00B145C0"/>
    <w:rsid w:val="00B27383"/>
    <w:rsid w:val="00B60B1B"/>
    <w:rsid w:val="00B741F1"/>
    <w:rsid w:val="00B831C5"/>
    <w:rsid w:val="00B93D56"/>
    <w:rsid w:val="00BB22A7"/>
    <w:rsid w:val="00BB4D7F"/>
    <w:rsid w:val="00BC6F4F"/>
    <w:rsid w:val="00BE522D"/>
    <w:rsid w:val="00C1365C"/>
    <w:rsid w:val="00C16167"/>
    <w:rsid w:val="00C17D44"/>
    <w:rsid w:val="00C37A5E"/>
    <w:rsid w:val="00C43820"/>
    <w:rsid w:val="00C47C0C"/>
    <w:rsid w:val="00C534E6"/>
    <w:rsid w:val="00C705C0"/>
    <w:rsid w:val="00C820DB"/>
    <w:rsid w:val="00C835BD"/>
    <w:rsid w:val="00C860F8"/>
    <w:rsid w:val="00C87062"/>
    <w:rsid w:val="00C911EC"/>
    <w:rsid w:val="00C95C09"/>
    <w:rsid w:val="00C96D2E"/>
    <w:rsid w:val="00CA2B17"/>
    <w:rsid w:val="00CB4640"/>
    <w:rsid w:val="00CE716D"/>
    <w:rsid w:val="00D07583"/>
    <w:rsid w:val="00D2193D"/>
    <w:rsid w:val="00D3271C"/>
    <w:rsid w:val="00D37E6B"/>
    <w:rsid w:val="00D46740"/>
    <w:rsid w:val="00D87D98"/>
    <w:rsid w:val="00DB27F9"/>
    <w:rsid w:val="00DC03E8"/>
    <w:rsid w:val="00DC5FCC"/>
    <w:rsid w:val="00E00434"/>
    <w:rsid w:val="00E01F42"/>
    <w:rsid w:val="00E050AB"/>
    <w:rsid w:val="00E127BC"/>
    <w:rsid w:val="00E151DB"/>
    <w:rsid w:val="00E254A9"/>
    <w:rsid w:val="00E27FF7"/>
    <w:rsid w:val="00E3359E"/>
    <w:rsid w:val="00E3621B"/>
    <w:rsid w:val="00E400AF"/>
    <w:rsid w:val="00E5314C"/>
    <w:rsid w:val="00E537F4"/>
    <w:rsid w:val="00E54599"/>
    <w:rsid w:val="00E93B28"/>
    <w:rsid w:val="00EA13CA"/>
    <w:rsid w:val="00F12A97"/>
    <w:rsid w:val="00F14442"/>
    <w:rsid w:val="00F2063F"/>
    <w:rsid w:val="00F55AC8"/>
    <w:rsid w:val="00F55CAB"/>
    <w:rsid w:val="00F56BE2"/>
    <w:rsid w:val="00F64B37"/>
    <w:rsid w:val="00F80839"/>
    <w:rsid w:val="00F82559"/>
    <w:rsid w:val="00F94094"/>
    <w:rsid w:val="00FA0C77"/>
    <w:rsid w:val="00FA179A"/>
    <w:rsid w:val="00FA288C"/>
    <w:rsid w:val="00FB44B8"/>
    <w:rsid w:val="00FC27AC"/>
    <w:rsid w:val="00FD25DB"/>
    <w:rsid w:val="00FF0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1FC2"/>
  <w15:chartTrackingRefBased/>
  <w15:docId w15:val="{FE6C3B64-8BEE-45A3-9132-8D41FFF6D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24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96D2E"/>
    <w:rPr>
      <w:color w:val="808080"/>
    </w:rPr>
  </w:style>
  <w:style w:type="character" w:styleId="CommentReference">
    <w:name w:val="annotation reference"/>
    <w:basedOn w:val="DefaultParagraphFont"/>
    <w:uiPriority w:val="99"/>
    <w:semiHidden/>
    <w:unhideWhenUsed/>
    <w:rsid w:val="00B741F1"/>
    <w:rPr>
      <w:sz w:val="16"/>
      <w:szCs w:val="16"/>
    </w:rPr>
  </w:style>
  <w:style w:type="paragraph" w:styleId="CommentText">
    <w:name w:val="annotation text"/>
    <w:basedOn w:val="Normal"/>
    <w:link w:val="CommentTextChar"/>
    <w:uiPriority w:val="99"/>
    <w:semiHidden/>
    <w:unhideWhenUsed/>
    <w:rsid w:val="00B741F1"/>
    <w:pPr>
      <w:spacing w:line="240" w:lineRule="auto"/>
    </w:pPr>
    <w:rPr>
      <w:sz w:val="20"/>
      <w:szCs w:val="20"/>
    </w:rPr>
  </w:style>
  <w:style w:type="character" w:customStyle="1" w:styleId="CommentTextChar">
    <w:name w:val="Comment Text Char"/>
    <w:basedOn w:val="DefaultParagraphFont"/>
    <w:link w:val="CommentText"/>
    <w:uiPriority w:val="99"/>
    <w:semiHidden/>
    <w:rsid w:val="00B741F1"/>
    <w:rPr>
      <w:sz w:val="20"/>
      <w:szCs w:val="20"/>
    </w:rPr>
  </w:style>
  <w:style w:type="paragraph" w:styleId="CommentSubject">
    <w:name w:val="annotation subject"/>
    <w:basedOn w:val="CommentText"/>
    <w:next w:val="CommentText"/>
    <w:link w:val="CommentSubjectChar"/>
    <w:uiPriority w:val="99"/>
    <w:semiHidden/>
    <w:unhideWhenUsed/>
    <w:rsid w:val="00B741F1"/>
    <w:rPr>
      <w:b/>
      <w:bCs/>
    </w:rPr>
  </w:style>
  <w:style w:type="character" w:customStyle="1" w:styleId="CommentSubjectChar">
    <w:name w:val="Comment Subject Char"/>
    <w:basedOn w:val="CommentTextChar"/>
    <w:link w:val="CommentSubject"/>
    <w:uiPriority w:val="99"/>
    <w:semiHidden/>
    <w:rsid w:val="00B741F1"/>
    <w:rPr>
      <w:b/>
      <w:bCs/>
      <w:sz w:val="20"/>
      <w:szCs w:val="20"/>
    </w:rPr>
  </w:style>
  <w:style w:type="paragraph" w:styleId="BalloonText">
    <w:name w:val="Balloon Text"/>
    <w:basedOn w:val="Normal"/>
    <w:link w:val="BalloonTextChar"/>
    <w:uiPriority w:val="99"/>
    <w:semiHidden/>
    <w:unhideWhenUsed/>
    <w:rsid w:val="00B74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1F1"/>
    <w:rPr>
      <w:rFonts w:ascii="Segoe UI" w:hAnsi="Segoe UI" w:cs="Segoe UI"/>
      <w:sz w:val="18"/>
      <w:szCs w:val="18"/>
    </w:rPr>
  </w:style>
  <w:style w:type="character" w:customStyle="1" w:styleId="normalchar">
    <w:name w:val="normal__char"/>
    <w:basedOn w:val="DefaultParagraphFont"/>
    <w:rsid w:val="00C43820"/>
  </w:style>
  <w:style w:type="character" w:styleId="Hyperlink">
    <w:name w:val="Hyperlink"/>
    <w:basedOn w:val="DefaultParagraphFont"/>
    <w:uiPriority w:val="99"/>
    <w:unhideWhenUsed/>
    <w:rsid w:val="00BE52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17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445DD-581B-49BE-B57F-B14C9659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8463</Words>
  <Characters>48241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56591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Nosofsky, Robert M.</cp:lastModifiedBy>
  <cp:revision>2</cp:revision>
  <dcterms:created xsi:type="dcterms:W3CDTF">2020-06-11T16:46:00Z</dcterms:created>
  <dcterms:modified xsi:type="dcterms:W3CDTF">2020-06-11T16:46:00Z</dcterms:modified>
</cp:coreProperties>
</file>